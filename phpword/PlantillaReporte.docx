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025" w:rsidDel="006C52AC" w:rsidRDefault="00C67025">
      <w:pPr>
        <w:rPr>
          <w:del w:id="0" w:author="Briceño-PC" w:date="2019-07-19T08:54:00Z"/>
          <w:rFonts w:ascii="Times New Roman" w:hAnsi="Times New Roman" w:cs="Times New Roman"/>
          <w:b/>
          <w:sz w:val="48"/>
          <w:szCs w:val="24"/>
          <w:lang w:val="es-ES"/>
        </w:rPr>
        <w:pPrChange w:id="1" w:author="Briceño-PC" w:date="2019-06-11T22:56:00Z">
          <w:pPr>
            <w:ind w:left="425"/>
            <w:jc w:val="center"/>
            <w:outlineLvl w:val="0"/>
          </w:pPr>
        </w:pPrChange>
      </w:pPr>
      <w:bookmarkStart w:id="2" w:name="_Toc7680662"/>
      <w:del w:id="3" w:author="Briceño-PC" w:date="2019-07-19T08:54:00Z">
        <w:r w:rsidRPr="00C67025" w:rsidDel="006C52AC">
          <w:rPr>
            <w:rFonts w:ascii="Times New Roman" w:hAnsi="Times New Roman" w:cs="Times New Roman"/>
            <w:b/>
            <w:sz w:val="48"/>
            <w:szCs w:val="24"/>
            <w:lang w:val="es-ES"/>
          </w:rPr>
          <w:delText>UNIVERSIDAD NACIONAL DE TRUJILLO</w:delText>
        </w:r>
        <w:bookmarkEnd w:id="2"/>
      </w:del>
    </w:p>
    <w:p w:rsidR="00C67025" w:rsidRPr="00C67025" w:rsidDel="006C52AC" w:rsidRDefault="00C67025">
      <w:pPr>
        <w:rPr>
          <w:del w:id="4" w:author="Briceño-PC" w:date="2019-07-19T08:54:00Z"/>
          <w:rFonts w:ascii="Times New Roman" w:hAnsi="Times New Roman" w:cs="Times New Roman"/>
          <w:b/>
          <w:sz w:val="48"/>
          <w:szCs w:val="24"/>
          <w:lang w:val="es-ES"/>
        </w:rPr>
        <w:pPrChange w:id="5" w:author="Briceño-PC" w:date="2019-06-11T22:56:00Z">
          <w:pPr>
            <w:ind w:left="425"/>
            <w:jc w:val="center"/>
            <w:outlineLvl w:val="0"/>
          </w:pPr>
        </w:pPrChange>
      </w:pPr>
    </w:p>
    <w:p w:rsidR="00C67025" w:rsidDel="006C52AC" w:rsidRDefault="00C67025">
      <w:pPr>
        <w:rPr>
          <w:del w:id="6" w:author="Briceño-PC" w:date="2019-07-19T08:54:00Z"/>
          <w:rFonts w:ascii="Times New Roman" w:hAnsi="Times New Roman" w:cs="Times New Roman"/>
          <w:b/>
          <w:sz w:val="36"/>
          <w:szCs w:val="24"/>
          <w:lang w:val="es-ES"/>
        </w:rPr>
        <w:pPrChange w:id="7" w:author="Briceño-PC" w:date="2019-06-11T22:56:00Z">
          <w:pPr>
            <w:ind w:left="425"/>
            <w:jc w:val="center"/>
            <w:outlineLvl w:val="0"/>
          </w:pPr>
        </w:pPrChange>
      </w:pPr>
      <w:bookmarkStart w:id="8" w:name="_Toc7680663"/>
      <w:del w:id="9" w:author="Briceño-PC" w:date="2019-07-19T08:54:00Z">
        <w:r w:rsidRPr="00C67025" w:rsidDel="006C52AC">
          <w:rPr>
            <w:rFonts w:ascii="Times New Roman" w:hAnsi="Times New Roman" w:cs="Times New Roman"/>
            <w:b/>
            <w:sz w:val="36"/>
            <w:szCs w:val="24"/>
            <w:lang w:val="es-ES"/>
          </w:rPr>
          <w:delText>FACULTAD DE INGENIERIA</w:delText>
        </w:r>
        <w:bookmarkEnd w:id="8"/>
      </w:del>
    </w:p>
    <w:p w:rsidR="00C67025" w:rsidDel="006C52AC" w:rsidRDefault="00C67025">
      <w:pPr>
        <w:rPr>
          <w:del w:id="10" w:author="Briceño-PC" w:date="2019-07-19T08:54:00Z"/>
          <w:rFonts w:ascii="Times New Roman" w:hAnsi="Times New Roman" w:cs="Times New Roman"/>
          <w:b/>
          <w:sz w:val="28"/>
          <w:szCs w:val="24"/>
          <w:lang w:val="es-ES"/>
        </w:rPr>
        <w:pPrChange w:id="11" w:author="Briceño-PC" w:date="2019-06-11T22:56:00Z">
          <w:pPr>
            <w:ind w:left="425"/>
            <w:jc w:val="center"/>
            <w:outlineLvl w:val="0"/>
          </w:pPr>
        </w:pPrChange>
      </w:pPr>
      <w:bookmarkStart w:id="12" w:name="_Toc7680664"/>
      <w:del w:id="13" w:author="Briceño-PC" w:date="2019-07-19T08:54:00Z">
        <w:r w:rsidDel="006C52AC">
          <w:rPr>
            <w:rFonts w:ascii="Times New Roman" w:hAnsi="Times New Roman" w:cs="Times New Roman"/>
            <w:b/>
            <w:sz w:val="28"/>
            <w:szCs w:val="24"/>
            <w:lang w:val="es-ES"/>
          </w:rPr>
          <w:delText>ESCUELA PROFESIONAL DE INGENIERÍA DE SISTEMAS</w:delText>
        </w:r>
        <w:bookmarkEnd w:id="12"/>
      </w:del>
    </w:p>
    <w:p w:rsidR="00C67025" w:rsidRPr="00C67025" w:rsidDel="006C52AC" w:rsidRDefault="00C67025">
      <w:pPr>
        <w:rPr>
          <w:del w:id="14" w:author="Briceño-PC" w:date="2019-07-19T08:54:00Z"/>
          <w:rFonts w:ascii="Times New Roman" w:hAnsi="Times New Roman" w:cs="Times New Roman"/>
          <w:b/>
          <w:sz w:val="28"/>
          <w:szCs w:val="24"/>
          <w:lang w:val="es-ES"/>
        </w:rPr>
        <w:pPrChange w:id="15" w:author="Briceño-PC" w:date="2019-06-11T22:55:00Z">
          <w:pPr>
            <w:ind w:left="425"/>
            <w:jc w:val="center"/>
            <w:outlineLvl w:val="0"/>
          </w:pPr>
        </w:pPrChange>
      </w:pPr>
      <w:bookmarkStart w:id="16" w:name="_Toc7680665"/>
      <w:del w:id="17" w:author="Briceño-PC" w:date="2019-07-19T08:54:00Z">
        <w:r w:rsidDel="006C52AC">
          <w:rPr>
            <w:noProof/>
            <w:lang w:eastAsia="es-PE"/>
          </w:rPr>
          <w:drawing>
            <wp:anchor distT="0" distB="0" distL="114300" distR="114300" simplePos="0" relativeHeight="251660288" behindDoc="0" locked="0" layoutInCell="1" allowOverlap="1" wp14:anchorId="2034CCE0" wp14:editId="24A46580">
              <wp:simplePos x="0" y="0"/>
              <wp:positionH relativeFrom="margin">
                <wp:posOffset>1690370</wp:posOffset>
              </wp:positionH>
              <wp:positionV relativeFrom="margin">
                <wp:posOffset>2055495</wp:posOffset>
              </wp:positionV>
              <wp:extent cx="2286000" cy="1619250"/>
              <wp:effectExtent l="0" t="0" r="0" b="0"/>
              <wp:wrapSquare wrapText="bothSides"/>
              <wp:docPr id="2" name="Imagen 2" descr="https://upload.wikimedia.org/wikipedia/commons/thumb/6/6e/Universidad_Nacional_de_Trujillo_-_Per%C3%BA_vector_logo.png/240px-Universidad_Nacional_de_Trujillo_-_Per%C3%BA_vect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e/Universidad_Nacional_de_Trujillo_-_Per%C3%BA_vector_logo.png/240px-Universidad_Nacional_de_Trujillo_-_Per%C3%BA_vector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619250"/>
                      </a:xfrm>
                      <a:prstGeom prst="rect">
                        <a:avLst/>
                      </a:prstGeom>
                      <a:noFill/>
                      <a:ln>
                        <a:noFill/>
                      </a:ln>
                    </pic:spPr>
                  </pic:pic>
                </a:graphicData>
              </a:graphic>
            </wp:anchor>
          </w:drawing>
        </w:r>
        <w:bookmarkEnd w:id="16"/>
      </w:del>
    </w:p>
    <w:p w:rsidR="00C67025" w:rsidDel="006C52AC" w:rsidRDefault="00C67025">
      <w:pPr>
        <w:rPr>
          <w:del w:id="18" w:author="Briceño-PC" w:date="2019-07-19T08:54:00Z"/>
          <w:rFonts w:ascii="Times New Roman" w:hAnsi="Times New Roman" w:cs="Times New Roman"/>
          <w:b/>
          <w:sz w:val="24"/>
          <w:szCs w:val="24"/>
          <w:lang w:val="es-ES"/>
        </w:rPr>
      </w:pPr>
    </w:p>
    <w:p w:rsidR="00C67025" w:rsidDel="006C52AC" w:rsidRDefault="00C67025">
      <w:pPr>
        <w:rPr>
          <w:del w:id="19" w:author="Briceño-PC" w:date="2019-07-19T08:54:00Z"/>
          <w:rFonts w:ascii="Times New Roman" w:hAnsi="Times New Roman" w:cs="Times New Roman"/>
          <w:b/>
          <w:sz w:val="24"/>
          <w:szCs w:val="24"/>
          <w:lang w:val="es-ES"/>
        </w:rPr>
      </w:pPr>
    </w:p>
    <w:p w:rsidR="00C67025" w:rsidDel="006C52AC" w:rsidRDefault="00C67025">
      <w:pPr>
        <w:rPr>
          <w:del w:id="20" w:author="Briceño-PC" w:date="2019-07-19T08:54:00Z"/>
          <w:rFonts w:ascii="Times New Roman" w:hAnsi="Times New Roman" w:cs="Times New Roman"/>
          <w:b/>
          <w:sz w:val="24"/>
          <w:szCs w:val="24"/>
          <w:lang w:val="es-ES"/>
        </w:rPr>
      </w:pPr>
    </w:p>
    <w:p w:rsidR="00C67025" w:rsidDel="006C52AC" w:rsidRDefault="00C67025">
      <w:pPr>
        <w:jc w:val="center"/>
        <w:rPr>
          <w:del w:id="21" w:author="Briceño-PC" w:date="2019-07-19T08:54:00Z"/>
          <w:rFonts w:ascii="Times New Roman" w:hAnsi="Times New Roman" w:cs="Times New Roman"/>
          <w:b/>
          <w:sz w:val="24"/>
          <w:szCs w:val="24"/>
          <w:lang w:val="es-ES"/>
        </w:rPr>
        <w:pPrChange w:id="22" w:author="Briceño-PC" w:date="2019-07-19T08:54:00Z">
          <w:pPr/>
        </w:pPrChange>
      </w:pPr>
    </w:p>
    <w:p w:rsidR="00C67025" w:rsidDel="006C52AC" w:rsidRDefault="00C67025">
      <w:pPr>
        <w:jc w:val="center"/>
        <w:rPr>
          <w:del w:id="23" w:author="Briceño-PC" w:date="2019-07-19T08:54:00Z"/>
          <w:rFonts w:ascii="Times New Roman" w:hAnsi="Times New Roman" w:cs="Times New Roman"/>
          <w:b/>
          <w:sz w:val="24"/>
          <w:szCs w:val="24"/>
          <w:lang w:val="es-ES"/>
        </w:rPr>
        <w:pPrChange w:id="24" w:author="Briceño-PC" w:date="2019-07-19T08:54:00Z">
          <w:pPr/>
        </w:pPrChange>
      </w:pPr>
    </w:p>
    <w:p w:rsidR="00E43145" w:rsidRDefault="00C67025" w:rsidP="006C52AC">
      <w:pPr>
        <w:jc w:val="center"/>
        <w:rPr>
          <w:rFonts w:ascii="Times New Roman" w:hAnsi="Times New Roman" w:cs="Times New Roman"/>
          <w:b/>
          <w:sz w:val="24"/>
          <w:szCs w:val="24"/>
          <w:lang w:val="es-ES"/>
        </w:rPr>
      </w:pPr>
      <w:r>
        <w:rPr>
          <w:rFonts w:ascii="Times New Roman" w:hAnsi="Times New Roman" w:cs="Times New Roman"/>
          <w:b/>
          <w:sz w:val="24"/>
          <w:szCs w:val="24"/>
          <w:lang w:val="es-ES"/>
        </w:rPr>
        <w:t>“</w:t>
      </w:r>
      <w:del w:id="25" w:author="Briceño-PC" w:date="2019-07-19T09:43:00Z">
        <w:r w:rsidR="00BD1672" w:rsidDel="00F10E4C">
          <w:rPr>
            <w:rFonts w:ascii="Times New Roman" w:hAnsi="Times New Roman" w:cs="Times New Roman"/>
            <w:sz w:val="24"/>
            <w:szCs w:val="24"/>
            <w:lang w:val="es-ES"/>
          </w:rPr>
          <w:delText xml:space="preserve">AUDITORIA OFIMÁTICA </w:delText>
        </w:r>
        <w:r w:rsidR="00125674" w:rsidDel="00F10E4C">
          <w:rPr>
            <w:rFonts w:ascii="Times New Roman" w:hAnsi="Times New Roman" w:cs="Times New Roman"/>
            <w:sz w:val="24"/>
            <w:szCs w:val="24"/>
            <w:lang w:val="es-ES"/>
          </w:rPr>
          <w:delText>AL DEPARTAMENTO</w:delText>
        </w:r>
        <w:r w:rsidR="00BD1672" w:rsidDel="00F10E4C">
          <w:rPr>
            <w:rFonts w:ascii="Times New Roman" w:hAnsi="Times New Roman" w:cs="Times New Roman"/>
            <w:sz w:val="24"/>
            <w:szCs w:val="24"/>
            <w:lang w:val="es-ES"/>
          </w:rPr>
          <w:delText xml:space="preserve"> </w:delText>
        </w:r>
        <w:r w:rsidR="00125674" w:rsidDel="00F10E4C">
          <w:rPr>
            <w:rFonts w:ascii="Times New Roman" w:hAnsi="Times New Roman" w:cs="Times New Roman"/>
            <w:sz w:val="24"/>
            <w:szCs w:val="24"/>
            <w:lang w:val="es-ES"/>
          </w:rPr>
          <w:delText xml:space="preserve">DE BIENESTAR ESTUDIANTIL </w:delText>
        </w:r>
        <w:r w:rsidR="00E43145" w:rsidDel="00F10E4C">
          <w:rPr>
            <w:rFonts w:ascii="Times New Roman" w:hAnsi="Times New Roman" w:cs="Times New Roman"/>
            <w:sz w:val="24"/>
            <w:szCs w:val="24"/>
            <w:lang w:val="es-ES"/>
          </w:rPr>
          <w:delText>DEL COLEGIO DE ALTO RENDIMIENTO DE LA LIBERTAD</w:delText>
        </w:r>
      </w:del>
      <w:ins w:id="26" w:author="Briceño-PC" w:date="2019-07-19T09:43:00Z">
        <w:r w:rsidR="00F10E4C">
          <w:rPr>
            <w:rFonts w:ascii="Times New Roman" w:hAnsi="Times New Roman" w:cs="Times New Roman"/>
            <w:sz w:val="24"/>
            <w:szCs w:val="24"/>
            <w:lang w:val="es-ES"/>
          </w:rPr>
          <w:t>${</w:t>
        </w:r>
      </w:ins>
      <w:ins w:id="27" w:author="Briceño-PC" w:date="2019-07-19T09:44:00Z">
        <w:r w:rsidR="00F10E4C">
          <w:rPr>
            <w:rFonts w:ascii="Times New Roman" w:hAnsi="Times New Roman" w:cs="Times New Roman"/>
            <w:sz w:val="24"/>
            <w:szCs w:val="24"/>
            <w:lang w:val="es-ES"/>
          </w:rPr>
          <w:t>nombre_auditoria</w:t>
        </w:r>
      </w:ins>
      <w:ins w:id="28" w:author="Briceño-PC" w:date="2019-07-19T09:43:00Z">
        <w:r w:rsidR="00F10E4C">
          <w:rPr>
            <w:rFonts w:ascii="Times New Roman" w:hAnsi="Times New Roman" w:cs="Times New Roman"/>
            <w:sz w:val="24"/>
            <w:szCs w:val="24"/>
            <w:lang w:val="es-ES"/>
          </w:rPr>
          <w:t>}</w:t>
        </w:r>
      </w:ins>
      <w:r>
        <w:rPr>
          <w:rFonts w:ascii="Times New Roman" w:hAnsi="Times New Roman" w:cs="Times New Roman"/>
          <w:b/>
          <w:sz w:val="24"/>
          <w:szCs w:val="24"/>
          <w:lang w:val="es-ES"/>
        </w:rPr>
        <w:t>”</w:t>
      </w:r>
    </w:p>
    <w:p w:rsidR="00E43145" w:rsidRDefault="00E43145" w:rsidP="00C67025">
      <w:pPr>
        <w:jc w:val="center"/>
        <w:rPr>
          <w:rFonts w:ascii="Times New Roman" w:hAnsi="Times New Roman" w:cs="Times New Roman"/>
          <w:b/>
          <w:sz w:val="24"/>
          <w:szCs w:val="24"/>
          <w:lang w:val="es-ES"/>
        </w:rPr>
      </w:pPr>
    </w:p>
    <w:p w:rsidR="00E43145" w:rsidDel="006C52AC" w:rsidRDefault="00E43145" w:rsidP="00E43145">
      <w:pPr>
        <w:rPr>
          <w:del w:id="29" w:author="Briceño-PC" w:date="2019-07-19T08:54:00Z"/>
          <w:rFonts w:ascii="Times New Roman" w:hAnsi="Times New Roman" w:cs="Times New Roman"/>
          <w:b/>
          <w:sz w:val="24"/>
          <w:szCs w:val="24"/>
          <w:lang w:val="es-ES"/>
        </w:rPr>
      </w:pPr>
      <w:del w:id="30" w:author="Briceño-PC" w:date="2019-07-19T08:54:00Z">
        <w:r w:rsidDel="006C52AC">
          <w:rPr>
            <w:rFonts w:ascii="Times New Roman" w:hAnsi="Times New Roman" w:cs="Times New Roman"/>
            <w:b/>
            <w:sz w:val="24"/>
            <w:szCs w:val="24"/>
            <w:lang w:val="es-ES"/>
          </w:rPr>
          <w:delText>AUTORES:</w:delText>
        </w:r>
      </w:del>
    </w:p>
    <w:p w:rsidR="00E43145" w:rsidRPr="00E43145" w:rsidDel="006C52AC" w:rsidRDefault="00E43145" w:rsidP="00E43145">
      <w:pPr>
        <w:rPr>
          <w:del w:id="31" w:author="Briceño-PC" w:date="2019-07-19T08:54:00Z"/>
          <w:rFonts w:ascii="Times New Roman" w:hAnsi="Times New Roman" w:cs="Times New Roman"/>
          <w:sz w:val="24"/>
          <w:szCs w:val="24"/>
          <w:lang w:val="es-ES"/>
        </w:rPr>
      </w:pPr>
      <w:del w:id="32" w:author="Briceño-PC" w:date="2019-07-19T08:54:00Z">
        <w:r w:rsidDel="006C52AC">
          <w:rPr>
            <w:rFonts w:ascii="Times New Roman" w:hAnsi="Times New Roman" w:cs="Times New Roman"/>
            <w:b/>
            <w:sz w:val="24"/>
            <w:szCs w:val="24"/>
            <w:lang w:val="es-ES"/>
          </w:rPr>
          <w:tab/>
        </w:r>
        <w:r w:rsidDel="006C52AC">
          <w:rPr>
            <w:rFonts w:ascii="Times New Roman" w:hAnsi="Times New Roman" w:cs="Times New Roman"/>
            <w:sz w:val="24"/>
            <w:szCs w:val="24"/>
            <w:lang w:val="es-ES"/>
          </w:rPr>
          <w:delText>ARGOMEDO DE LA CRUZ, JHON ENRIQUE</w:delText>
        </w:r>
      </w:del>
    </w:p>
    <w:p w:rsidR="00E43145" w:rsidDel="006C52AC" w:rsidRDefault="00E43145" w:rsidP="00E43145">
      <w:pPr>
        <w:rPr>
          <w:del w:id="33" w:author="Briceño-PC" w:date="2019-07-19T08:54:00Z"/>
          <w:rFonts w:ascii="Times New Roman" w:hAnsi="Times New Roman" w:cs="Times New Roman"/>
          <w:sz w:val="24"/>
          <w:szCs w:val="24"/>
          <w:lang w:val="es-ES"/>
        </w:rPr>
      </w:pPr>
      <w:del w:id="34" w:author="Briceño-PC" w:date="2019-07-19T08:54:00Z">
        <w:r w:rsidDel="006C52AC">
          <w:rPr>
            <w:rFonts w:ascii="Times New Roman" w:hAnsi="Times New Roman" w:cs="Times New Roman"/>
            <w:b/>
            <w:sz w:val="24"/>
            <w:szCs w:val="24"/>
            <w:lang w:val="es-ES"/>
          </w:rPr>
          <w:tab/>
        </w:r>
        <w:r w:rsidDel="006C52AC">
          <w:rPr>
            <w:rFonts w:ascii="Times New Roman" w:hAnsi="Times New Roman" w:cs="Times New Roman"/>
            <w:sz w:val="24"/>
            <w:szCs w:val="24"/>
            <w:lang w:val="es-ES"/>
          </w:rPr>
          <w:delText>BRICEÑO MONTAÑO, JAVIER RODOLFO</w:delText>
        </w:r>
      </w:del>
    </w:p>
    <w:p w:rsidR="00E43145" w:rsidDel="006C52AC" w:rsidRDefault="00E43145" w:rsidP="00E43145">
      <w:pPr>
        <w:rPr>
          <w:del w:id="35" w:author="Briceño-PC" w:date="2019-07-19T08:54:00Z"/>
          <w:rFonts w:ascii="Times New Roman" w:hAnsi="Times New Roman" w:cs="Times New Roman"/>
          <w:sz w:val="24"/>
          <w:szCs w:val="24"/>
          <w:lang w:val="es-ES"/>
        </w:rPr>
      </w:pPr>
      <w:del w:id="36" w:author="Briceño-PC" w:date="2019-07-19T08:54:00Z">
        <w:r w:rsidDel="006C52AC">
          <w:rPr>
            <w:rFonts w:ascii="Times New Roman" w:hAnsi="Times New Roman" w:cs="Times New Roman"/>
            <w:sz w:val="24"/>
            <w:szCs w:val="24"/>
            <w:lang w:val="es-ES"/>
          </w:rPr>
          <w:tab/>
          <w:delText>NAVEZ AROCA, JAIRO</w:delText>
        </w:r>
      </w:del>
    </w:p>
    <w:p w:rsidR="00E43145" w:rsidDel="006C52AC" w:rsidRDefault="00E43145" w:rsidP="00E43145">
      <w:pPr>
        <w:rPr>
          <w:del w:id="37" w:author="Briceño-PC" w:date="2019-07-19T08:54:00Z"/>
          <w:rFonts w:ascii="Times New Roman" w:hAnsi="Times New Roman" w:cs="Times New Roman"/>
          <w:sz w:val="24"/>
          <w:szCs w:val="24"/>
          <w:lang w:val="es-ES"/>
        </w:rPr>
      </w:pPr>
      <w:del w:id="38" w:author="Briceño-PC" w:date="2019-07-19T08:54:00Z">
        <w:r w:rsidDel="006C52AC">
          <w:rPr>
            <w:rFonts w:ascii="Times New Roman" w:hAnsi="Times New Roman" w:cs="Times New Roman"/>
            <w:sz w:val="24"/>
            <w:szCs w:val="24"/>
            <w:lang w:val="es-ES"/>
          </w:rPr>
          <w:tab/>
          <w:delText>OLIVARES RUIZ, CINTIA MELISSA</w:delText>
        </w:r>
      </w:del>
    </w:p>
    <w:p w:rsidR="00E43145" w:rsidRPr="00E43145" w:rsidDel="006C52AC" w:rsidRDefault="00E43145" w:rsidP="00E43145">
      <w:pPr>
        <w:rPr>
          <w:del w:id="39" w:author="Briceño-PC" w:date="2019-07-19T08:54:00Z"/>
          <w:rFonts w:ascii="Times New Roman" w:hAnsi="Times New Roman" w:cs="Times New Roman"/>
          <w:b/>
          <w:sz w:val="24"/>
          <w:szCs w:val="24"/>
          <w:lang w:val="es-ES"/>
        </w:rPr>
      </w:pPr>
    </w:p>
    <w:p w:rsidR="00E43145" w:rsidDel="006C52AC" w:rsidRDefault="00E43145" w:rsidP="00E43145">
      <w:pPr>
        <w:rPr>
          <w:del w:id="40" w:author="Briceño-PC" w:date="2019-07-19T08:54:00Z"/>
          <w:rFonts w:ascii="Times New Roman" w:hAnsi="Times New Roman" w:cs="Times New Roman"/>
          <w:b/>
          <w:sz w:val="24"/>
          <w:szCs w:val="24"/>
          <w:lang w:val="es-ES"/>
        </w:rPr>
      </w:pPr>
      <w:del w:id="41" w:author="Briceño-PC" w:date="2019-07-19T08:54:00Z">
        <w:r w:rsidRPr="00E43145" w:rsidDel="006C52AC">
          <w:rPr>
            <w:rFonts w:ascii="Times New Roman" w:hAnsi="Times New Roman" w:cs="Times New Roman"/>
            <w:b/>
            <w:sz w:val="24"/>
            <w:szCs w:val="24"/>
            <w:lang w:val="es-ES"/>
          </w:rPr>
          <w:delText>DOCENTE:</w:delText>
        </w:r>
        <w:r w:rsidDel="006C52AC">
          <w:rPr>
            <w:rFonts w:ascii="Times New Roman" w:hAnsi="Times New Roman" w:cs="Times New Roman"/>
            <w:b/>
            <w:sz w:val="24"/>
            <w:szCs w:val="24"/>
            <w:lang w:val="es-ES"/>
          </w:rPr>
          <w:delText xml:space="preserve"> </w:delText>
        </w:r>
      </w:del>
    </w:p>
    <w:p w:rsidR="00E43145" w:rsidRPr="00E43145" w:rsidDel="006C52AC" w:rsidRDefault="00E43145" w:rsidP="00E43145">
      <w:pPr>
        <w:rPr>
          <w:del w:id="42" w:author="Briceño-PC" w:date="2019-07-19T08:54:00Z"/>
          <w:rFonts w:ascii="Times New Roman" w:hAnsi="Times New Roman" w:cs="Times New Roman"/>
          <w:sz w:val="24"/>
          <w:szCs w:val="24"/>
          <w:lang w:val="es-ES"/>
        </w:rPr>
      </w:pPr>
      <w:del w:id="43" w:author="Briceño-PC" w:date="2019-07-19T08:54:00Z">
        <w:r w:rsidDel="006C52AC">
          <w:rPr>
            <w:rFonts w:ascii="Times New Roman" w:hAnsi="Times New Roman" w:cs="Times New Roman"/>
            <w:sz w:val="24"/>
            <w:szCs w:val="24"/>
            <w:lang w:val="es-ES"/>
          </w:rPr>
          <w:tab/>
          <w:delText>Dr. MENDOZA DE LOS SANTOS, ALBERTO CARLOS</w:delText>
        </w:r>
      </w:del>
    </w:p>
    <w:p w:rsidR="00E43145" w:rsidDel="006C52AC" w:rsidRDefault="00E43145" w:rsidP="00E43145">
      <w:pPr>
        <w:rPr>
          <w:del w:id="44" w:author="Briceño-PC" w:date="2019-07-19T08:54:00Z"/>
          <w:rFonts w:ascii="Times New Roman" w:hAnsi="Times New Roman" w:cs="Times New Roman"/>
          <w:sz w:val="20"/>
          <w:szCs w:val="20"/>
        </w:rPr>
      </w:pPr>
    </w:p>
    <w:p w:rsidR="00E43145" w:rsidDel="006C52AC" w:rsidRDefault="00E43145" w:rsidP="00E43145">
      <w:pPr>
        <w:rPr>
          <w:del w:id="45" w:author="Briceño-PC" w:date="2019-07-19T08:54:00Z"/>
          <w:rFonts w:ascii="Times New Roman" w:hAnsi="Times New Roman" w:cs="Times New Roman"/>
          <w:sz w:val="20"/>
          <w:szCs w:val="20"/>
        </w:rPr>
      </w:pPr>
    </w:p>
    <w:p w:rsidR="00E43145" w:rsidRPr="00E43145" w:rsidDel="006C52AC" w:rsidRDefault="00E43145" w:rsidP="00E43145">
      <w:pPr>
        <w:jc w:val="center"/>
        <w:rPr>
          <w:del w:id="46" w:author="Briceño-PC" w:date="2019-07-19T08:54:00Z"/>
          <w:rFonts w:ascii="Times New Roman" w:hAnsi="Times New Roman" w:cs="Times New Roman"/>
          <w:b/>
          <w:sz w:val="24"/>
          <w:szCs w:val="20"/>
        </w:rPr>
      </w:pPr>
      <w:del w:id="47" w:author="Briceño-PC" w:date="2019-07-19T08:54:00Z">
        <w:r w:rsidRPr="00E43145" w:rsidDel="006C52AC">
          <w:rPr>
            <w:rFonts w:ascii="Times New Roman" w:hAnsi="Times New Roman" w:cs="Times New Roman"/>
            <w:b/>
            <w:sz w:val="24"/>
            <w:szCs w:val="20"/>
          </w:rPr>
          <w:delText>TRUJILLO – PERÚ</w:delText>
        </w:r>
      </w:del>
    </w:p>
    <w:p w:rsidR="00C67025" w:rsidDel="00397ECE" w:rsidRDefault="00E43145" w:rsidP="00E43145">
      <w:pPr>
        <w:jc w:val="center"/>
        <w:rPr>
          <w:del w:id="48" w:author="Briceño-PC" w:date="2019-07-19T09:09:00Z"/>
          <w:rFonts w:ascii="Times New Roman" w:hAnsi="Times New Roman" w:cs="Times New Roman"/>
          <w:b/>
          <w:sz w:val="24"/>
          <w:szCs w:val="24"/>
          <w:lang w:val="es-ES"/>
        </w:rPr>
      </w:pPr>
      <w:del w:id="49" w:author="Briceño-PC" w:date="2019-07-19T08:54:00Z">
        <w:r w:rsidRPr="00E43145" w:rsidDel="006C52AC">
          <w:rPr>
            <w:rFonts w:ascii="Times New Roman" w:hAnsi="Times New Roman" w:cs="Times New Roman"/>
            <w:b/>
            <w:sz w:val="24"/>
            <w:szCs w:val="20"/>
          </w:rPr>
          <w:delText>2019</w:delText>
        </w:r>
        <w:r w:rsidRPr="00E43145" w:rsidDel="006C52AC">
          <w:rPr>
            <w:rFonts w:ascii="Times New Roman" w:hAnsi="Times New Roman" w:cs="Times New Roman"/>
            <w:b/>
            <w:sz w:val="32"/>
            <w:szCs w:val="24"/>
            <w:lang w:val="es-ES"/>
          </w:rPr>
          <w:tab/>
        </w:r>
      </w:del>
      <w:del w:id="50" w:author="Briceño-PC" w:date="2019-07-19T08:56:00Z">
        <w:r w:rsidR="00C67025" w:rsidDel="006C52AC">
          <w:rPr>
            <w:rFonts w:ascii="Times New Roman" w:hAnsi="Times New Roman" w:cs="Times New Roman"/>
            <w:b/>
            <w:sz w:val="24"/>
            <w:szCs w:val="24"/>
            <w:lang w:val="es-ES"/>
          </w:rPr>
          <w:br w:type="page"/>
        </w:r>
      </w:del>
    </w:p>
    <w:customXmlDelRangeStart w:id="51" w:author="Briceño-PC" w:date="2019-07-19T08:56:00Z"/>
    <w:sdt>
      <w:sdtPr>
        <w:rPr>
          <w:lang w:val="es-ES"/>
        </w:rPr>
        <w:id w:val="-1602943125"/>
        <w:docPartObj>
          <w:docPartGallery w:val="Table of Contents"/>
          <w:docPartUnique/>
        </w:docPartObj>
      </w:sdtPr>
      <w:sdtEndPr>
        <w:rPr>
          <w:b/>
          <w:bCs/>
        </w:rPr>
      </w:sdtEndPr>
      <w:sdtContent>
        <w:customXmlDelRangeEnd w:id="51"/>
        <w:p w:rsidR="00C67025" w:rsidDel="006C52AC" w:rsidRDefault="00C67025">
          <w:pPr>
            <w:pStyle w:val="TtuloTDC"/>
            <w:rPr>
              <w:del w:id="52" w:author="Briceño-PC" w:date="2019-07-19T08:55:00Z"/>
            </w:rPr>
          </w:pPr>
          <w:del w:id="53" w:author="Briceño-PC" w:date="2019-07-19T08:55:00Z">
            <w:r w:rsidDel="006C52AC">
              <w:rPr>
                <w:lang w:val="es-ES"/>
              </w:rPr>
              <w:delText>INDICE</w:delText>
            </w:r>
          </w:del>
        </w:p>
        <w:p w:rsidR="00076756" w:rsidRPr="006A79B3" w:rsidDel="006C52AC" w:rsidRDefault="00C67025">
          <w:pPr>
            <w:pStyle w:val="TtuloTDC"/>
            <w:rPr>
              <w:ins w:id="54" w:author="Usuario de Windows" w:date="2019-06-14T03:18:00Z"/>
              <w:del w:id="55" w:author="Briceño-PC" w:date="2019-07-19T08:55:00Z"/>
              <w:rFonts w:eastAsiaTheme="minorEastAsia"/>
              <w:lang w:val="en-US"/>
            </w:rPr>
            <w:pPrChange w:id="56" w:author="Briceño-PC" w:date="2019-07-19T08:55:00Z">
              <w:pPr>
                <w:pStyle w:val="TDC1"/>
              </w:pPr>
            </w:pPrChange>
          </w:pPr>
          <w:del w:id="57" w:author="Briceño-PC" w:date="2019-07-19T08:55:00Z">
            <w:r w:rsidDel="006C52AC">
              <w:rPr>
                <w:bCs/>
              </w:rPr>
              <w:fldChar w:fldCharType="begin"/>
            </w:r>
            <w:r w:rsidDel="006C52AC">
              <w:rPr>
                <w:bCs/>
              </w:rPr>
              <w:delInstrText xml:space="preserve"> TOC \o "1-3" \h \z \u </w:delInstrText>
            </w:r>
            <w:r w:rsidDel="006C52AC">
              <w:rPr>
                <w:bCs/>
              </w:rPr>
              <w:fldChar w:fldCharType="separate"/>
            </w:r>
          </w:del>
          <w:ins w:id="58" w:author="Usuario de Windows" w:date="2019-06-14T03:18:00Z">
            <w:del w:id="59" w:author="Briceño-PC" w:date="2019-07-19T08:55:00Z">
              <w:r w:rsidR="00076756" w:rsidRPr="006A79B3" w:rsidDel="006C52AC">
                <w:rPr>
                  <w:rStyle w:val="Hipervnculo"/>
                  <w:color w:val="auto"/>
                  <w:rPrChange w:id="60" w:author="Usuario de Windows" w:date="2019-06-14T03:32:00Z">
                    <w:rPr>
                      <w:rStyle w:val="Hipervnculo"/>
                      <w:b w:val="0"/>
                    </w:rPr>
                  </w:rPrChange>
                </w:rPr>
                <w:fldChar w:fldCharType="begin"/>
              </w:r>
              <w:r w:rsidR="00076756" w:rsidRPr="006A79B3" w:rsidDel="006C52AC">
                <w:rPr>
                  <w:rStyle w:val="Hipervnculo"/>
                  <w:color w:val="auto"/>
                  <w:rPrChange w:id="61" w:author="Usuario de Windows" w:date="2019-06-14T03:32:00Z">
                    <w:rPr>
                      <w:rStyle w:val="Hipervnculo"/>
                      <w:b w:val="0"/>
                    </w:rPr>
                  </w:rPrChange>
                </w:rPr>
                <w:delInstrText xml:space="preserve"> </w:delInstrText>
              </w:r>
              <w:r w:rsidR="00076756" w:rsidRPr="006A79B3" w:rsidDel="006C52AC">
                <w:delInstrText>HYPERLINK \l "_Toc11374723"</w:delInstrText>
              </w:r>
              <w:r w:rsidR="00076756" w:rsidRPr="006A79B3" w:rsidDel="006C52AC">
                <w:rPr>
                  <w:rStyle w:val="Hipervnculo"/>
                  <w:color w:val="auto"/>
                  <w:rPrChange w:id="62" w:author="Usuario de Windows" w:date="2019-06-14T03:32:00Z">
                    <w:rPr>
                      <w:rStyle w:val="Hipervnculo"/>
                      <w:b w:val="0"/>
                    </w:rPr>
                  </w:rPrChange>
                </w:rPr>
                <w:delInstrText xml:space="preserve"> </w:delInstrText>
              </w:r>
              <w:r w:rsidR="00076756" w:rsidRPr="006A79B3" w:rsidDel="006C52AC">
                <w:rPr>
                  <w:rStyle w:val="Hipervnculo"/>
                  <w:color w:val="auto"/>
                  <w:rPrChange w:id="63" w:author="Usuario de Windows" w:date="2019-06-14T03:32:00Z">
                    <w:rPr>
                      <w:rStyle w:val="Hipervnculo"/>
                      <w:b w:val="0"/>
                    </w:rPr>
                  </w:rPrChange>
                </w:rPr>
                <w:fldChar w:fldCharType="separate"/>
              </w:r>
              <w:r w:rsidR="00076756" w:rsidRPr="006A79B3" w:rsidDel="006C52AC">
                <w:rPr>
                  <w:rStyle w:val="Hipervnculo"/>
                  <w:color w:val="auto"/>
                  <w:rPrChange w:id="64" w:author="Usuario de Windows" w:date="2019-06-14T03:33:00Z">
                    <w:rPr>
                      <w:rStyle w:val="Hipervnculo"/>
                      <w:b w:val="0"/>
                    </w:rPr>
                  </w:rPrChange>
                </w:rPr>
                <w:delText>DATOS GENERALES</w:delText>
              </w:r>
              <w:r w:rsidR="00076756" w:rsidRPr="006A79B3" w:rsidDel="006C52AC">
                <w:rPr>
                  <w:webHidden/>
                </w:rPr>
                <w:tab/>
              </w:r>
              <w:r w:rsidR="00076756" w:rsidRPr="006A79B3" w:rsidDel="006C52AC">
                <w:rPr>
                  <w:webHidden/>
                  <w:rPrChange w:id="65" w:author="Usuario de Windows" w:date="2019-06-14T03:32:00Z">
                    <w:rPr>
                      <w:b w:val="0"/>
                      <w:webHidden/>
                    </w:rPr>
                  </w:rPrChange>
                </w:rPr>
                <w:fldChar w:fldCharType="begin"/>
              </w:r>
              <w:r w:rsidR="00076756" w:rsidRPr="006A79B3" w:rsidDel="006C52AC">
                <w:rPr>
                  <w:webHidden/>
                </w:rPr>
                <w:delInstrText xml:space="preserve"> PAGEREF _Toc11374723 \h </w:delInstrText>
              </w:r>
            </w:del>
          </w:ins>
          <w:del w:id="66" w:author="Briceño-PC" w:date="2019-07-19T08:55:00Z">
            <w:r w:rsidR="00076756" w:rsidRPr="006A79B3" w:rsidDel="006C52AC">
              <w:rPr>
                <w:webHidden/>
                <w:rPrChange w:id="67" w:author="Usuario de Windows" w:date="2019-06-14T03:32:00Z">
                  <w:rPr>
                    <w:rFonts w:asciiTheme="majorHAnsi" w:eastAsiaTheme="majorEastAsia" w:hAnsiTheme="majorHAnsi" w:cstheme="majorBidi"/>
                    <w:webHidden/>
                    <w:color w:val="2E74B5" w:themeColor="accent1" w:themeShade="BF"/>
                    <w:sz w:val="32"/>
                    <w:szCs w:val="32"/>
                    <w:lang w:eastAsia="es-PE"/>
                  </w:rPr>
                </w:rPrChange>
              </w:rPr>
            </w:r>
            <w:r w:rsidR="00076756" w:rsidRPr="006A79B3" w:rsidDel="006C52AC">
              <w:rPr>
                <w:webHidden/>
                <w:rPrChange w:id="68" w:author="Usuario de Windows" w:date="2019-06-14T03:32:00Z">
                  <w:rPr>
                    <w:b w:val="0"/>
                    <w:webHidden/>
                  </w:rPr>
                </w:rPrChange>
              </w:rPr>
              <w:fldChar w:fldCharType="separate"/>
            </w:r>
          </w:del>
          <w:ins w:id="69" w:author="Usuario de Windows" w:date="2019-06-14T03:31:00Z">
            <w:del w:id="70" w:author="Briceño-PC" w:date="2019-07-19T08:55:00Z">
              <w:r w:rsidR="005107F3" w:rsidRPr="006A79B3" w:rsidDel="006C52AC">
                <w:rPr>
                  <w:webHidden/>
                </w:rPr>
                <w:delText>4</w:delText>
              </w:r>
            </w:del>
          </w:ins>
          <w:ins w:id="71" w:author="Usuario de Windows" w:date="2019-06-14T03:18:00Z">
            <w:del w:id="72" w:author="Briceño-PC" w:date="2019-07-19T08:55:00Z">
              <w:r w:rsidR="00076756" w:rsidRPr="006A79B3" w:rsidDel="006C52AC">
                <w:rPr>
                  <w:webHidden/>
                  <w:rPrChange w:id="73" w:author="Usuario de Windows" w:date="2019-06-14T03:32:00Z">
                    <w:rPr>
                      <w:b w:val="0"/>
                      <w:webHidden/>
                    </w:rPr>
                  </w:rPrChange>
                </w:rPr>
                <w:fldChar w:fldCharType="end"/>
              </w:r>
              <w:r w:rsidR="00076756" w:rsidRPr="006A79B3" w:rsidDel="006C52AC">
                <w:rPr>
                  <w:rStyle w:val="Hipervnculo"/>
                  <w:color w:val="auto"/>
                  <w:rPrChange w:id="74" w:author="Usuario de Windows" w:date="2019-06-14T03:32:00Z">
                    <w:rPr>
                      <w:rStyle w:val="Hipervnculo"/>
                      <w:b w:val="0"/>
                    </w:rPr>
                  </w:rPrChange>
                </w:rPr>
                <w:fldChar w:fldCharType="end"/>
              </w:r>
            </w:del>
          </w:ins>
        </w:p>
        <w:p w:rsidR="00076756" w:rsidRPr="006A79B3" w:rsidDel="006C52AC" w:rsidRDefault="00076756">
          <w:pPr>
            <w:pStyle w:val="TtuloTDC"/>
            <w:rPr>
              <w:ins w:id="75" w:author="Usuario de Windows" w:date="2019-06-14T03:18:00Z"/>
              <w:del w:id="76" w:author="Briceño-PC" w:date="2019-07-19T08:55:00Z"/>
              <w:rFonts w:eastAsiaTheme="minorEastAsia"/>
              <w:noProof/>
              <w:lang w:val="en-US"/>
            </w:rPr>
            <w:pPrChange w:id="77" w:author="Briceño-PC" w:date="2019-07-19T08:55:00Z">
              <w:pPr>
                <w:pStyle w:val="TDC2"/>
                <w:tabs>
                  <w:tab w:val="left" w:pos="660"/>
                  <w:tab w:val="right" w:leader="dot" w:pos="8494"/>
                </w:tabs>
              </w:pPr>
            </w:pPrChange>
          </w:pPr>
          <w:ins w:id="78" w:author="Usuario de Windows" w:date="2019-06-14T03:18:00Z">
            <w:del w:id="79" w:author="Briceño-PC" w:date="2019-07-19T08:55:00Z">
              <w:r w:rsidRPr="006A79B3" w:rsidDel="006C52AC">
                <w:rPr>
                  <w:rStyle w:val="Hipervnculo"/>
                  <w:noProof/>
                  <w:color w:val="auto"/>
                  <w:rPrChange w:id="80" w:author="Usuario de Windows" w:date="2019-06-14T03:32:00Z">
                    <w:rPr>
                      <w:rStyle w:val="Hipervnculo"/>
                      <w:noProof/>
                    </w:rPr>
                  </w:rPrChange>
                </w:rPr>
                <w:fldChar w:fldCharType="begin"/>
              </w:r>
              <w:r w:rsidRPr="006A79B3" w:rsidDel="006C52AC">
                <w:rPr>
                  <w:rStyle w:val="Hipervnculo"/>
                  <w:noProof/>
                  <w:color w:val="auto"/>
                  <w:rPrChange w:id="81" w:author="Usuario de Windows" w:date="2019-06-14T03:32:00Z">
                    <w:rPr>
                      <w:rStyle w:val="Hipervnculo"/>
                      <w:noProof/>
                    </w:rPr>
                  </w:rPrChange>
                </w:rPr>
                <w:delInstrText xml:space="preserve"> </w:delInstrText>
              </w:r>
              <w:r w:rsidRPr="006A79B3" w:rsidDel="006C52AC">
                <w:rPr>
                  <w:noProof/>
                </w:rPr>
                <w:delInstrText>HYPERLINK \l "_Toc11374724"</w:delInstrText>
              </w:r>
              <w:r w:rsidRPr="006A79B3" w:rsidDel="006C52AC">
                <w:rPr>
                  <w:rStyle w:val="Hipervnculo"/>
                  <w:noProof/>
                  <w:color w:val="auto"/>
                  <w:rPrChange w:id="82" w:author="Usuario de Windows" w:date="2019-06-14T03:32:00Z">
                    <w:rPr>
                      <w:rStyle w:val="Hipervnculo"/>
                      <w:noProof/>
                    </w:rPr>
                  </w:rPrChange>
                </w:rPr>
                <w:delInstrText xml:space="preserve"> </w:delInstrText>
              </w:r>
              <w:r w:rsidRPr="006A79B3" w:rsidDel="006C52AC">
                <w:rPr>
                  <w:rStyle w:val="Hipervnculo"/>
                  <w:noProof/>
                  <w:color w:val="auto"/>
                  <w:rPrChange w:id="83"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val="es-ES"/>
                  <w:rPrChange w:id="84" w:author="Usuario de Windows" w:date="2019-06-14T03:32:00Z">
                    <w:rPr>
                      <w:rStyle w:val="Hipervnculo"/>
                      <w:rFonts w:ascii="Times New Roman" w:hAnsi="Times New Roman" w:cs="Times New Roman"/>
                      <w:b/>
                      <w:noProof/>
                      <w:lang w:val="es-ES"/>
                    </w:rPr>
                  </w:rPrChange>
                </w:rPr>
                <w:delText>1.</w:delText>
              </w:r>
              <w:r w:rsidRPr="006A79B3" w:rsidDel="006C52AC">
                <w:rPr>
                  <w:rFonts w:eastAsiaTheme="minorEastAsia"/>
                  <w:noProof/>
                  <w:lang w:val="en-US"/>
                </w:rPr>
                <w:tab/>
              </w:r>
              <w:r w:rsidRPr="006A79B3" w:rsidDel="006C52AC">
                <w:rPr>
                  <w:rStyle w:val="Hipervnculo"/>
                  <w:noProof/>
                  <w:color w:val="auto"/>
                  <w:rPrChange w:id="85" w:author="Usuario de Windows" w:date="2019-06-14T03:32:00Z">
                    <w:rPr>
                      <w:rStyle w:val="Hipervnculo"/>
                      <w:rFonts w:asciiTheme="majorHAnsi" w:eastAsiaTheme="majorEastAsia" w:hAnsiTheme="majorHAnsi" w:cstheme="majorBidi"/>
                      <w:noProof/>
                    </w:rPr>
                  </w:rPrChange>
                </w:rPr>
                <w:delText>Giro del Negocio:</w:delText>
              </w:r>
              <w:r w:rsidRPr="006A79B3" w:rsidDel="006C52AC">
                <w:rPr>
                  <w:rStyle w:val="Hipervnculo"/>
                  <w:rFonts w:ascii="Times New Roman" w:hAnsi="Times New Roman" w:cs="Times New Roman"/>
                  <w:noProof/>
                  <w:color w:val="auto"/>
                  <w:lang w:val="es-ES"/>
                  <w:rPrChange w:id="86" w:author="Usuario de Windows" w:date="2019-06-14T03:32:00Z">
                    <w:rPr>
                      <w:rStyle w:val="Hipervnculo"/>
                      <w:rFonts w:ascii="Times New Roman" w:hAnsi="Times New Roman" w:cs="Times New Roman"/>
                      <w:noProof/>
                      <w:lang w:val="es-ES"/>
                    </w:rPr>
                  </w:rPrChange>
                </w:rPr>
                <w:delText xml:space="preserve"> Educación</w:delText>
              </w:r>
              <w:r w:rsidRPr="006A79B3" w:rsidDel="006C52AC">
                <w:rPr>
                  <w:noProof/>
                  <w:webHidden/>
                </w:rPr>
                <w:tab/>
              </w:r>
              <w:r w:rsidRPr="006A79B3" w:rsidDel="006C52AC">
                <w:rPr>
                  <w:noProof/>
                  <w:webHidden/>
                  <w:rPrChange w:id="87" w:author="Usuario de Windows" w:date="2019-06-14T03:32:00Z">
                    <w:rPr>
                      <w:noProof/>
                      <w:webHidden/>
                    </w:rPr>
                  </w:rPrChange>
                </w:rPr>
                <w:fldChar w:fldCharType="begin"/>
              </w:r>
              <w:r w:rsidRPr="006A79B3" w:rsidDel="006C52AC">
                <w:rPr>
                  <w:noProof/>
                  <w:webHidden/>
                </w:rPr>
                <w:delInstrText xml:space="preserve"> PAGEREF _Toc11374724 \h </w:delInstrText>
              </w:r>
            </w:del>
          </w:ins>
          <w:del w:id="88" w:author="Briceño-PC" w:date="2019-07-19T08:55:00Z">
            <w:r w:rsidRPr="006A79B3" w:rsidDel="006C52AC">
              <w:rPr>
                <w:noProof/>
                <w:webHidden/>
                <w:rPrChange w:id="89"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90" w:author="Usuario de Windows" w:date="2019-06-14T03:32:00Z">
                  <w:rPr>
                    <w:noProof/>
                    <w:webHidden/>
                  </w:rPr>
                </w:rPrChange>
              </w:rPr>
              <w:fldChar w:fldCharType="separate"/>
            </w:r>
          </w:del>
          <w:ins w:id="91" w:author="Usuario de Windows" w:date="2019-06-14T03:31:00Z">
            <w:del w:id="92" w:author="Briceño-PC" w:date="2019-07-19T08:55:00Z">
              <w:r w:rsidR="005107F3" w:rsidRPr="006A79B3" w:rsidDel="006C52AC">
                <w:rPr>
                  <w:noProof/>
                  <w:webHidden/>
                </w:rPr>
                <w:delText>4</w:delText>
              </w:r>
            </w:del>
          </w:ins>
          <w:ins w:id="93" w:author="Usuario de Windows" w:date="2019-06-14T03:18:00Z">
            <w:del w:id="94" w:author="Briceño-PC" w:date="2019-07-19T08:55:00Z">
              <w:r w:rsidRPr="006A79B3" w:rsidDel="006C52AC">
                <w:rPr>
                  <w:noProof/>
                  <w:webHidden/>
                  <w:rPrChange w:id="95" w:author="Usuario de Windows" w:date="2019-06-14T03:32:00Z">
                    <w:rPr>
                      <w:noProof/>
                      <w:webHidden/>
                    </w:rPr>
                  </w:rPrChange>
                </w:rPr>
                <w:fldChar w:fldCharType="end"/>
              </w:r>
              <w:r w:rsidRPr="006A79B3" w:rsidDel="006C52AC">
                <w:rPr>
                  <w:rStyle w:val="Hipervnculo"/>
                  <w:noProof/>
                  <w:color w:val="auto"/>
                  <w:rPrChange w:id="96" w:author="Usuario de Windows" w:date="2019-06-14T03:32:00Z">
                    <w:rPr>
                      <w:rStyle w:val="Hipervnculo"/>
                      <w:noProof/>
                    </w:rPr>
                  </w:rPrChange>
                </w:rPr>
                <w:fldChar w:fldCharType="end"/>
              </w:r>
            </w:del>
          </w:ins>
        </w:p>
        <w:p w:rsidR="00076756" w:rsidRPr="006A79B3" w:rsidDel="006C52AC" w:rsidRDefault="00076756">
          <w:pPr>
            <w:pStyle w:val="TtuloTDC"/>
            <w:rPr>
              <w:ins w:id="97" w:author="Usuario de Windows" w:date="2019-06-14T03:18:00Z"/>
              <w:del w:id="98" w:author="Briceño-PC" w:date="2019-07-19T08:55:00Z"/>
              <w:rFonts w:eastAsiaTheme="minorEastAsia"/>
              <w:noProof/>
              <w:lang w:val="en-US"/>
            </w:rPr>
            <w:pPrChange w:id="99" w:author="Briceño-PC" w:date="2019-07-19T08:55:00Z">
              <w:pPr>
                <w:pStyle w:val="TDC2"/>
                <w:tabs>
                  <w:tab w:val="left" w:pos="660"/>
                  <w:tab w:val="right" w:leader="dot" w:pos="8494"/>
                </w:tabs>
              </w:pPr>
            </w:pPrChange>
          </w:pPr>
          <w:ins w:id="100" w:author="Usuario de Windows" w:date="2019-06-14T03:18:00Z">
            <w:del w:id="101" w:author="Briceño-PC" w:date="2019-07-19T08:55:00Z">
              <w:r w:rsidRPr="006A79B3" w:rsidDel="006C52AC">
                <w:rPr>
                  <w:rStyle w:val="Hipervnculo"/>
                  <w:noProof/>
                  <w:color w:val="auto"/>
                  <w:rPrChange w:id="102" w:author="Usuario de Windows" w:date="2019-06-14T03:32:00Z">
                    <w:rPr>
                      <w:rStyle w:val="Hipervnculo"/>
                      <w:noProof/>
                    </w:rPr>
                  </w:rPrChange>
                </w:rPr>
                <w:fldChar w:fldCharType="begin"/>
              </w:r>
              <w:r w:rsidRPr="006A79B3" w:rsidDel="006C52AC">
                <w:rPr>
                  <w:rStyle w:val="Hipervnculo"/>
                  <w:noProof/>
                  <w:color w:val="auto"/>
                  <w:rPrChange w:id="103" w:author="Usuario de Windows" w:date="2019-06-14T03:32:00Z">
                    <w:rPr>
                      <w:rStyle w:val="Hipervnculo"/>
                      <w:noProof/>
                    </w:rPr>
                  </w:rPrChange>
                </w:rPr>
                <w:delInstrText xml:space="preserve"> </w:delInstrText>
              </w:r>
              <w:r w:rsidRPr="006A79B3" w:rsidDel="006C52AC">
                <w:rPr>
                  <w:noProof/>
                </w:rPr>
                <w:delInstrText>HYPERLINK \l "_Toc11374725"</w:delInstrText>
              </w:r>
              <w:r w:rsidRPr="006A79B3" w:rsidDel="006C52AC">
                <w:rPr>
                  <w:rStyle w:val="Hipervnculo"/>
                  <w:noProof/>
                  <w:color w:val="auto"/>
                  <w:rPrChange w:id="104" w:author="Usuario de Windows" w:date="2019-06-14T03:32:00Z">
                    <w:rPr>
                      <w:rStyle w:val="Hipervnculo"/>
                      <w:noProof/>
                    </w:rPr>
                  </w:rPrChange>
                </w:rPr>
                <w:delInstrText xml:space="preserve"> </w:delInstrText>
              </w:r>
              <w:r w:rsidRPr="006A79B3" w:rsidDel="006C52AC">
                <w:rPr>
                  <w:rStyle w:val="Hipervnculo"/>
                  <w:noProof/>
                  <w:color w:val="auto"/>
                  <w:rPrChange w:id="105" w:author="Usuario de Windows" w:date="2019-06-14T03:32:00Z">
                    <w:rPr>
                      <w:rStyle w:val="Hipervnculo"/>
                      <w:noProof/>
                    </w:rPr>
                  </w:rPrChange>
                </w:rPr>
                <w:fldChar w:fldCharType="separate"/>
              </w:r>
              <w:r w:rsidRPr="006A79B3" w:rsidDel="006C52AC">
                <w:rPr>
                  <w:rStyle w:val="Hipervnculo"/>
                  <w:noProof/>
                  <w:color w:val="auto"/>
                  <w:lang w:val="es-ES"/>
                  <w:rPrChange w:id="106" w:author="Usuario de Windows" w:date="2019-06-14T03:32:00Z">
                    <w:rPr>
                      <w:rStyle w:val="Hipervnculo"/>
                      <w:noProof/>
                      <w:lang w:val="es-ES"/>
                    </w:rPr>
                  </w:rPrChange>
                </w:rPr>
                <w:delText>2.</w:delText>
              </w:r>
              <w:r w:rsidRPr="006A79B3" w:rsidDel="006C52AC">
                <w:rPr>
                  <w:rFonts w:eastAsiaTheme="minorEastAsia"/>
                  <w:noProof/>
                  <w:lang w:val="en-US"/>
                </w:rPr>
                <w:tab/>
              </w:r>
              <w:r w:rsidRPr="006A79B3" w:rsidDel="006C52AC">
                <w:rPr>
                  <w:rStyle w:val="Hipervnculo"/>
                  <w:noProof/>
                  <w:color w:val="auto"/>
                  <w:lang w:val="es-ES"/>
                  <w:rPrChange w:id="107" w:author="Usuario de Windows" w:date="2019-06-14T03:32:00Z">
                    <w:rPr>
                      <w:rStyle w:val="Hipervnculo"/>
                      <w:noProof/>
                      <w:lang w:val="es-ES"/>
                    </w:rPr>
                  </w:rPrChange>
                </w:rPr>
                <w:delText>Direccionamiento estratégico actual:</w:delText>
              </w:r>
              <w:r w:rsidRPr="006A79B3" w:rsidDel="006C52AC">
                <w:rPr>
                  <w:noProof/>
                  <w:webHidden/>
                </w:rPr>
                <w:tab/>
              </w:r>
              <w:r w:rsidRPr="006A79B3" w:rsidDel="006C52AC">
                <w:rPr>
                  <w:noProof/>
                  <w:webHidden/>
                  <w:rPrChange w:id="108" w:author="Usuario de Windows" w:date="2019-06-14T03:32:00Z">
                    <w:rPr>
                      <w:noProof/>
                      <w:webHidden/>
                    </w:rPr>
                  </w:rPrChange>
                </w:rPr>
                <w:fldChar w:fldCharType="begin"/>
              </w:r>
              <w:r w:rsidRPr="006A79B3" w:rsidDel="006C52AC">
                <w:rPr>
                  <w:noProof/>
                  <w:webHidden/>
                </w:rPr>
                <w:delInstrText xml:space="preserve"> PAGEREF _Toc11374725 \h </w:delInstrText>
              </w:r>
            </w:del>
          </w:ins>
          <w:del w:id="109" w:author="Briceño-PC" w:date="2019-07-19T08:55:00Z">
            <w:r w:rsidRPr="006A79B3" w:rsidDel="006C52AC">
              <w:rPr>
                <w:noProof/>
                <w:webHidden/>
                <w:rPrChange w:id="110"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111" w:author="Usuario de Windows" w:date="2019-06-14T03:32:00Z">
                  <w:rPr>
                    <w:noProof/>
                    <w:webHidden/>
                  </w:rPr>
                </w:rPrChange>
              </w:rPr>
              <w:fldChar w:fldCharType="separate"/>
            </w:r>
          </w:del>
          <w:ins w:id="112" w:author="Usuario de Windows" w:date="2019-06-14T03:31:00Z">
            <w:del w:id="113" w:author="Briceño-PC" w:date="2019-07-19T08:55:00Z">
              <w:r w:rsidR="005107F3" w:rsidRPr="006A79B3" w:rsidDel="006C52AC">
                <w:rPr>
                  <w:noProof/>
                  <w:webHidden/>
                </w:rPr>
                <w:delText>4</w:delText>
              </w:r>
            </w:del>
          </w:ins>
          <w:ins w:id="114" w:author="Usuario de Windows" w:date="2019-06-14T03:18:00Z">
            <w:del w:id="115" w:author="Briceño-PC" w:date="2019-07-19T08:55:00Z">
              <w:r w:rsidRPr="006A79B3" w:rsidDel="006C52AC">
                <w:rPr>
                  <w:noProof/>
                  <w:webHidden/>
                  <w:rPrChange w:id="116" w:author="Usuario de Windows" w:date="2019-06-14T03:32:00Z">
                    <w:rPr>
                      <w:noProof/>
                      <w:webHidden/>
                    </w:rPr>
                  </w:rPrChange>
                </w:rPr>
                <w:fldChar w:fldCharType="end"/>
              </w:r>
              <w:r w:rsidRPr="006A79B3" w:rsidDel="006C52AC">
                <w:rPr>
                  <w:rStyle w:val="Hipervnculo"/>
                  <w:noProof/>
                  <w:color w:val="auto"/>
                  <w:rPrChange w:id="117" w:author="Usuario de Windows" w:date="2019-06-14T03:32:00Z">
                    <w:rPr>
                      <w:rStyle w:val="Hipervnculo"/>
                      <w:noProof/>
                    </w:rPr>
                  </w:rPrChange>
                </w:rPr>
                <w:fldChar w:fldCharType="end"/>
              </w:r>
            </w:del>
          </w:ins>
        </w:p>
        <w:p w:rsidR="00076756" w:rsidRPr="006A79B3" w:rsidDel="006C52AC" w:rsidRDefault="00076756">
          <w:pPr>
            <w:pStyle w:val="TtuloTDC"/>
            <w:rPr>
              <w:ins w:id="118" w:author="Usuario de Windows" w:date="2019-06-14T03:18:00Z"/>
              <w:del w:id="119" w:author="Briceño-PC" w:date="2019-07-19T08:55:00Z"/>
              <w:rFonts w:eastAsiaTheme="minorEastAsia"/>
              <w:noProof/>
              <w:lang w:val="en-US"/>
            </w:rPr>
            <w:pPrChange w:id="120" w:author="Briceño-PC" w:date="2019-07-19T08:55:00Z">
              <w:pPr>
                <w:pStyle w:val="TDC3"/>
                <w:tabs>
                  <w:tab w:val="right" w:leader="dot" w:pos="8494"/>
                </w:tabs>
              </w:pPr>
            </w:pPrChange>
          </w:pPr>
          <w:ins w:id="121" w:author="Usuario de Windows" w:date="2019-06-14T03:18:00Z">
            <w:del w:id="122" w:author="Briceño-PC" w:date="2019-07-19T08:55:00Z">
              <w:r w:rsidRPr="006A79B3" w:rsidDel="006C52AC">
                <w:rPr>
                  <w:rStyle w:val="Hipervnculo"/>
                  <w:noProof/>
                  <w:color w:val="auto"/>
                  <w:rPrChange w:id="123" w:author="Usuario de Windows" w:date="2019-06-14T03:32:00Z">
                    <w:rPr>
                      <w:rStyle w:val="Hipervnculo"/>
                      <w:noProof/>
                    </w:rPr>
                  </w:rPrChange>
                </w:rPr>
                <w:fldChar w:fldCharType="begin"/>
              </w:r>
              <w:r w:rsidRPr="006A79B3" w:rsidDel="006C52AC">
                <w:rPr>
                  <w:rStyle w:val="Hipervnculo"/>
                  <w:noProof/>
                  <w:color w:val="auto"/>
                  <w:rPrChange w:id="124" w:author="Usuario de Windows" w:date="2019-06-14T03:32:00Z">
                    <w:rPr>
                      <w:rStyle w:val="Hipervnculo"/>
                      <w:noProof/>
                    </w:rPr>
                  </w:rPrChange>
                </w:rPr>
                <w:delInstrText xml:space="preserve"> </w:delInstrText>
              </w:r>
              <w:r w:rsidRPr="006A79B3" w:rsidDel="006C52AC">
                <w:rPr>
                  <w:noProof/>
                </w:rPr>
                <w:delInstrText>HYPERLINK \l "_Toc11374726"</w:delInstrText>
              </w:r>
              <w:r w:rsidRPr="006A79B3" w:rsidDel="006C52AC">
                <w:rPr>
                  <w:rStyle w:val="Hipervnculo"/>
                  <w:noProof/>
                  <w:color w:val="auto"/>
                  <w:rPrChange w:id="125" w:author="Usuario de Windows" w:date="2019-06-14T03:32:00Z">
                    <w:rPr>
                      <w:rStyle w:val="Hipervnculo"/>
                      <w:noProof/>
                    </w:rPr>
                  </w:rPrChange>
                </w:rPr>
                <w:delInstrText xml:space="preserve"> </w:delInstrText>
              </w:r>
              <w:r w:rsidRPr="006A79B3" w:rsidDel="006C52AC">
                <w:rPr>
                  <w:rStyle w:val="Hipervnculo"/>
                  <w:noProof/>
                  <w:color w:val="auto"/>
                  <w:rPrChange w:id="126" w:author="Usuario de Windows" w:date="2019-06-14T03:32:00Z">
                    <w:rPr>
                      <w:rStyle w:val="Hipervnculo"/>
                      <w:noProof/>
                    </w:rPr>
                  </w:rPrChange>
                </w:rPr>
                <w:fldChar w:fldCharType="separate"/>
              </w:r>
              <w:r w:rsidRPr="006A79B3" w:rsidDel="006C52AC">
                <w:rPr>
                  <w:rStyle w:val="Hipervnculo"/>
                  <w:noProof/>
                  <w:color w:val="auto"/>
                  <w:lang w:val="es-ES"/>
                  <w:rPrChange w:id="127" w:author="Usuario de Windows" w:date="2019-06-14T03:32:00Z">
                    <w:rPr>
                      <w:rStyle w:val="Hipervnculo"/>
                      <w:noProof/>
                      <w:lang w:val="es-ES"/>
                    </w:rPr>
                  </w:rPrChange>
                </w:rPr>
                <w:delText>Misión</w:delText>
              </w:r>
              <w:r w:rsidRPr="006A79B3" w:rsidDel="006C52AC">
                <w:rPr>
                  <w:noProof/>
                  <w:webHidden/>
                </w:rPr>
                <w:tab/>
              </w:r>
              <w:r w:rsidRPr="006A79B3" w:rsidDel="006C52AC">
                <w:rPr>
                  <w:noProof/>
                  <w:webHidden/>
                  <w:rPrChange w:id="128" w:author="Usuario de Windows" w:date="2019-06-14T03:32:00Z">
                    <w:rPr>
                      <w:noProof/>
                      <w:webHidden/>
                    </w:rPr>
                  </w:rPrChange>
                </w:rPr>
                <w:fldChar w:fldCharType="begin"/>
              </w:r>
              <w:r w:rsidRPr="006A79B3" w:rsidDel="006C52AC">
                <w:rPr>
                  <w:noProof/>
                  <w:webHidden/>
                </w:rPr>
                <w:delInstrText xml:space="preserve"> PAGEREF _Toc11374726 \h </w:delInstrText>
              </w:r>
            </w:del>
          </w:ins>
          <w:del w:id="129" w:author="Briceño-PC" w:date="2019-07-19T08:55:00Z">
            <w:r w:rsidRPr="006A79B3" w:rsidDel="006C52AC">
              <w:rPr>
                <w:noProof/>
                <w:webHidden/>
                <w:rPrChange w:id="130"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131" w:author="Usuario de Windows" w:date="2019-06-14T03:32:00Z">
                  <w:rPr>
                    <w:noProof/>
                    <w:webHidden/>
                  </w:rPr>
                </w:rPrChange>
              </w:rPr>
              <w:fldChar w:fldCharType="separate"/>
            </w:r>
          </w:del>
          <w:ins w:id="132" w:author="Usuario de Windows" w:date="2019-06-14T03:31:00Z">
            <w:del w:id="133" w:author="Briceño-PC" w:date="2019-07-19T08:55:00Z">
              <w:r w:rsidR="005107F3" w:rsidRPr="006A79B3" w:rsidDel="006C52AC">
                <w:rPr>
                  <w:noProof/>
                  <w:webHidden/>
                </w:rPr>
                <w:delText>4</w:delText>
              </w:r>
            </w:del>
          </w:ins>
          <w:ins w:id="134" w:author="Usuario de Windows" w:date="2019-06-14T03:18:00Z">
            <w:del w:id="135" w:author="Briceño-PC" w:date="2019-07-19T08:55:00Z">
              <w:r w:rsidRPr="006A79B3" w:rsidDel="006C52AC">
                <w:rPr>
                  <w:noProof/>
                  <w:webHidden/>
                  <w:rPrChange w:id="136" w:author="Usuario de Windows" w:date="2019-06-14T03:32:00Z">
                    <w:rPr>
                      <w:noProof/>
                      <w:webHidden/>
                    </w:rPr>
                  </w:rPrChange>
                </w:rPr>
                <w:fldChar w:fldCharType="end"/>
              </w:r>
              <w:r w:rsidRPr="006A79B3" w:rsidDel="006C52AC">
                <w:rPr>
                  <w:rStyle w:val="Hipervnculo"/>
                  <w:noProof/>
                  <w:color w:val="auto"/>
                  <w:rPrChange w:id="137" w:author="Usuario de Windows" w:date="2019-06-14T03:32:00Z">
                    <w:rPr>
                      <w:rStyle w:val="Hipervnculo"/>
                      <w:noProof/>
                    </w:rPr>
                  </w:rPrChange>
                </w:rPr>
                <w:fldChar w:fldCharType="end"/>
              </w:r>
            </w:del>
          </w:ins>
        </w:p>
        <w:p w:rsidR="00076756" w:rsidRPr="006A79B3" w:rsidDel="006C52AC" w:rsidRDefault="00076756">
          <w:pPr>
            <w:pStyle w:val="TtuloTDC"/>
            <w:rPr>
              <w:ins w:id="138" w:author="Usuario de Windows" w:date="2019-06-14T03:18:00Z"/>
              <w:del w:id="139" w:author="Briceño-PC" w:date="2019-07-19T08:55:00Z"/>
              <w:rFonts w:eastAsiaTheme="minorEastAsia"/>
              <w:noProof/>
              <w:lang w:val="en-US"/>
            </w:rPr>
            <w:pPrChange w:id="140" w:author="Briceño-PC" w:date="2019-07-19T08:55:00Z">
              <w:pPr>
                <w:pStyle w:val="TDC3"/>
                <w:tabs>
                  <w:tab w:val="right" w:leader="dot" w:pos="8494"/>
                </w:tabs>
              </w:pPr>
            </w:pPrChange>
          </w:pPr>
          <w:ins w:id="141" w:author="Usuario de Windows" w:date="2019-06-14T03:18:00Z">
            <w:del w:id="142" w:author="Briceño-PC" w:date="2019-07-19T08:55:00Z">
              <w:r w:rsidRPr="006A79B3" w:rsidDel="006C52AC">
                <w:rPr>
                  <w:rStyle w:val="Hipervnculo"/>
                  <w:noProof/>
                  <w:color w:val="auto"/>
                  <w:rPrChange w:id="143" w:author="Usuario de Windows" w:date="2019-06-14T03:32:00Z">
                    <w:rPr>
                      <w:rStyle w:val="Hipervnculo"/>
                      <w:noProof/>
                    </w:rPr>
                  </w:rPrChange>
                </w:rPr>
                <w:fldChar w:fldCharType="begin"/>
              </w:r>
              <w:r w:rsidRPr="006A79B3" w:rsidDel="006C52AC">
                <w:rPr>
                  <w:rStyle w:val="Hipervnculo"/>
                  <w:noProof/>
                  <w:color w:val="auto"/>
                  <w:rPrChange w:id="144" w:author="Usuario de Windows" w:date="2019-06-14T03:32:00Z">
                    <w:rPr>
                      <w:rStyle w:val="Hipervnculo"/>
                      <w:noProof/>
                    </w:rPr>
                  </w:rPrChange>
                </w:rPr>
                <w:delInstrText xml:space="preserve"> </w:delInstrText>
              </w:r>
              <w:r w:rsidRPr="006A79B3" w:rsidDel="006C52AC">
                <w:rPr>
                  <w:noProof/>
                </w:rPr>
                <w:delInstrText>HYPERLINK \l "_Toc11374727"</w:delInstrText>
              </w:r>
              <w:r w:rsidRPr="006A79B3" w:rsidDel="006C52AC">
                <w:rPr>
                  <w:rStyle w:val="Hipervnculo"/>
                  <w:noProof/>
                  <w:color w:val="auto"/>
                  <w:rPrChange w:id="145" w:author="Usuario de Windows" w:date="2019-06-14T03:32:00Z">
                    <w:rPr>
                      <w:rStyle w:val="Hipervnculo"/>
                      <w:noProof/>
                    </w:rPr>
                  </w:rPrChange>
                </w:rPr>
                <w:delInstrText xml:space="preserve"> </w:delInstrText>
              </w:r>
              <w:r w:rsidRPr="006A79B3" w:rsidDel="006C52AC">
                <w:rPr>
                  <w:rStyle w:val="Hipervnculo"/>
                  <w:noProof/>
                  <w:color w:val="auto"/>
                  <w:rPrChange w:id="146" w:author="Usuario de Windows" w:date="2019-06-14T03:32:00Z">
                    <w:rPr>
                      <w:rStyle w:val="Hipervnculo"/>
                      <w:noProof/>
                    </w:rPr>
                  </w:rPrChange>
                </w:rPr>
                <w:fldChar w:fldCharType="separate"/>
              </w:r>
              <w:r w:rsidRPr="006A79B3" w:rsidDel="006C52AC">
                <w:rPr>
                  <w:rStyle w:val="Hipervnculo"/>
                  <w:noProof/>
                  <w:color w:val="auto"/>
                  <w:rPrChange w:id="147" w:author="Usuario de Windows" w:date="2019-06-14T03:32:00Z">
                    <w:rPr>
                      <w:rStyle w:val="Hipervnculo"/>
                      <w:noProof/>
                    </w:rPr>
                  </w:rPrChange>
                </w:rPr>
                <w:delText>Visión</w:delText>
              </w:r>
              <w:r w:rsidRPr="006A79B3" w:rsidDel="006C52AC">
                <w:rPr>
                  <w:noProof/>
                  <w:webHidden/>
                </w:rPr>
                <w:tab/>
              </w:r>
              <w:r w:rsidRPr="006A79B3" w:rsidDel="006C52AC">
                <w:rPr>
                  <w:noProof/>
                  <w:webHidden/>
                  <w:rPrChange w:id="148" w:author="Usuario de Windows" w:date="2019-06-14T03:32:00Z">
                    <w:rPr>
                      <w:noProof/>
                      <w:webHidden/>
                    </w:rPr>
                  </w:rPrChange>
                </w:rPr>
                <w:fldChar w:fldCharType="begin"/>
              </w:r>
              <w:r w:rsidRPr="006A79B3" w:rsidDel="006C52AC">
                <w:rPr>
                  <w:noProof/>
                  <w:webHidden/>
                </w:rPr>
                <w:delInstrText xml:space="preserve"> PAGEREF _Toc11374727 \h </w:delInstrText>
              </w:r>
            </w:del>
          </w:ins>
          <w:del w:id="149" w:author="Briceño-PC" w:date="2019-07-19T08:55:00Z">
            <w:r w:rsidRPr="006A79B3" w:rsidDel="006C52AC">
              <w:rPr>
                <w:noProof/>
                <w:webHidden/>
                <w:rPrChange w:id="150"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151" w:author="Usuario de Windows" w:date="2019-06-14T03:32:00Z">
                  <w:rPr>
                    <w:noProof/>
                    <w:webHidden/>
                  </w:rPr>
                </w:rPrChange>
              </w:rPr>
              <w:fldChar w:fldCharType="separate"/>
            </w:r>
          </w:del>
          <w:ins w:id="152" w:author="Usuario de Windows" w:date="2019-06-14T03:31:00Z">
            <w:del w:id="153" w:author="Briceño-PC" w:date="2019-07-19T08:55:00Z">
              <w:r w:rsidR="005107F3" w:rsidRPr="006A79B3" w:rsidDel="006C52AC">
                <w:rPr>
                  <w:noProof/>
                  <w:webHidden/>
                </w:rPr>
                <w:delText>4</w:delText>
              </w:r>
            </w:del>
          </w:ins>
          <w:ins w:id="154" w:author="Usuario de Windows" w:date="2019-06-14T03:18:00Z">
            <w:del w:id="155" w:author="Briceño-PC" w:date="2019-07-19T08:55:00Z">
              <w:r w:rsidRPr="006A79B3" w:rsidDel="006C52AC">
                <w:rPr>
                  <w:noProof/>
                  <w:webHidden/>
                  <w:rPrChange w:id="156" w:author="Usuario de Windows" w:date="2019-06-14T03:32:00Z">
                    <w:rPr>
                      <w:noProof/>
                      <w:webHidden/>
                    </w:rPr>
                  </w:rPrChange>
                </w:rPr>
                <w:fldChar w:fldCharType="end"/>
              </w:r>
              <w:r w:rsidRPr="006A79B3" w:rsidDel="006C52AC">
                <w:rPr>
                  <w:rStyle w:val="Hipervnculo"/>
                  <w:noProof/>
                  <w:color w:val="auto"/>
                  <w:rPrChange w:id="157" w:author="Usuario de Windows" w:date="2019-06-14T03:32:00Z">
                    <w:rPr>
                      <w:rStyle w:val="Hipervnculo"/>
                      <w:noProof/>
                    </w:rPr>
                  </w:rPrChange>
                </w:rPr>
                <w:fldChar w:fldCharType="end"/>
              </w:r>
            </w:del>
          </w:ins>
        </w:p>
        <w:p w:rsidR="00076756" w:rsidRPr="006A79B3" w:rsidDel="006C52AC" w:rsidRDefault="00076756">
          <w:pPr>
            <w:pStyle w:val="TtuloTDC"/>
            <w:rPr>
              <w:ins w:id="158" w:author="Usuario de Windows" w:date="2019-06-14T03:18:00Z"/>
              <w:del w:id="159" w:author="Briceño-PC" w:date="2019-07-19T08:55:00Z"/>
              <w:rFonts w:eastAsiaTheme="minorEastAsia"/>
              <w:noProof/>
              <w:lang w:val="en-US"/>
            </w:rPr>
            <w:pPrChange w:id="160" w:author="Briceño-PC" w:date="2019-07-19T08:55:00Z">
              <w:pPr>
                <w:pStyle w:val="TDC3"/>
                <w:tabs>
                  <w:tab w:val="right" w:leader="dot" w:pos="8494"/>
                </w:tabs>
              </w:pPr>
            </w:pPrChange>
          </w:pPr>
          <w:ins w:id="161" w:author="Usuario de Windows" w:date="2019-06-14T03:18:00Z">
            <w:del w:id="162" w:author="Briceño-PC" w:date="2019-07-19T08:55:00Z">
              <w:r w:rsidRPr="006A79B3" w:rsidDel="006C52AC">
                <w:rPr>
                  <w:rStyle w:val="Hipervnculo"/>
                  <w:noProof/>
                  <w:color w:val="auto"/>
                  <w:rPrChange w:id="163" w:author="Usuario de Windows" w:date="2019-06-14T03:32:00Z">
                    <w:rPr>
                      <w:rStyle w:val="Hipervnculo"/>
                      <w:noProof/>
                    </w:rPr>
                  </w:rPrChange>
                </w:rPr>
                <w:fldChar w:fldCharType="begin"/>
              </w:r>
              <w:r w:rsidRPr="006A79B3" w:rsidDel="006C52AC">
                <w:rPr>
                  <w:rStyle w:val="Hipervnculo"/>
                  <w:noProof/>
                  <w:color w:val="auto"/>
                  <w:rPrChange w:id="164" w:author="Usuario de Windows" w:date="2019-06-14T03:32:00Z">
                    <w:rPr>
                      <w:rStyle w:val="Hipervnculo"/>
                      <w:noProof/>
                    </w:rPr>
                  </w:rPrChange>
                </w:rPr>
                <w:delInstrText xml:space="preserve"> </w:delInstrText>
              </w:r>
              <w:r w:rsidRPr="006A79B3" w:rsidDel="006C52AC">
                <w:rPr>
                  <w:noProof/>
                </w:rPr>
                <w:delInstrText>HYPERLINK \l "_Toc11374728"</w:delInstrText>
              </w:r>
              <w:r w:rsidRPr="006A79B3" w:rsidDel="006C52AC">
                <w:rPr>
                  <w:rStyle w:val="Hipervnculo"/>
                  <w:noProof/>
                  <w:color w:val="auto"/>
                  <w:rPrChange w:id="165" w:author="Usuario de Windows" w:date="2019-06-14T03:32:00Z">
                    <w:rPr>
                      <w:rStyle w:val="Hipervnculo"/>
                      <w:noProof/>
                    </w:rPr>
                  </w:rPrChange>
                </w:rPr>
                <w:delInstrText xml:space="preserve"> </w:delInstrText>
              </w:r>
              <w:r w:rsidRPr="006A79B3" w:rsidDel="006C52AC">
                <w:rPr>
                  <w:rStyle w:val="Hipervnculo"/>
                  <w:noProof/>
                  <w:color w:val="auto"/>
                  <w:rPrChange w:id="166" w:author="Usuario de Windows" w:date="2019-06-14T03:32:00Z">
                    <w:rPr>
                      <w:rStyle w:val="Hipervnculo"/>
                      <w:noProof/>
                    </w:rPr>
                  </w:rPrChange>
                </w:rPr>
                <w:fldChar w:fldCharType="separate"/>
              </w:r>
              <w:r w:rsidRPr="006A79B3" w:rsidDel="006C52AC">
                <w:rPr>
                  <w:rStyle w:val="Hipervnculo"/>
                  <w:noProof/>
                  <w:color w:val="auto"/>
                  <w:rPrChange w:id="167" w:author="Usuario de Windows" w:date="2019-06-14T03:32:00Z">
                    <w:rPr>
                      <w:rStyle w:val="Hipervnculo"/>
                      <w:noProof/>
                    </w:rPr>
                  </w:rPrChange>
                </w:rPr>
                <w:delText>Estrategias</w:delText>
              </w:r>
              <w:r w:rsidRPr="006A79B3" w:rsidDel="006C52AC">
                <w:rPr>
                  <w:noProof/>
                  <w:webHidden/>
                </w:rPr>
                <w:tab/>
              </w:r>
              <w:r w:rsidRPr="006A79B3" w:rsidDel="006C52AC">
                <w:rPr>
                  <w:noProof/>
                  <w:webHidden/>
                  <w:rPrChange w:id="168" w:author="Usuario de Windows" w:date="2019-06-14T03:32:00Z">
                    <w:rPr>
                      <w:noProof/>
                      <w:webHidden/>
                    </w:rPr>
                  </w:rPrChange>
                </w:rPr>
                <w:fldChar w:fldCharType="begin"/>
              </w:r>
              <w:r w:rsidRPr="006A79B3" w:rsidDel="006C52AC">
                <w:rPr>
                  <w:noProof/>
                  <w:webHidden/>
                </w:rPr>
                <w:delInstrText xml:space="preserve"> PAGEREF _Toc11374728 \h </w:delInstrText>
              </w:r>
            </w:del>
          </w:ins>
          <w:del w:id="169" w:author="Briceño-PC" w:date="2019-07-19T08:55:00Z">
            <w:r w:rsidRPr="006A79B3" w:rsidDel="006C52AC">
              <w:rPr>
                <w:noProof/>
                <w:webHidden/>
                <w:rPrChange w:id="170"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171" w:author="Usuario de Windows" w:date="2019-06-14T03:32:00Z">
                  <w:rPr>
                    <w:noProof/>
                    <w:webHidden/>
                  </w:rPr>
                </w:rPrChange>
              </w:rPr>
              <w:fldChar w:fldCharType="separate"/>
            </w:r>
          </w:del>
          <w:ins w:id="172" w:author="Usuario de Windows" w:date="2019-06-14T03:31:00Z">
            <w:del w:id="173" w:author="Briceño-PC" w:date="2019-07-19T08:55:00Z">
              <w:r w:rsidR="005107F3" w:rsidRPr="006A79B3" w:rsidDel="006C52AC">
                <w:rPr>
                  <w:noProof/>
                  <w:webHidden/>
                </w:rPr>
                <w:delText>4</w:delText>
              </w:r>
            </w:del>
          </w:ins>
          <w:ins w:id="174" w:author="Usuario de Windows" w:date="2019-06-14T03:18:00Z">
            <w:del w:id="175" w:author="Briceño-PC" w:date="2019-07-19T08:55:00Z">
              <w:r w:rsidRPr="006A79B3" w:rsidDel="006C52AC">
                <w:rPr>
                  <w:noProof/>
                  <w:webHidden/>
                  <w:rPrChange w:id="176" w:author="Usuario de Windows" w:date="2019-06-14T03:32:00Z">
                    <w:rPr>
                      <w:noProof/>
                      <w:webHidden/>
                    </w:rPr>
                  </w:rPrChange>
                </w:rPr>
                <w:fldChar w:fldCharType="end"/>
              </w:r>
              <w:r w:rsidRPr="006A79B3" w:rsidDel="006C52AC">
                <w:rPr>
                  <w:rStyle w:val="Hipervnculo"/>
                  <w:noProof/>
                  <w:color w:val="auto"/>
                  <w:rPrChange w:id="177" w:author="Usuario de Windows" w:date="2019-06-14T03:32:00Z">
                    <w:rPr>
                      <w:rStyle w:val="Hipervnculo"/>
                      <w:noProof/>
                    </w:rPr>
                  </w:rPrChange>
                </w:rPr>
                <w:fldChar w:fldCharType="end"/>
              </w:r>
            </w:del>
          </w:ins>
        </w:p>
        <w:p w:rsidR="00076756" w:rsidRPr="006A79B3" w:rsidDel="006C52AC" w:rsidRDefault="00076756">
          <w:pPr>
            <w:pStyle w:val="TtuloTDC"/>
            <w:rPr>
              <w:ins w:id="178" w:author="Usuario de Windows" w:date="2019-06-14T03:18:00Z"/>
              <w:del w:id="179" w:author="Briceño-PC" w:date="2019-07-19T08:55:00Z"/>
              <w:rFonts w:eastAsiaTheme="minorEastAsia"/>
              <w:noProof/>
              <w:lang w:val="en-US"/>
            </w:rPr>
            <w:pPrChange w:id="180" w:author="Briceño-PC" w:date="2019-07-19T08:55:00Z">
              <w:pPr>
                <w:pStyle w:val="TDC2"/>
                <w:tabs>
                  <w:tab w:val="left" w:pos="660"/>
                  <w:tab w:val="right" w:leader="dot" w:pos="8494"/>
                </w:tabs>
              </w:pPr>
            </w:pPrChange>
          </w:pPr>
          <w:ins w:id="181" w:author="Usuario de Windows" w:date="2019-06-14T03:18:00Z">
            <w:del w:id="182" w:author="Briceño-PC" w:date="2019-07-19T08:55:00Z">
              <w:r w:rsidRPr="006A79B3" w:rsidDel="006C52AC">
                <w:rPr>
                  <w:rStyle w:val="Hipervnculo"/>
                  <w:noProof/>
                  <w:color w:val="auto"/>
                  <w:rPrChange w:id="183" w:author="Usuario de Windows" w:date="2019-06-14T03:32:00Z">
                    <w:rPr>
                      <w:rStyle w:val="Hipervnculo"/>
                      <w:noProof/>
                    </w:rPr>
                  </w:rPrChange>
                </w:rPr>
                <w:fldChar w:fldCharType="begin"/>
              </w:r>
              <w:r w:rsidRPr="006A79B3" w:rsidDel="006C52AC">
                <w:rPr>
                  <w:rStyle w:val="Hipervnculo"/>
                  <w:noProof/>
                  <w:color w:val="auto"/>
                  <w:rPrChange w:id="184" w:author="Usuario de Windows" w:date="2019-06-14T03:32:00Z">
                    <w:rPr>
                      <w:rStyle w:val="Hipervnculo"/>
                      <w:noProof/>
                    </w:rPr>
                  </w:rPrChange>
                </w:rPr>
                <w:delInstrText xml:space="preserve"> </w:delInstrText>
              </w:r>
              <w:r w:rsidRPr="006A79B3" w:rsidDel="006C52AC">
                <w:rPr>
                  <w:noProof/>
                </w:rPr>
                <w:delInstrText>HYPERLINK \l "_Toc11374729"</w:delInstrText>
              </w:r>
              <w:r w:rsidRPr="006A79B3" w:rsidDel="006C52AC">
                <w:rPr>
                  <w:rStyle w:val="Hipervnculo"/>
                  <w:noProof/>
                  <w:color w:val="auto"/>
                  <w:rPrChange w:id="185" w:author="Usuario de Windows" w:date="2019-06-14T03:32:00Z">
                    <w:rPr>
                      <w:rStyle w:val="Hipervnculo"/>
                      <w:noProof/>
                    </w:rPr>
                  </w:rPrChange>
                </w:rPr>
                <w:delInstrText xml:space="preserve"> </w:delInstrText>
              </w:r>
              <w:r w:rsidRPr="006A79B3" w:rsidDel="006C52AC">
                <w:rPr>
                  <w:rStyle w:val="Hipervnculo"/>
                  <w:noProof/>
                  <w:color w:val="auto"/>
                  <w:rPrChange w:id="186"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val="es-ES"/>
                  <w:rPrChange w:id="187" w:author="Usuario de Windows" w:date="2019-06-14T03:32:00Z">
                    <w:rPr>
                      <w:rStyle w:val="Hipervnculo"/>
                      <w:rFonts w:ascii="Times New Roman" w:hAnsi="Times New Roman" w:cs="Times New Roman"/>
                      <w:b/>
                      <w:noProof/>
                      <w:lang w:val="es-ES"/>
                    </w:rPr>
                  </w:rPrChange>
                </w:rPr>
                <w:delText>3.</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lang w:val="es-ES"/>
                  <w:rPrChange w:id="188" w:author="Usuario de Windows" w:date="2019-06-14T03:32:00Z">
                    <w:rPr>
                      <w:rStyle w:val="Hipervnculo"/>
                      <w:rFonts w:ascii="Times New Roman" w:hAnsi="Times New Roman" w:cs="Times New Roman"/>
                      <w:b/>
                      <w:noProof/>
                      <w:lang w:val="es-ES"/>
                    </w:rPr>
                  </w:rPrChange>
                </w:rPr>
                <w:delText>Organigrama:</w:delText>
              </w:r>
              <w:r w:rsidRPr="006A79B3" w:rsidDel="006C52AC">
                <w:rPr>
                  <w:noProof/>
                  <w:webHidden/>
                </w:rPr>
                <w:tab/>
              </w:r>
              <w:r w:rsidRPr="006A79B3" w:rsidDel="006C52AC">
                <w:rPr>
                  <w:noProof/>
                  <w:webHidden/>
                  <w:rPrChange w:id="189" w:author="Usuario de Windows" w:date="2019-06-14T03:32:00Z">
                    <w:rPr>
                      <w:noProof/>
                      <w:webHidden/>
                    </w:rPr>
                  </w:rPrChange>
                </w:rPr>
                <w:fldChar w:fldCharType="begin"/>
              </w:r>
              <w:r w:rsidRPr="006A79B3" w:rsidDel="006C52AC">
                <w:rPr>
                  <w:noProof/>
                  <w:webHidden/>
                </w:rPr>
                <w:delInstrText xml:space="preserve"> PAGEREF _Toc11374729 \h </w:delInstrText>
              </w:r>
            </w:del>
          </w:ins>
          <w:del w:id="190" w:author="Briceño-PC" w:date="2019-07-19T08:55:00Z">
            <w:r w:rsidRPr="006A79B3" w:rsidDel="006C52AC">
              <w:rPr>
                <w:noProof/>
                <w:webHidden/>
                <w:rPrChange w:id="191"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192" w:author="Usuario de Windows" w:date="2019-06-14T03:32:00Z">
                  <w:rPr>
                    <w:noProof/>
                    <w:webHidden/>
                  </w:rPr>
                </w:rPrChange>
              </w:rPr>
              <w:fldChar w:fldCharType="separate"/>
            </w:r>
          </w:del>
          <w:ins w:id="193" w:author="Usuario de Windows" w:date="2019-06-14T03:31:00Z">
            <w:del w:id="194" w:author="Briceño-PC" w:date="2019-07-19T08:55:00Z">
              <w:r w:rsidR="005107F3" w:rsidRPr="006A79B3" w:rsidDel="006C52AC">
                <w:rPr>
                  <w:noProof/>
                  <w:webHidden/>
                </w:rPr>
                <w:delText>5</w:delText>
              </w:r>
            </w:del>
          </w:ins>
          <w:ins w:id="195" w:author="Usuario de Windows" w:date="2019-06-14T03:18:00Z">
            <w:del w:id="196" w:author="Briceño-PC" w:date="2019-07-19T08:55:00Z">
              <w:r w:rsidRPr="006A79B3" w:rsidDel="006C52AC">
                <w:rPr>
                  <w:noProof/>
                  <w:webHidden/>
                  <w:rPrChange w:id="197" w:author="Usuario de Windows" w:date="2019-06-14T03:32:00Z">
                    <w:rPr>
                      <w:noProof/>
                      <w:webHidden/>
                    </w:rPr>
                  </w:rPrChange>
                </w:rPr>
                <w:fldChar w:fldCharType="end"/>
              </w:r>
              <w:r w:rsidRPr="006A79B3" w:rsidDel="006C52AC">
                <w:rPr>
                  <w:rStyle w:val="Hipervnculo"/>
                  <w:noProof/>
                  <w:color w:val="auto"/>
                  <w:rPrChange w:id="198" w:author="Usuario de Windows" w:date="2019-06-14T03:32:00Z">
                    <w:rPr>
                      <w:rStyle w:val="Hipervnculo"/>
                      <w:noProof/>
                    </w:rPr>
                  </w:rPrChange>
                </w:rPr>
                <w:fldChar w:fldCharType="end"/>
              </w:r>
            </w:del>
          </w:ins>
        </w:p>
        <w:p w:rsidR="00076756" w:rsidRPr="006A79B3" w:rsidDel="006C52AC" w:rsidRDefault="00076756">
          <w:pPr>
            <w:pStyle w:val="TtuloTDC"/>
            <w:rPr>
              <w:ins w:id="199" w:author="Usuario de Windows" w:date="2019-06-14T03:18:00Z"/>
              <w:del w:id="200" w:author="Briceño-PC" w:date="2019-07-19T08:55:00Z"/>
              <w:rFonts w:eastAsiaTheme="minorEastAsia"/>
              <w:noProof/>
              <w:lang w:val="en-US"/>
            </w:rPr>
            <w:pPrChange w:id="201" w:author="Briceño-PC" w:date="2019-07-19T08:55:00Z">
              <w:pPr>
                <w:pStyle w:val="TDC2"/>
                <w:tabs>
                  <w:tab w:val="left" w:pos="660"/>
                  <w:tab w:val="right" w:leader="dot" w:pos="8494"/>
                </w:tabs>
              </w:pPr>
            </w:pPrChange>
          </w:pPr>
          <w:ins w:id="202" w:author="Usuario de Windows" w:date="2019-06-14T03:18:00Z">
            <w:del w:id="203" w:author="Briceño-PC" w:date="2019-07-19T08:55:00Z">
              <w:r w:rsidRPr="006A79B3" w:rsidDel="006C52AC">
                <w:rPr>
                  <w:rStyle w:val="Hipervnculo"/>
                  <w:noProof/>
                  <w:color w:val="auto"/>
                  <w:rPrChange w:id="204" w:author="Usuario de Windows" w:date="2019-06-14T03:32:00Z">
                    <w:rPr>
                      <w:rStyle w:val="Hipervnculo"/>
                      <w:noProof/>
                    </w:rPr>
                  </w:rPrChange>
                </w:rPr>
                <w:fldChar w:fldCharType="begin"/>
              </w:r>
              <w:r w:rsidRPr="006A79B3" w:rsidDel="006C52AC">
                <w:rPr>
                  <w:rStyle w:val="Hipervnculo"/>
                  <w:noProof/>
                  <w:color w:val="auto"/>
                  <w:rPrChange w:id="205" w:author="Usuario de Windows" w:date="2019-06-14T03:32:00Z">
                    <w:rPr>
                      <w:rStyle w:val="Hipervnculo"/>
                      <w:noProof/>
                    </w:rPr>
                  </w:rPrChange>
                </w:rPr>
                <w:delInstrText xml:space="preserve"> </w:delInstrText>
              </w:r>
              <w:r w:rsidRPr="006A79B3" w:rsidDel="006C52AC">
                <w:rPr>
                  <w:noProof/>
                </w:rPr>
                <w:delInstrText>HYPERLINK \l "_Toc11374730"</w:delInstrText>
              </w:r>
              <w:r w:rsidRPr="006A79B3" w:rsidDel="006C52AC">
                <w:rPr>
                  <w:rStyle w:val="Hipervnculo"/>
                  <w:noProof/>
                  <w:color w:val="auto"/>
                  <w:rPrChange w:id="206" w:author="Usuario de Windows" w:date="2019-06-14T03:32:00Z">
                    <w:rPr>
                      <w:rStyle w:val="Hipervnculo"/>
                      <w:noProof/>
                    </w:rPr>
                  </w:rPrChange>
                </w:rPr>
                <w:delInstrText xml:space="preserve"> </w:delInstrText>
              </w:r>
              <w:r w:rsidRPr="006A79B3" w:rsidDel="006C52AC">
                <w:rPr>
                  <w:rStyle w:val="Hipervnculo"/>
                  <w:noProof/>
                  <w:color w:val="auto"/>
                  <w:rPrChange w:id="207"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val="es-ES"/>
                  <w:rPrChange w:id="208" w:author="Usuario de Windows" w:date="2019-06-14T03:32:00Z">
                    <w:rPr>
                      <w:rStyle w:val="Hipervnculo"/>
                      <w:rFonts w:ascii="Times New Roman" w:hAnsi="Times New Roman" w:cs="Times New Roman"/>
                      <w:b/>
                      <w:noProof/>
                      <w:lang w:val="es-ES"/>
                    </w:rPr>
                  </w:rPrChange>
                </w:rPr>
                <w:delText>4.</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lang w:val="es-ES"/>
                  <w:rPrChange w:id="209" w:author="Usuario de Windows" w:date="2019-06-14T03:32:00Z">
                    <w:rPr>
                      <w:rStyle w:val="Hipervnculo"/>
                      <w:rFonts w:ascii="Times New Roman" w:hAnsi="Times New Roman" w:cs="Times New Roman"/>
                      <w:b/>
                      <w:noProof/>
                      <w:lang w:val="es-ES"/>
                    </w:rPr>
                  </w:rPrChange>
                </w:rPr>
                <w:delText>Lugar geográfico de la empresa:</w:delText>
              </w:r>
              <w:r w:rsidRPr="006A79B3" w:rsidDel="006C52AC">
                <w:rPr>
                  <w:noProof/>
                  <w:webHidden/>
                </w:rPr>
                <w:tab/>
              </w:r>
              <w:r w:rsidRPr="006A79B3" w:rsidDel="006C52AC">
                <w:rPr>
                  <w:noProof/>
                  <w:webHidden/>
                  <w:rPrChange w:id="210" w:author="Usuario de Windows" w:date="2019-06-14T03:32:00Z">
                    <w:rPr>
                      <w:noProof/>
                      <w:webHidden/>
                    </w:rPr>
                  </w:rPrChange>
                </w:rPr>
                <w:fldChar w:fldCharType="begin"/>
              </w:r>
              <w:r w:rsidRPr="006A79B3" w:rsidDel="006C52AC">
                <w:rPr>
                  <w:noProof/>
                  <w:webHidden/>
                </w:rPr>
                <w:delInstrText xml:space="preserve"> PAGEREF _Toc11374730 \h </w:delInstrText>
              </w:r>
            </w:del>
          </w:ins>
          <w:del w:id="211" w:author="Briceño-PC" w:date="2019-07-19T08:55:00Z">
            <w:r w:rsidRPr="006A79B3" w:rsidDel="006C52AC">
              <w:rPr>
                <w:noProof/>
                <w:webHidden/>
                <w:rPrChange w:id="212"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213" w:author="Usuario de Windows" w:date="2019-06-14T03:32:00Z">
                  <w:rPr>
                    <w:noProof/>
                    <w:webHidden/>
                  </w:rPr>
                </w:rPrChange>
              </w:rPr>
              <w:fldChar w:fldCharType="separate"/>
            </w:r>
          </w:del>
          <w:ins w:id="214" w:author="Usuario de Windows" w:date="2019-06-14T03:31:00Z">
            <w:del w:id="215" w:author="Briceño-PC" w:date="2019-07-19T08:55:00Z">
              <w:r w:rsidR="005107F3" w:rsidRPr="006A79B3" w:rsidDel="006C52AC">
                <w:rPr>
                  <w:noProof/>
                  <w:webHidden/>
                </w:rPr>
                <w:delText>6</w:delText>
              </w:r>
            </w:del>
          </w:ins>
          <w:ins w:id="216" w:author="Usuario de Windows" w:date="2019-06-14T03:18:00Z">
            <w:del w:id="217" w:author="Briceño-PC" w:date="2019-07-19T08:55:00Z">
              <w:r w:rsidRPr="006A79B3" w:rsidDel="006C52AC">
                <w:rPr>
                  <w:noProof/>
                  <w:webHidden/>
                  <w:rPrChange w:id="218" w:author="Usuario de Windows" w:date="2019-06-14T03:32:00Z">
                    <w:rPr>
                      <w:noProof/>
                      <w:webHidden/>
                    </w:rPr>
                  </w:rPrChange>
                </w:rPr>
                <w:fldChar w:fldCharType="end"/>
              </w:r>
              <w:r w:rsidRPr="006A79B3" w:rsidDel="006C52AC">
                <w:rPr>
                  <w:rStyle w:val="Hipervnculo"/>
                  <w:noProof/>
                  <w:color w:val="auto"/>
                  <w:rPrChange w:id="219" w:author="Usuario de Windows" w:date="2019-06-14T03:32:00Z">
                    <w:rPr>
                      <w:rStyle w:val="Hipervnculo"/>
                      <w:noProof/>
                    </w:rPr>
                  </w:rPrChange>
                </w:rPr>
                <w:fldChar w:fldCharType="end"/>
              </w:r>
            </w:del>
          </w:ins>
        </w:p>
        <w:p w:rsidR="00076756" w:rsidRPr="006A79B3" w:rsidDel="006C52AC" w:rsidRDefault="00076756">
          <w:pPr>
            <w:pStyle w:val="TtuloTDC"/>
            <w:rPr>
              <w:ins w:id="220" w:author="Usuario de Windows" w:date="2019-06-14T03:18:00Z"/>
              <w:del w:id="221" w:author="Briceño-PC" w:date="2019-07-19T08:55:00Z"/>
              <w:rFonts w:eastAsiaTheme="minorEastAsia"/>
              <w:noProof/>
              <w:lang w:val="en-US"/>
            </w:rPr>
            <w:pPrChange w:id="222" w:author="Briceño-PC" w:date="2019-07-19T08:55:00Z">
              <w:pPr>
                <w:pStyle w:val="TDC2"/>
                <w:tabs>
                  <w:tab w:val="left" w:pos="660"/>
                  <w:tab w:val="right" w:leader="dot" w:pos="8494"/>
                </w:tabs>
              </w:pPr>
            </w:pPrChange>
          </w:pPr>
          <w:ins w:id="223" w:author="Usuario de Windows" w:date="2019-06-14T03:18:00Z">
            <w:del w:id="224" w:author="Briceño-PC" w:date="2019-07-19T08:55:00Z">
              <w:r w:rsidRPr="006A79B3" w:rsidDel="006C52AC">
                <w:rPr>
                  <w:rStyle w:val="Hipervnculo"/>
                  <w:noProof/>
                  <w:color w:val="auto"/>
                  <w:rPrChange w:id="225" w:author="Usuario de Windows" w:date="2019-06-14T03:32:00Z">
                    <w:rPr>
                      <w:rStyle w:val="Hipervnculo"/>
                      <w:noProof/>
                    </w:rPr>
                  </w:rPrChange>
                </w:rPr>
                <w:fldChar w:fldCharType="begin"/>
              </w:r>
              <w:r w:rsidRPr="006A79B3" w:rsidDel="006C52AC">
                <w:rPr>
                  <w:rStyle w:val="Hipervnculo"/>
                  <w:noProof/>
                  <w:color w:val="auto"/>
                  <w:rPrChange w:id="226" w:author="Usuario de Windows" w:date="2019-06-14T03:32:00Z">
                    <w:rPr>
                      <w:rStyle w:val="Hipervnculo"/>
                      <w:noProof/>
                    </w:rPr>
                  </w:rPrChange>
                </w:rPr>
                <w:delInstrText xml:space="preserve"> </w:delInstrText>
              </w:r>
              <w:r w:rsidRPr="006A79B3" w:rsidDel="006C52AC">
                <w:rPr>
                  <w:noProof/>
                </w:rPr>
                <w:delInstrText>HYPERLINK \l "_Toc11374731"</w:delInstrText>
              </w:r>
              <w:r w:rsidRPr="006A79B3" w:rsidDel="006C52AC">
                <w:rPr>
                  <w:rStyle w:val="Hipervnculo"/>
                  <w:noProof/>
                  <w:color w:val="auto"/>
                  <w:rPrChange w:id="227" w:author="Usuario de Windows" w:date="2019-06-14T03:32:00Z">
                    <w:rPr>
                      <w:rStyle w:val="Hipervnculo"/>
                      <w:noProof/>
                    </w:rPr>
                  </w:rPrChange>
                </w:rPr>
                <w:delInstrText xml:space="preserve"> </w:delInstrText>
              </w:r>
              <w:r w:rsidRPr="006A79B3" w:rsidDel="006C52AC">
                <w:rPr>
                  <w:rStyle w:val="Hipervnculo"/>
                  <w:noProof/>
                  <w:color w:val="auto"/>
                  <w:rPrChange w:id="228"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val="es-ES"/>
                  <w:rPrChange w:id="229" w:author="Usuario de Windows" w:date="2019-06-14T03:32:00Z">
                    <w:rPr>
                      <w:rStyle w:val="Hipervnculo"/>
                      <w:rFonts w:ascii="Times New Roman" w:hAnsi="Times New Roman" w:cs="Times New Roman"/>
                      <w:b/>
                      <w:noProof/>
                      <w:lang w:val="es-ES"/>
                    </w:rPr>
                  </w:rPrChange>
                </w:rPr>
                <w:delText>5.</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lang w:val="es-ES"/>
                  <w:rPrChange w:id="230" w:author="Usuario de Windows" w:date="2019-06-14T03:32:00Z">
                    <w:rPr>
                      <w:rStyle w:val="Hipervnculo"/>
                      <w:rFonts w:ascii="Times New Roman" w:hAnsi="Times New Roman" w:cs="Times New Roman"/>
                      <w:b/>
                      <w:noProof/>
                      <w:lang w:val="es-ES"/>
                    </w:rPr>
                  </w:rPrChange>
                </w:rPr>
                <w:delText>Realidad problemática / Motivo de la auditoría:</w:delText>
              </w:r>
              <w:r w:rsidRPr="006A79B3" w:rsidDel="006C52AC">
                <w:rPr>
                  <w:noProof/>
                  <w:webHidden/>
                </w:rPr>
                <w:tab/>
              </w:r>
              <w:r w:rsidRPr="006A79B3" w:rsidDel="006C52AC">
                <w:rPr>
                  <w:noProof/>
                  <w:webHidden/>
                  <w:rPrChange w:id="231" w:author="Usuario de Windows" w:date="2019-06-14T03:32:00Z">
                    <w:rPr>
                      <w:noProof/>
                      <w:webHidden/>
                    </w:rPr>
                  </w:rPrChange>
                </w:rPr>
                <w:fldChar w:fldCharType="begin"/>
              </w:r>
              <w:r w:rsidRPr="006A79B3" w:rsidDel="006C52AC">
                <w:rPr>
                  <w:noProof/>
                  <w:webHidden/>
                </w:rPr>
                <w:delInstrText xml:space="preserve"> PAGEREF _Toc11374731 \h </w:delInstrText>
              </w:r>
            </w:del>
          </w:ins>
          <w:del w:id="232" w:author="Briceño-PC" w:date="2019-07-19T08:55:00Z">
            <w:r w:rsidRPr="006A79B3" w:rsidDel="006C52AC">
              <w:rPr>
                <w:noProof/>
                <w:webHidden/>
                <w:rPrChange w:id="233"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234" w:author="Usuario de Windows" w:date="2019-06-14T03:32:00Z">
                  <w:rPr>
                    <w:noProof/>
                    <w:webHidden/>
                  </w:rPr>
                </w:rPrChange>
              </w:rPr>
              <w:fldChar w:fldCharType="separate"/>
            </w:r>
          </w:del>
          <w:ins w:id="235" w:author="Usuario de Windows" w:date="2019-06-14T03:31:00Z">
            <w:del w:id="236" w:author="Briceño-PC" w:date="2019-07-19T08:55:00Z">
              <w:r w:rsidR="005107F3" w:rsidRPr="006A79B3" w:rsidDel="006C52AC">
                <w:rPr>
                  <w:noProof/>
                  <w:webHidden/>
                </w:rPr>
                <w:delText>6</w:delText>
              </w:r>
            </w:del>
          </w:ins>
          <w:ins w:id="237" w:author="Usuario de Windows" w:date="2019-06-14T03:18:00Z">
            <w:del w:id="238" w:author="Briceño-PC" w:date="2019-07-19T08:55:00Z">
              <w:r w:rsidRPr="006A79B3" w:rsidDel="006C52AC">
                <w:rPr>
                  <w:noProof/>
                  <w:webHidden/>
                  <w:rPrChange w:id="239" w:author="Usuario de Windows" w:date="2019-06-14T03:32:00Z">
                    <w:rPr>
                      <w:noProof/>
                      <w:webHidden/>
                    </w:rPr>
                  </w:rPrChange>
                </w:rPr>
                <w:fldChar w:fldCharType="end"/>
              </w:r>
              <w:r w:rsidRPr="006A79B3" w:rsidDel="006C52AC">
                <w:rPr>
                  <w:rStyle w:val="Hipervnculo"/>
                  <w:noProof/>
                  <w:color w:val="auto"/>
                  <w:rPrChange w:id="240" w:author="Usuario de Windows" w:date="2019-06-14T03:32:00Z">
                    <w:rPr>
                      <w:rStyle w:val="Hipervnculo"/>
                      <w:noProof/>
                    </w:rPr>
                  </w:rPrChange>
                </w:rPr>
                <w:fldChar w:fldCharType="end"/>
              </w:r>
            </w:del>
          </w:ins>
        </w:p>
        <w:p w:rsidR="00076756" w:rsidRPr="006A79B3" w:rsidDel="006C52AC" w:rsidRDefault="00076756">
          <w:pPr>
            <w:pStyle w:val="TtuloTDC"/>
            <w:rPr>
              <w:ins w:id="241" w:author="Usuario de Windows" w:date="2019-06-14T03:18:00Z"/>
              <w:del w:id="242" w:author="Briceño-PC" w:date="2019-07-19T08:55:00Z"/>
              <w:rFonts w:eastAsiaTheme="minorEastAsia"/>
              <w:lang w:val="en-US"/>
            </w:rPr>
            <w:pPrChange w:id="243" w:author="Briceño-PC" w:date="2019-07-19T08:55:00Z">
              <w:pPr>
                <w:pStyle w:val="TDC1"/>
              </w:pPr>
            </w:pPrChange>
          </w:pPr>
          <w:ins w:id="244" w:author="Usuario de Windows" w:date="2019-06-14T03:18:00Z">
            <w:del w:id="245" w:author="Briceño-PC" w:date="2019-07-19T08:55:00Z">
              <w:r w:rsidRPr="006A79B3" w:rsidDel="006C52AC">
                <w:rPr>
                  <w:rStyle w:val="Hipervnculo"/>
                  <w:color w:val="auto"/>
                  <w:rPrChange w:id="246" w:author="Usuario de Windows" w:date="2019-06-14T03:32:00Z">
                    <w:rPr>
                      <w:rStyle w:val="Hipervnculo"/>
                      <w:b w:val="0"/>
                    </w:rPr>
                  </w:rPrChange>
                </w:rPr>
                <w:fldChar w:fldCharType="begin"/>
              </w:r>
              <w:r w:rsidRPr="006A79B3" w:rsidDel="006C52AC">
                <w:rPr>
                  <w:rStyle w:val="Hipervnculo"/>
                  <w:color w:val="auto"/>
                  <w:rPrChange w:id="247" w:author="Usuario de Windows" w:date="2019-06-14T03:32:00Z">
                    <w:rPr>
                      <w:rStyle w:val="Hipervnculo"/>
                      <w:b w:val="0"/>
                    </w:rPr>
                  </w:rPrChange>
                </w:rPr>
                <w:delInstrText xml:space="preserve"> </w:delInstrText>
              </w:r>
              <w:r w:rsidRPr="006A79B3" w:rsidDel="006C52AC">
                <w:delInstrText>HYPERLINK \l "_Toc11374732"</w:delInstrText>
              </w:r>
              <w:r w:rsidRPr="006A79B3" w:rsidDel="006C52AC">
                <w:rPr>
                  <w:rStyle w:val="Hipervnculo"/>
                  <w:color w:val="auto"/>
                  <w:rPrChange w:id="248" w:author="Usuario de Windows" w:date="2019-06-14T03:32:00Z">
                    <w:rPr>
                      <w:rStyle w:val="Hipervnculo"/>
                      <w:b w:val="0"/>
                    </w:rPr>
                  </w:rPrChange>
                </w:rPr>
                <w:delInstrText xml:space="preserve"> </w:delInstrText>
              </w:r>
              <w:r w:rsidRPr="006A79B3" w:rsidDel="006C52AC">
                <w:rPr>
                  <w:rStyle w:val="Hipervnculo"/>
                  <w:color w:val="auto"/>
                  <w:rPrChange w:id="249" w:author="Usuario de Windows" w:date="2019-06-14T03:32:00Z">
                    <w:rPr>
                      <w:rStyle w:val="Hipervnculo"/>
                      <w:b w:val="0"/>
                    </w:rPr>
                  </w:rPrChange>
                </w:rPr>
                <w:fldChar w:fldCharType="separate"/>
              </w:r>
              <w:r w:rsidRPr="006A79B3" w:rsidDel="006C52AC">
                <w:rPr>
                  <w:rStyle w:val="Hipervnculo"/>
                  <w:color w:val="auto"/>
                  <w:rPrChange w:id="250" w:author="Usuario de Windows" w:date="2019-06-14T03:33:00Z">
                    <w:rPr>
                      <w:rStyle w:val="Hipervnculo"/>
                      <w:b w:val="0"/>
                    </w:rPr>
                  </w:rPrChange>
                </w:rPr>
                <w:delText>Identificación Del Objeto Auditable</w:delText>
              </w:r>
              <w:r w:rsidRPr="006A79B3" w:rsidDel="006C52AC">
                <w:rPr>
                  <w:webHidden/>
                </w:rPr>
                <w:tab/>
              </w:r>
              <w:r w:rsidRPr="006A79B3" w:rsidDel="006C52AC">
                <w:rPr>
                  <w:webHidden/>
                  <w:rPrChange w:id="251" w:author="Usuario de Windows" w:date="2019-06-14T03:32:00Z">
                    <w:rPr>
                      <w:b w:val="0"/>
                      <w:webHidden/>
                    </w:rPr>
                  </w:rPrChange>
                </w:rPr>
                <w:fldChar w:fldCharType="begin"/>
              </w:r>
              <w:r w:rsidRPr="006A79B3" w:rsidDel="006C52AC">
                <w:rPr>
                  <w:webHidden/>
                </w:rPr>
                <w:delInstrText xml:space="preserve"> PAGEREF _Toc11374732 \h </w:delInstrText>
              </w:r>
            </w:del>
          </w:ins>
          <w:del w:id="252" w:author="Briceño-PC" w:date="2019-07-19T08:55:00Z">
            <w:r w:rsidRPr="006A79B3" w:rsidDel="006C52AC">
              <w:rPr>
                <w:webHidden/>
                <w:rPrChange w:id="253" w:author="Usuario de Windows" w:date="2019-06-14T03:32:00Z">
                  <w:rPr>
                    <w:rFonts w:asciiTheme="majorHAnsi" w:eastAsiaTheme="majorEastAsia" w:hAnsiTheme="majorHAnsi" w:cstheme="majorBidi"/>
                    <w:webHidden/>
                    <w:color w:val="2E74B5" w:themeColor="accent1" w:themeShade="BF"/>
                    <w:sz w:val="32"/>
                    <w:szCs w:val="32"/>
                    <w:lang w:eastAsia="es-PE"/>
                  </w:rPr>
                </w:rPrChange>
              </w:rPr>
            </w:r>
            <w:r w:rsidRPr="006A79B3" w:rsidDel="006C52AC">
              <w:rPr>
                <w:webHidden/>
                <w:rPrChange w:id="254" w:author="Usuario de Windows" w:date="2019-06-14T03:32:00Z">
                  <w:rPr>
                    <w:b w:val="0"/>
                    <w:webHidden/>
                  </w:rPr>
                </w:rPrChange>
              </w:rPr>
              <w:fldChar w:fldCharType="separate"/>
            </w:r>
          </w:del>
          <w:ins w:id="255" w:author="Usuario de Windows" w:date="2019-06-14T03:31:00Z">
            <w:del w:id="256" w:author="Briceño-PC" w:date="2019-07-19T08:55:00Z">
              <w:r w:rsidR="005107F3" w:rsidRPr="006A79B3" w:rsidDel="006C52AC">
                <w:rPr>
                  <w:webHidden/>
                </w:rPr>
                <w:delText>7</w:delText>
              </w:r>
            </w:del>
          </w:ins>
          <w:ins w:id="257" w:author="Usuario de Windows" w:date="2019-06-14T03:18:00Z">
            <w:del w:id="258" w:author="Briceño-PC" w:date="2019-07-19T08:55:00Z">
              <w:r w:rsidRPr="006A79B3" w:rsidDel="006C52AC">
                <w:rPr>
                  <w:webHidden/>
                  <w:rPrChange w:id="259" w:author="Usuario de Windows" w:date="2019-06-14T03:32:00Z">
                    <w:rPr>
                      <w:b w:val="0"/>
                      <w:webHidden/>
                    </w:rPr>
                  </w:rPrChange>
                </w:rPr>
                <w:fldChar w:fldCharType="end"/>
              </w:r>
              <w:r w:rsidRPr="006A79B3" w:rsidDel="006C52AC">
                <w:rPr>
                  <w:rStyle w:val="Hipervnculo"/>
                  <w:color w:val="auto"/>
                  <w:rPrChange w:id="260" w:author="Usuario de Windows" w:date="2019-06-14T03:32:00Z">
                    <w:rPr>
                      <w:rStyle w:val="Hipervnculo"/>
                      <w:b w:val="0"/>
                    </w:rPr>
                  </w:rPrChange>
                </w:rPr>
                <w:fldChar w:fldCharType="end"/>
              </w:r>
            </w:del>
          </w:ins>
        </w:p>
        <w:p w:rsidR="00076756" w:rsidRPr="006A79B3" w:rsidDel="006C52AC" w:rsidRDefault="00076756">
          <w:pPr>
            <w:pStyle w:val="TtuloTDC"/>
            <w:rPr>
              <w:ins w:id="261" w:author="Usuario de Windows" w:date="2019-06-14T03:18:00Z"/>
              <w:del w:id="262" w:author="Briceño-PC" w:date="2019-07-19T08:55:00Z"/>
              <w:rFonts w:eastAsiaTheme="minorEastAsia"/>
              <w:noProof/>
              <w:lang w:val="en-US"/>
            </w:rPr>
            <w:pPrChange w:id="263" w:author="Briceño-PC" w:date="2019-07-19T08:55:00Z">
              <w:pPr>
                <w:pStyle w:val="TDC2"/>
                <w:tabs>
                  <w:tab w:val="left" w:pos="660"/>
                  <w:tab w:val="right" w:leader="dot" w:pos="8494"/>
                </w:tabs>
              </w:pPr>
            </w:pPrChange>
          </w:pPr>
          <w:ins w:id="264" w:author="Usuario de Windows" w:date="2019-06-14T03:18:00Z">
            <w:del w:id="265" w:author="Briceño-PC" w:date="2019-07-19T08:55:00Z">
              <w:r w:rsidRPr="006A79B3" w:rsidDel="006C52AC">
                <w:rPr>
                  <w:rStyle w:val="Hipervnculo"/>
                  <w:noProof/>
                  <w:color w:val="auto"/>
                  <w:rPrChange w:id="266" w:author="Usuario de Windows" w:date="2019-06-14T03:32:00Z">
                    <w:rPr>
                      <w:rStyle w:val="Hipervnculo"/>
                      <w:noProof/>
                    </w:rPr>
                  </w:rPrChange>
                </w:rPr>
                <w:fldChar w:fldCharType="begin"/>
              </w:r>
              <w:r w:rsidRPr="006A79B3" w:rsidDel="006C52AC">
                <w:rPr>
                  <w:rStyle w:val="Hipervnculo"/>
                  <w:noProof/>
                  <w:color w:val="auto"/>
                  <w:rPrChange w:id="267" w:author="Usuario de Windows" w:date="2019-06-14T03:32:00Z">
                    <w:rPr>
                      <w:rStyle w:val="Hipervnculo"/>
                      <w:noProof/>
                    </w:rPr>
                  </w:rPrChange>
                </w:rPr>
                <w:delInstrText xml:space="preserve"> </w:delInstrText>
              </w:r>
              <w:r w:rsidRPr="006A79B3" w:rsidDel="006C52AC">
                <w:rPr>
                  <w:noProof/>
                </w:rPr>
                <w:delInstrText>HYPERLINK \l "_Toc11374733"</w:delInstrText>
              </w:r>
              <w:r w:rsidRPr="006A79B3" w:rsidDel="006C52AC">
                <w:rPr>
                  <w:rStyle w:val="Hipervnculo"/>
                  <w:noProof/>
                  <w:color w:val="auto"/>
                  <w:rPrChange w:id="268" w:author="Usuario de Windows" w:date="2019-06-14T03:32:00Z">
                    <w:rPr>
                      <w:rStyle w:val="Hipervnculo"/>
                      <w:noProof/>
                    </w:rPr>
                  </w:rPrChange>
                </w:rPr>
                <w:delInstrText xml:space="preserve"> </w:delInstrText>
              </w:r>
              <w:r w:rsidRPr="006A79B3" w:rsidDel="006C52AC">
                <w:rPr>
                  <w:rStyle w:val="Hipervnculo"/>
                  <w:noProof/>
                  <w:color w:val="auto"/>
                  <w:rPrChange w:id="269"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val="es-ES"/>
                  <w:rPrChange w:id="270" w:author="Usuario de Windows" w:date="2019-06-14T03:32:00Z">
                    <w:rPr>
                      <w:rStyle w:val="Hipervnculo"/>
                      <w:rFonts w:ascii="Times New Roman" w:hAnsi="Times New Roman" w:cs="Times New Roman"/>
                      <w:b/>
                      <w:noProof/>
                      <w:lang w:val="es-ES"/>
                    </w:rPr>
                  </w:rPrChange>
                </w:rPr>
                <w:delText>1.</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lang w:val="es-ES"/>
                  <w:rPrChange w:id="271" w:author="Usuario de Windows" w:date="2019-06-14T03:32:00Z">
                    <w:rPr>
                      <w:rStyle w:val="Hipervnculo"/>
                      <w:rFonts w:ascii="Times New Roman" w:hAnsi="Times New Roman" w:cs="Times New Roman"/>
                      <w:b/>
                      <w:noProof/>
                      <w:lang w:val="es-ES"/>
                    </w:rPr>
                  </w:rPrChange>
                </w:rPr>
                <w:delText>Título de la Auditoria:</w:delText>
              </w:r>
              <w:r w:rsidRPr="006A79B3" w:rsidDel="006C52AC">
                <w:rPr>
                  <w:noProof/>
                  <w:webHidden/>
                </w:rPr>
                <w:tab/>
              </w:r>
              <w:r w:rsidRPr="006A79B3" w:rsidDel="006C52AC">
                <w:rPr>
                  <w:noProof/>
                  <w:webHidden/>
                  <w:rPrChange w:id="272" w:author="Usuario de Windows" w:date="2019-06-14T03:32:00Z">
                    <w:rPr>
                      <w:noProof/>
                      <w:webHidden/>
                    </w:rPr>
                  </w:rPrChange>
                </w:rPr>
                <w:fldChar w:fldCharType="begin"/>
              </w:r>
              <w:r w:rsidRPr="006A79B3" w:rsidDel="006C52AC">
                <w:rPr>
                  <w:noProof/>
                  <w:webHidden/>
                </w:rPr>
                <w:delInstrText xml:space="preserve"> PAGEREF _Toc11374733 \h </w:delInstrText>
              </w:r>
            </w:del>
          </w:ins>
          <w:del w:id="273" w:author="Briceño-PC" w:date="2019-07-19T08:55:00Z">
            <w:r w:rsidRPr="006A79B3" w:rsidDel="006C52AC">
              <w:rPr>
                <w:noProof/>
                <w:webHidden/>
                <w:rPrChange w:id="274"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275" w:author="Usuario de Windows" w:date="2019-06-14T03:32:00Z">
                  <w:rPr>
                    <w:noProof/>
                    <w:webHidden/>
                  </w:rPr>
                </w:rPrChange>
              </w:rPr>
              <w:fldChar w:fldCharType="separate"/>
            </w:r>
          </w:del>
          <w:ins w:id="276" w:author="Usuario de Windows" w:date="2019-06-14T03:31:00Z">
            <w:del w:id="277" w:author="Briceño-PC" w:date="2019-07-19T08:55:00Z">
              <w:r w:rsidR="005107F3" w:rsidRPr="006A79B3" w:rsidDel="006C52AC">
                <w:rPr>
                  <w:noProof/>
                  <w:webHidden/>
                </w:rPr>
                <w:delText>7</w:delText>
              </w:r>
            </w:del>
          </w:ins>
          <w:ins w:id="278" w:author="Usuario de Windows" w:date="2019-06-14T03:18:00Z">
            <w:del w:id="279" w:author="Briceño-PC" w:date="2019-07-19T08:55:00Z">
              <w:r w:rsidRPr="006A79B3" w:rsidDel="006C52AC">
                <w:rPr>
                  <w:noProof/>
                  <w:webHidden/>
                  <w:rPrChange w:id="280" w:author="Usuario de Windows" w:date="2019-06-14T03:32:00Z">
                    <w:rPr>
                      <w:noProof/>
                      <w:webHidden/>
                    </w:rPr>
                  </w:rPrChange>
                </w:rPr>
                <w:fldChar w:fldCharType="end"/>
              </w:r>
              <w:r w:rsidRPr="006A79B3" w:rsidDel="006C52AC">
                <w:rPr>
                  <w:rStyle w:val="Hipervnculo"/>
                  <w:noProof/>
                  <w:color w:val="auto"/>
                  <w:rPrChange w:id="281" w:author="Usuario de Windows" w:date="2019-06-14T03:32:00Z">
                    <w:rPr>
                      <w:rStyle w:val="Hipervnculo"/>
                      <w:noProof/>
                    </w:rPr>
                  </w:rPrChange>
                </w:rPr>
                <w:fldChar w:fldCharType="end"/>
              </w:r>
            </w:del>
          </w:ins>
        </w:p>
        <w:p w:rsidR="00076756" w:rsidRPr="006A79B3" w:rsidDel="006C52AC" w:rsidRDefault="00076756">
          <w:pPr>
            <w:pStyle w:val="TtuloTDC"/>
            <w:rPr>
              <w:ins w:id="282" w:author="Usuario de Windows" w:date="2019-06-14T03:18:00Z"/>
              <w:del w:id="283" w:author="Briceño-PC" w:date="2019-07-19T08:55:00Z"/>
              <w:rFonts w:eastAsiaTheme="minorEastAsia"/>
              <w:noProof/>
              <w:lang w:val="en-US"/>
            </w:rPr>
            <w:pPrChange w:id="284" w:author="Briceño-PC" w:date="2019-07-19T08:55:00Z">
              <w:pPr>
                <w:pStyle w:val="TDC2"/>
                <w:tabs>
                  <w:tab w:val="left" w:pos="660"/>
                  <w:tab w:val="right" w:leader="dot" w:pos="8494"/>
                </w:tabs>
              </w:pPr>
            </w:pPrChange>
          </w:pPr>
          <w:ins w:id="285" w:author="Usuario de Windows" w:date="2019-06-14T03:18:00Z">
            <w:del w:id="286" w:author="Briceño-PC" w:date="2019-07-19T08:55:00Z">
              <w:r w:rsidRPr="006A79B3" w:rsidDel="006C52AC">
                <w:rPr>
                  <w:rStyle w:val="Hipervnculo"/>
                  <w:noProof/>
                  <w:color w:val="auto"/>
                  <w:rPrChange w:id="287" w:author="Usuario de Windows" w:date="2019-06-14T03:32:00Z">
                    <w:rPr>
                      <w:rStyle w:val="Hipervnculo"/>
                      <w:noProof/>
                    </w:rPr>
                  </w:rPrChange>
                </w:rPr>
                <w:fldChar w:fldCharType="begin"/>
              </w:r>
              <w:r w:rsidRPr="006A79B3" w:rsidDel="006C52AC">
                <w:rPr>
                  <w:rStyle w:val="Hipervnculo"/>
                  <w:noProof/>
                  <w:color w:val="auto"/>
                  <w:rPrChange w:id="288" w:author="Usuario de Windows" w:date="2019-06-14T03:32:00Z">
                    <w:rPr>
                      <w:rStyle w:val="Hipervnculo"/>
                      <w:noProof/>
                    </w:rPr>
                  </w:rPrChange>
                </w:rPr>
                <w:delInstrText xml:space="preserve"> </w:delInstrText>
              </w:r>
              <w:r w:rsidRPr="006A79B3" w:rsidDel="006C52AC">
                <w:rPr>
                  <w:noProof/>
                </w:rPr>
                <w:delInstrText>HYPERLINK \l "_Toc11374734"</w:delInstrText>
              </w:r>
              <w:r w:rsidRPr="006A79B3" w:rsidDel="006C52AC">
                <w:rPr>
                  <w:rStyle w:val="Hipervnculo"/>
                  <w:noProof/>
                  <w:color w:val="auto"/>
                  <w:rPrChange w:id="289" w:author="Usuario de Windows" w:date="2019-06-14T03:32:00Z">
                    <w:rPr>
                      <w:rStyle w:val="Hipervnculo"/>
                      <w:noProof/>
                    </w:rPr>
                  </w:rPrChange>
                </w:rPr>
                <w:delInstrText xml:space="preserve"> </w:delInstrText>
              </w:r>
              <w:r w:rsidRPr="006A79B3" w:rsidDel="006C52AC">
                <w:rPr>
                  <w:rStyle w:val="Hipervnculo"/>
                  <w:noProof/>
                  <w:color w:val="auto"/>
                  <w:rPrChange w:id="290"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val="es-ES"/>
                  <w:rPrChange w:id="291" w:author="Usuario de Windows" w:date="2019-06-14T03:32:00Z">
                    <w:rPr>
                      <w:rStyle w:val="Hipervnculo"/>
                      <w:rFonts w:ascii="Times New Roman" w:hAnsi="Times New Roman" w:cs="Times New Roman"/>
                      <w:b/>
                      <w:noProof/>
                      <w:lang w:val="es-ES"/>
                    </w:rPr>
                  </w:rPrChange>
                </w:rPr>
                <w:delText>2.</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lang w:val="es-ES"/>
                  <w:rPrChange w:id="292" w:author="Usuario de Windows" w:date="2019-06-14T03:32:00Z">
                    <w:rPr>
                      <w:rStyle w:val="Hipervnculo"/>
                      <w:rFonts w:ascii="Times New Roman" w:hAnsi="Times New Roman" w:cs="Times New Roman"/>
                      <w:b/>
                      <w:noProof/>
                      <w:lang w:val="es-ES"/>
                    </w:rPr>
                  </w:rPrChange>
                </w:rPr>
                <w:delText>Motivos para realizar la auditoria:</w:delText>
              </w:r>
              <w:r w:rsidRPr="006A79B3" w:rsidDel="006C52AC">
                <w:rPr>
                  <w:noProof/>
                  <w:webHidden/>
                </w:rPr>
                <w:tab/>
              </w:r>
              <w:r w:rsidRPr="006A79B3" w:rsidDel="006C52AC">
                <w:rPr>
                  <w:noProof/>
                  <w:webHidden/>
                  <w:rPrChange w:id="293" w:author="Usuario de Windows" w:date="2019-06-14T03:32:00Z">
                    <w:rPr>
                      <w:noProof/>
                      <w:webHidden/>
                    </w:rPr>
                  </w:rPrChange>
                </w:rPr>
                <w:fldChar w:fldCharType="begin"/>
              </w:r>
              <w:r w:rsidRPr="006A79B3" w:rsidDel="006C52AC">
                <w:rPr>
                  <w:noProof/>
                  <w:webHidden/>
                </w:rPr>
                <w:delInstrText xml:space="preserve"> PAGEREF _Toc11374734 \h </w:delInstrText>
              </w:r>
            </w:del>
          </w:ins>
          <w:del w:id="294" w:author="Briceño-PC" w:date="2019-07-19T08:55:00Z">
            <w:r w:rsidRPr="006A79B3" w:rsidDel="006C52AC">
              <w:rPr>
                <w:noProof/>
                <w:webHidden/>
                <w:rPrChange w:id="295"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296" w:author="Usuario de Windows" w:date="2019-06-14T03:32:00Z">
                  <w:rPr>
                    <w:noProof/>
                    <w:webHidden/>
                  </w:rPr>
                </w:rPrChange>
              </w:rPr>
              <w:fldChar w:fldCharType="separate"/>
            </w:r>
          </w:del>
          <w:ins w:id="297" w:author="Usuario de Windows" w:date="2019-06-14T03:31:00Z">
            <w:del w:id="298" w:author="Briceño-PC" w:date="2019-07-19T08:55:00Z">
              <w:r w:rsidR="005107F3" w:rsidRPr="006A79B3" w:rsidDel="006C52AC">
                <w:rPr>
                  <w:noProof/>
                  <w:webHidden/>
                </w:rPr>
                <w:delText>7</w:delText>
              </w:r>
            </w:del>
          </w:ins>
          <w:ins w:id="299" w:author="Usuario de Windows" w:date="2019-06-14T03:18:00Z">
            <w:del w:id="300" w:author="Briceño-PC" w:date="2019-07-19T08:55:00Z">
              <w:r w:rsidRPr="006A79B3" w:rsidDel="006C52AC">
                <w:rPr>
                  <w:noProof/>
                  <w:webHidden/>
                  <w:rPrChange w:id="301" w:author="Usuario de Windows" w:date="2019-06-14T03:32:00Z">
                    <w:rPr>
                      <w:noProof/>
                      <w:webHidden/>
                    </w:rPr>
                  </w:rPrChange>
                </w:rPr>
                <w:fldChar w:fldCharType="end"/>
              </w:r>
              <w:r w:rsidRPr="006A79B3" w:rsidDel="006C52AC">
                <w:rPr>
                  <w:rStyle w:val="Hipervnculo"/>
                  <w:noProof/>
                  <w:color w:val="auto"/>
                  <w:rPrChange w:id="302" w:author="Usuario de Windows" w:date="2019-06-14T03:32:00Z">
                    <w:rPr>
                      <w:rStyle w:val="Hipervnculo"/>
                      <w:noProof/>
                    </w:rPr>
                  </w:rPrChange>
                </w:rPr>
                <w:fldChar w:fldCharType="end"/>
              </w:r>
            </w:del>
          </w:ins>
        </w:p>
        <w:p w:rsidR="00076756" w:rsidRPr="006A79B3" w:rsidDel="006C52AC" w:rsidRDefault="00076756">
          <w:pPr>
            <w:pStyle w:val="TtuloTDC"/>
            <w:rPr>
              <w:ins w:id="303" w:author="Usuario de Windows" w:date="2019-06-14T03:18:00Z"/>
              <w:del w:id="304" w:author="Briceño-PC" w:date="2019-07-19T08:55:00Z"/>
              <w:rFonts w:eastAsiaTheme="minorEastAsia"/>
              <w:lang w:val="en-US"/>
            </w:rPr>
            <w:pPrChange w:id="305" w:author="Briceño-PC" w:date="2019-07-19T08:55:00Z">
              <w:pPr>
                <w:pStyle w:val="TDC1"/>
              </w:pPr>
            </w:pPrChange>
          </w:pPr>
          <w:ins w:id="306" w:author="Usuario de Windows" w:date="2019-06-14T03:18:00Z">
            <w:del w:id="307" w:author="Briceño-PC" w:date="2019-07-19T08:55:00Z">
              <w:r w:rsidRPr="006A79B3" w:rsidDel="006C52AC">
                <w:rPr>
                  <w:rStyle w:val="Hipervnculo"/>
                  <w:color w:val="auto"/>
                  <w:rPrChange w:id="308" w:author="Usuario de Windows" w:date="2019-06-14T03:33:00Z">
                    <w:rPr>
                      <w:rStyle w:val="Hipervnculo"/>
                      <w:b w:val="0"/>
                    </w:rPr>
                  </w:rPrChange>
                </w:rPr>
                <w:fldChar w:fldCharType="begin"/>
              </w:r>
              <w:r w:rsidRPr="006A79B3" w:rsidDel="006C52AC">
                <w:rPr>
                  <w:rStyle w:val="Hipervnculo"/>
                  <w:color w:val="auto"/>
                  <w:rPrChange w:id="309" w:author="Usuario de Windows" w:date="2019-06-14T03:33:00Z">
                    <w:rPr>
                      <w:rStyle w:val="Hipervnculo"/>
                      <w:b w:val="0"/>
                    </w:rPr>
                  </w:rPrChange>
                </w:rPr>
                <w:delInstrText xml:space="preserve"> </w:delInstrText>
              </w:r>
              <w:r w:rsidRPr="006A79B3" w:rsidDel="006C52AC">
                <w:delInstrText>HYPERLINK \l "_Toc11374735"</w:delInstrText>
              </w:r>
              <w:r w:rsidRPr="006A79B3" w:rsidDel="006C52AC">
                <w:rPr>
                  <w:rStyle w:val="Hipervnculo"/>
                  <w:color w:val="auto"/>
                  <w:rPrChange w:id="310" w:author="Usuario de Windows" w:date="2019-06-14T03:33:00Z">
                    <w:rPr>
                      <w:rStyle w:val="Hipervnculo"/>
                      <w:b w:val="0"/>
                    </w:rPr>
                  </w:rPrChange>
                </w:rPr>
                <w:delInstrText xml:space="preserve"> </w:delInstrText>
              </w:r>
              <w:r w:rsidRPr="006A79B3" w:rsidDel="006C52AC">
                <w:rPr>
                  <w:rStyle w:val="Hipervnculo"/>
                  <w:color w:val="auto"/>
                  <w:rPrChange w:id="311" w:author="Usuario de Windows" w:date="2019-06-14T03:33:00Z">
                    <w:rPr>
                      <w:rStyle w:val="Hipervnculo"/>
                      <w:b w:val="0"/>
                    </w:rPr>
                  </w:rPrChange>
                </w:rPr>
                <w:fldChar w:fldCharType="separate"/>
              </w:r>
              <w:r w:rsidRPr="006A79B3" w:rsidDel="006C52AC">
                <w:rPr>
                  <w:rStyle w:val="Hipervnculo"/>
                  <w:color w:val="auto"/>
                  <w:rPrChange w:id="312" w:author="Usuario de Windows" w:date="2019-06-14T03:33:00Z">
                    <w:rPr>
                      <w:rStyle w:val="Hipervnculo"/>
                      <w:b w:val="0"/>
                    </w:rPr>
                  </w:rPrChange>
                </w:rPr>
                <w:delText>Marco Normativo/Referencial Aplicable</w:delText>
              </w:r>
              <w:r w:rsidRPr="006A79B3" w:rsidDel="006C52AC">
                <w:rPr>
                  <w:webHidden/>
                </w:rPr>
                <w:tab/>
              </w:r>
              <w:r w:rsidRPr="006A79B3" w:rsidDel="006C52AC">
                <w:rPr>
                  <w:webHidden/>
                  <w:rPrChange w:id="313" w:author="Usuario de Windows" w:date="2019-06-14T03:33:00Z">
                    <w:rPr>
                      <w:b w:val="0"/>
                      <w:webHidden/>
                    </w:rPr>
                  </w:rPrChange>
                </w:rPr>
                <w:fldChar w:fldCharType="begin"/>
              </w:r>
              <w:r w:rsidRPr="006A79B3" w:rsidDel="006C52AC">
                <w:rPr>
                  <w:webHidden/>
                </w:rPr>
                <w:delInstrText xml:space="preserve"> PAGEREF _Toc11374735 \h </w:delInstrText>
              </w:r>
            </w:del>
          </w:ins>
          <w:del w:id="314" w:author="Briceño-PC" w:date="2019-07-19T08:55:00Z">
            <w:r w:rsidRPr="006A79B3" w:rsidDel="006C52AC">
              <w:rPr>
                <w:webHidden/>
                <w:rPrChange w:id="315" w:author="Usuario de Windows" w:date="2019-06-14T03:33:00Z">
                  <w:rPr>
                    <w:rFonts w:asciiTheme="majorHAnsi" w:eastAsiaTheme="majorEastAsia" w:hAnsiTheme="majorHAnsi" w:cstheme="majorBidi"/>
                    <w:webHidden/>
                    <w:color w:val="2E74B5" w:themeColor="accent1" w:themeShade="BF"/>
                    <w:sz w:val="32"/>
                    <w:szCs w:val="32"/>
                    <w:lang w:eastAsia="es-PE"/>
                  </w:rPr>
                </w:rPrChange>
              </w:rPr>
            </w:r>
            <w:r w:rsidRPr="006A79B3" w:rsidDel="006C52AC">
              <w:rPr>
                <w:webHidden/>
                <w:rPrChange w:id="316" w:author="Usuario de Windows" w:date="2019-06-14T03:33:00Z">
                  <w:rPr>
                    <w:b w:val="0"/>
                    <w:webHidden/>
                  </w:rPr>
                </w:rPrChange>
              </w:rPr>
              <w:fldChar w:fldCharType="separate"/>
            </w:r>
          </w:del>
          <w:ins w:id="317" w:author="Usuario de Windows" w:date="2019-06-14T03:31:00Z">
            <w:del w:id="318" w:author="Briceño-PC" w:date="2019-07-19T08:55:00Z">
              <w:r w:rsidR="005107F3" w:rsidRPr="006A79B3" w:rsidDel="006C52AC">
                <w:rPr>
                  <w:webHidden/>
                </w:rPr>
                <w:delText>8</w:delText>
              </w:r>
            </w:del>
          </w:ins>
          <w:ins w:id="319" w:author="Usuario de Windows" w:date="2019-06-14T03:18:00Z">
            <w:del w:id="320" w:author="Briceño-PC" w:date="2019-07-19T08:55:00Z">
              <w:r w:rsidRPr="006A79B3" w:rsidDel="006C52AC">
                <w:rPr>
                  <w:webHidden/>
                  <w:rPrChange w:id="321" w:author="Usuario de Windows" w:date="2019-06-14T03:33:00Z">
                    <w:rPr>
                      <w:b w:val="0"/>
                      <w:webHidden/>
                    </w:rPr>
                  </w:rPrChange>
                </w:rPr>
                <w:fldChar w:fldCharType="end"/>
              </w:r>
              <w:r w:rsidRPr="006A79B3" w:rsidDel="006C52AC">
                <w:rPr>
                  <w:rStyle w:val="Hipervnculo"/>
                  <w:color w:val="auto"/>
                  <w:rPrChange w:id="322" w:author="Usuario de Windows" w:date="2019-06-14T03:33:00Z">
                    <w:rPr>
                      <w:rStyle w:val="Hipervnculo"/>
                      <w:b w:val="0"/>
                    </w:rPr>
                  </w:rPrChange>
                </w:rPr>
                <w:fldChar w:fldCharType="end"/>
              </w:r>
            </w:del>
          </w:ins>
        </w:p>
        <w:p w:rsidR="00076756" w:rsidRPr="006A79B3" w:rsidDel="006C52AC" w:rsidRDefault="00076756">
          <w:pPr>
            <w:pStyle w:val="TtuloTDC"/>
            <w:rPr>
              <w:ins w:id="323" w:author="Usuario de Windows" w:date="2019-06-14T03:18:00Z"/>
              <w:del w:id="324" w:author="Briceño-PC" w:date="2019-07-19T08:55:00Z"/>
              <w:rFonts w:eastAsiaTheme="minorEastAsia"/>
              <w:noProof/>
              <w:lang w:val="en-US"/>
            </w:rPr>
            <w:pPrChange w:id="325" w:author="Briceño-PC" w:date="2019-07-19T08:55:00Z">
              <w:pPr>
                <w:pStyle w:val="TDC2"/>
                <w:tabs>
                  <w:tab w:val="left" w:pos="660"/>
                  <w:tab w:val="right" w:leader="dot" w:pos="8494"/>
                </w:tabs>
              </w:pPr>
            </w:pPrChange>
          </w:pPr>
          <w:ins w:id="326" w:author="Usuario de Windows" w:date="2019-06-14T03:18:00Z">
            <w:del w:id="327" w:author="Briceño-PC" w:date="2019-07-19T08:55:00Z">
              <w:r w:rsidRPr="006A79B3" w:rsidDel="006C52AC">
                <w:rPr>
                  <w:rStyle w:val="Hipervnculo"/>
                  <w:noProof/>
                  <w:color w:val="auto"/>
                  <w:rPrChange w:id="328" w:author="Usuario de Windows" w:date="2019-06-14T03:32:00Z">
                    <w:rPr>
                      <w:rStyle w:val="Hipervnculo"/>
                      <w:noProof/>
                    </w:rPr>
                  </w:rPrChange>
                </w:rPr>
                <w:fldChar w:fldCharType="begin"/>
              </w:r>
              <w:r w:rsidRPr="006A79B3" w:rsidDel="006C52AC">
                <w:rPr>
                  <w:rStyle w:val="Hipervnculo"/>
                  <w:noProof/>
                  <w:color w:val="auto"/>
                  <w:rPrChange w:id="329" w:author="Usuario de Windows" w:date="2019-06-14T03:32:00Z">
                    <w:rPr>
                      <w:rStyle w:val="Hipervnculo"/>
                      <w:noProof/>
                    </w:rPr>
                  </w:rPrChange>
                </w:rPr>
                <w:delInstrText xml:space="preserve"> </w:delInstrText>
              </w:r>
              <w:r w:rsidRPr="006A79B3" w:rsidDel="006C52AC">
                <w:rPr>
                  <w:noProof/>
                </w:rPr>
                <w:delInstrText>HYPERLINK \l "_Toc11374736"</w:delInstrText>
              </w:r>
              <w:r w:rsidRPr="006A79B3" w:rsidDel="006C52AC">
                <w:rPr>
                  <w:rStyle w:val="Hipervnculo"/>
                  <w:noProof/>
                  <w:color w:val="auto"/>
                  <w:rPrChange w:id="330" w:author="Usuario de Windows" w:date="2019-06-14T03:32:00Z">
                    <w:rPr>
                      <w:rStyle w:val="Hipervnculo"/>
                      <w:noProof/>
                    </w:rPr>
                  </w:rPrChange>
                </w:rPr>
                <w:delInstrText xml:space="preserve"> </w:delInstrText>
              </w:r>
              <w:r w:rsidRPr="006A79B3" w:rsidDel="006C52AC">
                <w:rPr>
                  <w:rStyle w:val="Hipervnculo"/>
                  <w:noProof/>
                  <w:color w:val="auto"/>
                  <w:rPrChange w:id="331"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val="es-ES"/>
                  <w:rPrChange w:id="332" w:author="Usuario de Windows" w:date="2019-06-14T03:32:00Z">
                    <w:rPr>
                      <w:rStyle w:val="Hipervnculo"/>
                      <w:rFonts w:ascii="Times New Roman" w:hAnsi="Times New Roman" w:cs="Times New Roman"/>
                      <w:b/>
                      <w:noProof/>
                      <w:lang w:val="es-ES"/>
                    </w:rPr>
                  </w:rPrChange>
                </w:rPr>
                <w:delText>a.</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lang w:val="es-ES"/>
                  <w:rPrChange w:id="333" w:author="Usuario de Windows" w:date="2019-06-14T03:32:00Z">
                    <w:rPr>
                      <w:rStyle w:val="Hipervnculo"/>
                      <w:rFonts w:ascii="Times New Roman" w:hAnsi="Times New Roman" w:cs="Times New Roman"/>
                      <w:b/>
                      <w:noProof/>
                      <w:lang w:val="es-ES"/>
                    </w:rPr>
                  </w:rPrChange>
                </w:rPr>
                <w:delText>Normativa/Marco Referencial Internacional</w:delText>
              </w:r>
              <w:r w:rsidRPr="006A79B3" w:rsidDel="006C52AC">
                <w:rPr>
                  <w:noProof/>
                  <w:webHidden/>
                </w:rPr>
                <w:tab/>
              </w:r>
              <w:r w:rsidRPr="006A79B3" w:rsidDel="006C52AC">
                <w:rPr>
                  <w:noProof/>
                  <w:webHidden/>
                  <w:rPrChange w:id="334" w:author="Usuario de Windows" w:date="2019-06-14T03:32:00Z">
                    <w:rPr>
                      <w:noProof/>
                      <w:webHidden/>
                    </w:rPr>
                  </w:rPrChange>
                </w:rPr>
                <w:fldChar w:fldCharType="begin"/>
              </w:r>
              <w:r w:rsidRPr="006A79B3" w:rsidDel="006C52AC">
                <w:rPr>
                  <w:noProof/>
                  <w:webHidden/>
                </w:rPr>
                <w:delInstrText xml:space="preserve"> PAGEREF _Toc11374736 \h </w:delInstrText>
              </w:r>
            </w:del>
          </w:ins>
          <w:del w:id="335" w:author="Briceño-PC" w:date="2019-07-19T08:55:00Z">
            <w:r w:rsidRPr="006A79B3" w:rsidDel="006C52AC">
              <w:rPr>
                <w:noProof/>
                <w:webHidden/>
                <w:rPrChange w:id="336"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337" w:author="Usuario de Windows" w:date="2019-06-14T03:32:00Z">
                  <w:rPr>
                    <w:noProof/>
                    <w:webHidden/>
                  </w:rPr>
                </w:rPrChange>
              </w:rPr>
              <w:fldChar w:fldCharType="separate"/>
            </w:r>
          </w:del>
          <w:ins w:id="338" w:author="Usuario de Windows" w:date="2019-06-14T03:31:00Z">
            <w:del w:id="339" w:author="Briceño-PC" w:date="2019-07-19T08:55:00Z">
              <w:r w:rsidR="005107F3" w:rsidRPr="006A79B3" w:rsidDel="006C52AC">
                <w:rPr>
                  <w:noProof/>
                  <w:webHidden/>
                </w:rPr>
                <w:delText>8</w:delText>
              </w:r>
            </w:del>
          </w:ins>
          <w:ins w:id="340" w:author="Usuario de Windows" w:date="2019-06-14T03:18:00Z">
            <w:del w:id="341" w:author="Briceño-PC" w:date="2019-07-19T08:55:00Z">
              <w:r w:rsidRPr="006A79B3" w:rsidDel="006C52AC">
                <w:rPr>
                  <w:noProof/>
                  <w:webHidden/>
                  <w:rPrChange w:id="342" w:author="Usuario de Windows" w:date="2019-06-14T03:32:00Z">
                    <w:rPr>
                      <w:noProof/>
                      <w:webHidden/>
                    </w:rPr>
                  </w:rPrChange>
                </w:rPr>
                <w:fldChar w:fldCharType="end"/>
              </w:r>
              <w:r w:rsidRPr="006A79B3" w:rsidDel="006C52AC">
                <w:rPr>
                  <w:rStyle w:val="Hipervnculo"/>
                  <w:noProof/>
                  <w:color w:val="auto"/>
                  <w:rPrChange w:id="343" w:author="Usuario de Windows" w:date="2019-06-14T03:32:00Z">
                    <w:rPr>
                      <w:rStyle w:val="Hipervnculo"/>
                      <w:noProof/>
                    </w:rPr>
                  </w:rPrChange>
                </w:rPr>
                <w:fldChar w:fldCharType="end"/>
              </w:r>
            </w:del>
          </w:ins>
        </w:p>
        <w:p w:rsidR="00076756" w:rsidRPr="006A79B3" w:rsidDel="006C52AC" w:rsidRDefault="00076756">
          <w:pPr>
            <w:pStyle w:val="TtuloTDC"/>
            <w:rPr>
              <w:ins w:id="344" w:author="Usuario de Windows" w:date="2019-06-14T03:18:00Z"/>
              <w:del w:id="345" w:author="Briceño-PC" w:date="2019-07-19T08:55:00Z"/>
              <w:rFonts w:eastAsiaTheme="minorEastAsia"/>
              <w:noProof/>
              <w:lang w:val="en-US"/>
            </w:rPr>
            <w:pPrChange w:id="346" w:author="Briceño-PC" w:date="2019-07-19T08:55:00Z">
              <w:pPr>
                <w:pStyle w:val="TDC2"/>
                <w:tabs>
                  <w:tab w:val="left" w:pos="660"/>
                  <w:tab w:val="right" w:leader="dot" w:pos="8494"/>
                </w:tabs>
              </w:pPr>
            </w:pPrChange>
          </w:pPr>
          <w:ins w:id="347" w:author="Usuario de Windows" w:date="2019-06-14T03:18:00Z">
            <w:del w:id="348" w:author="Briceño-PC" w:date="2019-07-19T08:55:00Z">
              <w:r w:rsidRPr="006A79B3" w:rsidDel="006C52AC">
                <w:rPr>
                  <w:rStyle w:val="Hipervnculo"/>
                  <w:noProof/>
                  <w:color w:val="auto"/>
                  <w:rPrChange w:id="349" w:author="Usuario de Windows" w:date="2019-06-14T03:32:00Z">
                    <w:rPr>
                      <w:rStyle w:val="Hipervnculo"/>
                      <w:noProof/>
                    </w:rPr>
                  </w:rPrChange>
                </w:rPr>
                <w:fldChar w:fldCharType="begin"/>
              </w:r>
              <w:r w:rsidRPr="006A79B3" w:rsidDel="006C52AC">
                <w:rPr>
                  <w:rStyle w:val="Hipervnculo"/>
                  <w:noProof/>
                  <w:color w:val="auto"/>
                  <w:rPrChange w:id="350" w:author="Usuario de Windows" w:date="2019-06-14T03:32:00Z">
                    <w:rPr>
                      <w:rStyle w:val="Hipervnculo"/>
                      <w:noProof/>
                    </w:rPr>
                  </w:rPrChange>
                </w:rPr>
                <w:delInstrText xml:space="preserve"> </w:delInstrText>
              </w:r>
              <w:r w:rsidRPr="006A79B3" w:rsidDel="006C52AC">
                <w:rPr>
                  <w:noProof/>
                </w:rPr>
                <w:delInstrText>HYPERLINK \l "_Toc11374737"</w:delInstrText>
              </w:r>
              <w:r w:rsidRPr="006A79B3" w:rsidDel="006C52AC">
                <w:rPr>
                  <w:rStyle w:val="Hipervnculo"/>
                  <w:noProof/>
                  <w:color w:val="auto"/>
                  <w:rPrChange w:id="351" w:author="Usuario de Windows" w:date="2019-06-14T03:32:00Z">
                    <w:rPr>
                      <w:rStyle w:val="Hipervnculo"/>
                      <w:noProof/>
                    </w:rPr>
                  </w:rPrChange>
                </w:rPr>
                <w:delInstrText xml:space="preserve"> </w:delInstrText>
              </w:r>
              <w:r w:rsidRPr="006A79B3" w:rsidDel="006C52AC">
                <w:rPr>
                  <w:rStyle w:val="Hipervnculo"/>
                  <w:noProof/>
                  <w:color w:val="auto"/>
                  <w:rPrChange w:id="352"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val="es-ES"/>
                  <w:rPrChange w:id="353" w:author="Usuario de Windows" w:date="2019-06-14T03:32:00Z">
                    <w:rPr>
                      <w:rStyle w:val="Hipervnculo"/>
                      <w:rFonts w:ascii="Times New Roman" w:hAnsi="Times New Roman" w:cs="Times New Roman"/>
                      <w:b/>
                      <w:noProof/>
                      <w:lang w:val="es-ES"/>
                    </w:rPr>
                  </w:rPrChange>
                </w:rPr>
                <w:delText>b.</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lang w:val="es-ES"/>
                  <w:rPrChange w:id="354" w:author="Usuario de Windows" w:date="2019-06-14T03:32:00Z">
                    <w:rPr>
                      <w:rStyle w:val="Hipervnculo"/>
                      <w:rFonts w:ascii="Times New Roman" w:hAnsi="Times New Roman" w:cs="Times New Roman"/>
                      <w:b/>
                      <w:noProof/>
                      <w:lang w:val="es-ES"/>
                    </w:rPr>
                  </w:rPrChange>
                </w:rPr>
                <w:delText>Normativa/Marco referencial Nacional</w:delText>
              </w:r>
              <w:r w:rsidRPr="006A79B3" w:rsidDel="006C52AC">
                <w:rPr>
                  <w:noProof/>
                  <w:webHidden/>
                </w:rPr>
                <w:tab/>
              </w:r>
              <w:r w:rsidRPr="006A79B3" w:rsidDel="006C52AC">
                <w:rPr>
                  <w:noProof/>
                  <w:webHidden/>
                  <w:rPrChange w:id="355" w:author="Usuario de Windows" w:date="2019-06-14T03:32:00Z">
                    <w:rPr>
                      <w:noProof/>
                      <w:webHidden/>
                    </w:rPr>
                  </w:rPrChange>
                </w:rPr>
                <w:fldChar w:fldCharType="begin"/>
              </w:r>
              <w:r w:rsidRPr="006A79B3" w:rsidDel="006C52AC">
                <w:rPr>
                  <w:noProof/>
                  <w:webHidden/>
                </w:rPr>
                <w:delInstrText xml:space="preserve"> PAGEREF _Toc11374737 \h </w:delInstrText>
              </w:r>
            </w:del>
          </w:ins>
          <w:del w:id="356" w:author="Briceño-PC" w:date="2019-07-19T08:55:00Z">
            <w:r w:rsidRPr="006A79B3" w:rsidDel="006C52AC">
              <w:rPr>
                <w:noProof/>
                <w:webHidden/>
                <w:rPrChange w:id="357"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358" w:author="Usuario de Windows" w:date="2019-06-14T03:32:00Z">
                  <w:rPr>
                    <w:noProof/>
                    <w:webHidden/>
                  </w:rPr>
                </w:rPrChange>
              </w:rPr>
              <w:fldChar w:fldCharType="separate"/>
            </w:r>
          </w:del>
          <w:ins w:id="359" w:author="Usuario de Windows" w:date="2019-06-14T03:31:00Z">
            <w:del w:id="360" w:author="Briceño-PC" w:date="2019-07-19T08:55:00Z">
              <w:r w:rsidR="005107F3" w:rsidRPr="006A79B3" w:rsidDel="006C52AC">
                <w:rPr>
                  <w:noProof/>
                  <w:webHidden/>
                </w:rPr>
                <w:delText>8</w:delText>
              </w:r>
            </w:del>
          </w:ins>
          <w:ins w:id="361" w:author="Usuario de Windows" w:date="2019-06-14T03:18:00Z">
            <w:del w:id="362" w:author="Briceño-PC" w:date="2019-07-19T08:55:00Z">
              <w:r w:rsidRPr="006A79B3" w:rsidDel="006C52AC">
                <w:rPr>
                  <w:noProof/>
                  <w:webHidden/>
                  <w:rPrChange w:id="363" w:author="Usuario de Windows" w:date="2019-06-14T03:32:00Z">
                    <w:rPr>
                      <w:noProof/>
                      <w:webHidden/>
                    </w:rPr>
                  </w:rPrChange>
                </w:rPr>
                <w:fldChar w:fldCharType="end"/>
              </w:r>
              <w:r w:rsidRPr="006A79B3" w:rsidDel="006C52AC">
                <w:rPr>
                  <w:rStyle w:val="Hipervnculo"/>
                  <w:noProof/>
                  <w:color w:val="auto"/>
                  <w:rPrChange w:id="364" w:author="Usuario de Windows" w:date="2019-06-14T03:32:00Z">
                    <w:rPr>
                      <w:rStyle w:val="Hipervnculo"/>
                      <w:noProof/>
                    </w:rPr>
                  </w:rPrChange>
                </w:rPr>
                <w:fldChar w:fldCharType="end"/>
              </w:r>
            </w:del>
          </w:ins>
        </w:p>
        <w:p w:rsidR="00076756" w:rsidRPr="006A79B3" w:rsidDel="006C52AC" w:rsidRDefault="00076756">
          <w:pPr>
            <w:pStyle w:val="TtuloTDC"/>
            <w:rPr>
              <w:ins w:id="365" w:author="Usuario de Windows" w:date="2019-06-14T03:18:00Z"/>
              <w:del w:id="366" w:author="Briceño-PC" w:date="2019-07-19T08:55:00Z"/>
              <w:rFonts w:eastAsiaTheme="minorEastAsia"/>
              <w:noProof/>
              <w:lang w:val="en-US"/>
            </w:rPr>
            <w:pPrChange w:id="367" w:author="Briceño-PC" w:date="2019-07-19T08:55:00Z">
              <w:pPr>
                <w:pStyle w:val="TDC2"/>
                <w:tabs>
                  <w:tab w:val="left" w:pos="660"/>
                  <w:tab w:val="right" w:leader="dot" w:pos="8494"/>
                </w:tabs>
              </w:pPr>
            </w:pPrChange>
          </w:pPr>
          <w:ins w:id="368" w:author="Usuario de Windows" w:date="2019-06-14T03:18:00Z">
            <w:del w:id="369" w:author="Briceño-PC" w:date="2019-07-19T08:55:00Z">
              <w:r w:rsidRPr="006A79B3" w:rsidDel="006C52AC">
                <w:rPr>
                  <w:rStyle w:val="Hipervnculo"/>
                  <w:noProof/>
                  <w:color w:val="auto"/>
                  <w:rPrChange w:id="370" w:author="Usuario de Windows" w:date="2019-06-14T03:32:00Z">
                    <w:rPr>
                      <w:rStyle w:val="Hipervnculo"/>
                      <w:noProof/>
                    </w:rPr>
                  </w:rPrChange>
                </w:rPr>
                <w:fldChar w:fldCharType="begin"/>
              </w:r>
              <w:r w:rsidRPr="006A79B3" w:rsidDel="006C52AC">
                <w:rPr>
                  <w:rStyle w:val="Hipervnculo"/>
                  <w:noProof/>
                  <w:color w:val="auto"/>
                  <w:rPrChange w:id="371" w:author="Usuario de Windows" w:date="2019-06-14T03:32:00Z">
                    <w:rPr>
                      <w:rStyle w:val="Hipervnculo"/>
                      <w:noProof/>
                    </w:rPr>
                  </w:rPrChange>
                </w:rPr>
                <w:delInstrText xml:space="preserve"> </w:delInstrText>
              </w:r>
              <w:r w:rsidRPr="006A79B3" w:rsidDel="006C52AC">
                <w:rPr>
                  <w:noProof/>
                </w:rPr>
                <w:delInstrText>HYPERLINK \l "_Toc11374738"</w:delInstrText>
              </w:r>
              <w:r w:rsidRPr="006A79B3" w:rsidDel="006C52AC">
                <w:rPr>
                  <w:rStyle w:val="Hipervnculo"/>
                  <w:noProof/>
                  <w:color w:val="auto"/>
                  <w:rPrChange w:id="372" w:author="Usuario de Windows" w:date="2019-06-14T03:32:00Z">
                    <w:rPr>
                      <w:rStyle w:val="Hipervnculo"/>
                      <w:noProof/>
                    </w:rPr>
                  </w:rPrChange>
                </w:rPr>
                <w:delInstrText xml:space="preserve"> </w:delInstrText>
              </w:r>
              <w:r w:rsidRPr="006A79B3" w:rsidDel="006C52AC">
                <w:rPr>
                  <w:rStyle w:val="Hipervnculo"/>
                  <w:noProof/>
                  <w:color w:val="auto"/>
                  <w:rPrChange w:id="373"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val="es-ES"/>
                  <w:rPrChange w:id="374" w:author="Usuario de Windows" w:date="2019-06-14T03:32:00Z">
                    <w:rPr>
                      <w:rStyle w:val="Hipervnculo"/>
                      <w:rFonts w:ascii="Times New Roman" w:hAnsi="Times New Roman" w:cs="Times New Roman"/>
                      <w:b/>
                      <w:noProof/>
                      <w:lang w:val="es-ES"/>
                    </w:rPr>
                  </w:rPrChange>
                </w:rPr>
                <w:delText>c.</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lang w:val="es-ES"/>
                  <w:rPrChange w:id="375" w:author="Usuario de Windows" w:date="2019-06-14T03:32:00Z">
                    <w:rPr>
                      <w:rStyle w:val="Hipervnculo"/>
                      <w:rFonts w:ascii="Times New Roman" w:hAnsi="Times New Roman" w:cs="Times New Roman"/>
                      <w:b/>
                      <w:noProof/>
                      <w:lang w:val="es-ES"/>
                    </w:rPr>
                  </w:rPrChange>
                </w:rPr>
                <w:delText>Normativa Institucional</w:delText>
              </w:r>
              <w:r w:rsidRPr="006A79B3" w:rsidDel="006C52AC">
                <w:rPr>
                  <w:noProof/>
                  <w:webHidden/>
                </w:rPr>
                <w:tab/>
              </w:r>
              <w:r w:rsidRPr="006A79B3" w:rsidDel="006C52AC">
                <w:rPr>
                  <w:noProof/>
                  <w:webHidden/>
                  <w:rPrChange w:id="376" w:author="Usuario de Windows" w:date="2019-06-14T03:32:00Z">
                    <w:rPr>
                      <w:noProof/>
                      <w:webHidden/>
                    </w:rPr>
                  </w:rPrChange>
                </w:rPr>
                <w:fldChar w:fldCharType="begin"/>
              </w:r>
              <w:r w:rsidRPr="006A79B3" w:rsidDel="006C52AC">
                <w:rPr>
                  <w:noProof/>
                  <w:webHidden/>
                </w:rPr>
                <w:delInstrText xml:space="preserve"> PAGEREF _Toc11374738 \h </w:delInstrText>
              </w:r>
            </w:del>
          </w:ins>
          <w:del w:id="377" w:author="Briceño-PC" w:date="2019-07-19T08:55:00Z">
            <w:r w:rsidRPr="006A79B3" w:rsidDel="006C52AC">
              <w:rPr>
                <w:noProof/>
                <w:webHidden/>
                <w:rPrChange w:id="378"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379" w:author="Usuario de Windows" w:date="2019-06-14T03:32:00Z">
                  <w:rPr>
                    <w:noProof/>
                    <w:webHidden/>
                  </w:rPr>
                </w:rPrChange>
              </w:rPr>
              <w:fldChar w:fldCharType="separate"/>
            </w:r>
          </w:del>
          <w:ins w:id="380" w:author="Usuario de Windows" w:date="2019-06-14T03:31:00Z">
            <w:del w:id="381" w:author="Briceño-PC" w:date="2019-07-19T08:55:00Z">
              <w:r w:rsidR="005107F3" w:rsidRPr="006A79B3" w:rsidDel="006C52AC">
                <w:rPr>
                  <w:noProof/>
                  <w:webHidden/>
                </w:rPr>
                <w:delText>9</w:delText>
              </w:r>
            </w:del>
          </w:ins>
          <w:ins w:id="382" w:author="Usuario de Windows" w:date="2019-06-14T03:18:00Z">
            <w:del w:id="383" w:author="Briceño-PC" w:date="2019-07-19T08:55:00Z">
              <w:r w:rsidRPr="006A79B3" w:rsidDel="006C52AC">
                <w:rPr>
                  <w:noProof/>
                  <w:webHidden/>
                  <w:rPrChange w:id="384" w:author="Usuario de Windows" w:date="2019-06-14T03:32:00Z">
                    <w:rPr>
                      <w:noProof/>
                      <w:webHidden/>
                    </w:rPr>
                  </w:rPrChange>
                </w:rPr>
                <w:fldChar w:fldCharType="end"/>
              </w:r>
              <w:r w:rsidRPr="006A79B3" w:rsidDel="006C52AC">
                <w:rPr>
                  <w:rStyle w:val="Hipervnculo"/>
                  <w:noProof/>
                  <w:color w:val="auto"/>
                  <w:rPrChange w:id="385" w:author="Usuario de Windows" w:date="2019-06-14T03:32:00Z">
                    <w:rPr>
                      <w:rStyle w:val="Hipervnculo"/>
                      <w:noProof/>
                    </w:rPr>
                  </w:rPrChange>
                </w:rPr>
                <w:fldChar w:fldCharType="end"/>
              </w:r>
            </w:del>
          </w:ins>
        </w:p>
        <w:p w:rsidR="00076756" w:rsidRPr="006A79B3" w:rsidDel="006C52AC" w:rsidRDefault="00076756">
          <w:pPr>
            <w:pStyle w:val="TtuloTDC"/>
            <w:rPr>
              <w:ins w:id="386" w:author="Usuario de Windows" w:date="2019-06-14T03:18:00Z"/>
              <w:del w:id="387" w:author="Briceño-PC" w:date="2019-07-19T08:55:00Z"/>
              <w:rFonts w:eastAsiaTheme="minorEastAsia"/>
              <w:lang w:val="en-US"/>
            </w:rPr>
            <w:pPrChange w:id="388" w:author="Briceño-PC" w:date="2019-07-19T08:55:00Z">
              <w:pPr>
                <w:pStyle w:val="TDC1"/>
              </w:pPr>
            </w:pPrChange>
          </w:pPr>
          <w:ins w:id="389" w:author="Usuario de Windows" w:date="2019-06-14T03:18:00Z">
            <w:del w:id="390" w:author="Briceño-PC" w:date="2019-07-19T08:55:00Z">
              <w:r w:rsidRPr="006A79B3" w:rsidDel="006C52AC">
                <w:rPr>
                  <w:rStyle w:val="Hipervnculo"/>
                  <w:color w:val="auto"/>
                  <w:rPrChange w:id="391" w:author="Usuario de Windows" w:date="2019-06-14T03:32:00Z">
                    <w:rPr>
                      <w:rStyle w:val="Hipervnculo"/>
                      <w:b w:val="0"/>
                    </w:rPr>
                  </w:rPrChange>
                </w:rPr>
                <w:fldChar w:fldCharType="begin"/>
              </w:r>
              <w:r w:rsidRPr="006A79B3" w:rsidDel="006C52AC">
                <w:rPr>
                  <w:rStyle w:val="Hipervnculo"/>
                  <w:color w:val="auto"/>
                  <w:rPrChange w:id="392" w:author="Usuario de Windows" w:date="2019-06-14T03:32:00Z">
                    <w:rPr>
                      <w:rStyle w:val="Hipervnculo"/>
                      <w:b w:val="0"/>
                    </w:rPr>
                  </w:rPrChange>
                </w:rPr>
                <w:delInstrText xml:space="preserve"> </w:delInstrText>
              </w:r>
              <w:r w:rsidRPr="006A79B3" w:rsidDel="006C52AC">
                <w:delInstrText>HYPERLINK \l "_Toc11374739"</w:delInstrText>
              </w:r>
              <w:r w:rsidRPr="006A79B3" w:rsidDel="006C52AC">
                <w:rPr>
                  <w:rStyle w:val="Hipervnculo"/>
                  <w:color w:val="auto"/>
                  <w:rPrChange w:id="393" w:author="Usuario de Windows" w:date="2019-06-14T03:32:00Z">
                    <w:rPr>
                      <w:rStyle w:val="Hipervnculo"/>
                      <w:b w:val="0"/>
                    </w:rPr>
                  </w:rPrChange>
                </w:rPr>
                <w:delInstrText xml:space="preserve"> </w:delInstrText>
              </w:r>
              <w:r w:rsidRPr="006A79B3" w:rsidDel="006C52AC">
                <w:rPr>
                  <w:rStyle w:val="Hipervnculo"/>
                  <w:color w:val="auto"/>
                  <w:rPrChange w:id="394" w:author="Usuario de Windows" w:date="2019-06-14T03:32:00Z">
                    <w:rPr>
                      <w:rStyle w:val="Hipervnculo"/>
                      <w:b w:val="0"/>
                    </w:rPr>
                  </w:rPrChange>
                </w:rPr>
                <w:fldChar w:fldCharType="separate"/>
              </w:r>
              <w:r w:rsidRPr="006A79B3" w:rsidDel="006C52AC">
                <w:rPr>
                  <w:rStyle w:val="Hipervnculo"/>
                  <w:color w:val="auto"/>
                  <w:rPrChange w:id="395" w:author="Usuario de Windows" w:date="2019-06-14T03:33:00Z">
                    <w:rPr>
                      <w:rStyle w:val="Hipervnculo"/>
                      <w:b w:val="0"/>
                    </w:rPr>
                  </w:rPrChange>
                </w:rPr>
                <w:delText>Plan de auditoría</w:delText>
              </w:r>
              <w:r w:rsidRPr="006A79B3" w:rsidDel="006C52AC">
                <w:rPr>
                  <w:webHidden/>
                </w:rPr>
                <w:tab/>
              </w:r>
              <w:r w:rsidRPr="006A79B3" w:rsidDel="006C52AC">
                <w:rPr>
                  <w:webHidden/>
                  <w:rPrChange w:id="396" w:author="Usuario de Windows" w:date="2019-06-14T03:32:00Z">
                    <w:rPr>
                      <w:b w:val="0"/>
                      <w:webHidden/>
                    </w:rPr>
                  </w:rPrChange>
                </w:rPr>
                <w:fldChar w:fldCharType="begin"/>
              </w:r>
              <w:r w:rsidRPr="006A79B3" w:rsidDel="006C52AC">
                <w:rPr>
                  <w:webHidden/>
                </w:rPr>
                <w:delInstrText xml:space="preserve"> PAGEREF _Toc11374739 \h </w:delInstrText>
              </w:r>
            </w:del>
          </w:ins>
          <w:del w:id="397" w:author="Briceño-PC" w:date="2019-07-19T08:55:00Z">
            <w:r w:rsidRPr="006A79B3" w:rsidDel="006C52AC">
              <w:rPr>
                <w:webHidden/>
                <w:rPrChange w:id="398" w:author="Usuario de Windows" w:date="2019-06-14T03:32:00Z">
                  <w:rPr>
                    <w:rFonts w:asciiTheme="majorHAnsi" w:eastAsiaTheme="majorEastAsia" w:hAnsiTheme="majorHAnsi" w:cstheme="majorBidi"/>
                    <w:webHidden/>
                    <w:color w:val="2E74B5" w:themeColor="accent1" w:themeShade="BF"/>
                    <w:sz w:val="32"/>
                    <w:szCs w:val="32"/>
                    <w:lang w:eastAsia="es-PE"/>
                  </w:rPr>
                </w:rPrChange>
              </w:rPr>
            </w:r>
            <w:r w:rsidRPr="006A79B3" w:rsidDel="006C52AC">
              <w:rPr>
                <w:webHidden/>
                <w:rPrChange w:id="399" w:author="Usuario de Windows" w:date="2019-06-14T03:32:00Z">
                  <w:rPr>
                    <w:b w:val="0"/>
                    <w:webHidden/>
                  </w:rPr>
                </w:rPrChange>
              </w:rPr>
              <w:fldChar w:fldCharType="separate"/>
            </w:r>
          </w:del>
          <w:ins w:id="400" w:author="Usuario de Windows" w:date="2019-06-14T03:31:00Z">
            <w:del w:id="401" w:author="Briceño-PC" w:date="2019-07-19T08:55:00Z">
              <w:r w:rsidR="005107F3" w:rsidRPr="006A79B3" w:rsidDel="006C52AC">
                <w:rPr>
                  <w:webHidden/>
                </w:rPr>
                <w:delText>10</w:delText>
              </w:r>
            </w:del>
          </w:ins>
          <w:ins w:id="402" w:author="Usuario de Windows" w:date="2019-06-14T03:18:00Z">
            <w:del w:id="403" w:author="Briceño-PC" w:date="2019-07-19T08:55:00Z">
              <w:r w:rsidRPr="006A79B3" w:rsidDel="006C52AC">
                <w:rPr>
                  <w:webHidden/>
                  <w:rPrChange w:id="404" w:author="Usuario de Windows" w:date="2019-06-14T03:32:00Z">
                    <w:rPr>
                      <w:b w:val="0"/>
                      <w:webHidden/>
                    </w:rPr>
                  </w:rPrChange>
                </w:rPr>
                <w:fldChar w:fldCharType="end"/>
              </w:r>
              <w:r w:rsidRPr="006A79B3" w:rsidDel="006C52AC">
                <w:rPr>
                  <w:rStyle w:val="Hipervnculo"/>
                  <w:color w:val="auto"/>
                  <w:rPrChange w:id="405" w:author="Usuario de Windows" w:date="2019-06-14T03:32:00Z">
                    <w:rPr>
                      <w:rStyle w:val="Hipervnculo"/>
                      <w:b w:val="0"/>
                    </w:rPr>
                  </w:rPrChange>
                </w:rPr>
                <w:fldChar w:fldCharType="end"/>
              </w:r>
            </w:del>
          </w:ins>
        </w:p>
        <w:p w:rsidR="00076756" w:rsidRPr="006A79B3" w:rsidDel="006C52AC" w:rsidRDefault="00076756">
          <w:pPr>
            <w:pStyle w:val="TtuloTDC"/>
            <w:rPr>
              <w:ins w:id="406" w:author="Usuario de Windows" w:date="2019-06-14T03:18:00Z"/>
              <w:del w:id="407" w:author="Briceño-PC" w:date="2019-07-19T08:55:00Z"/>
              <w:rFonts w:eastAsiaTheme="minorEastAsia"/>
              <w:noProof/>
              <w:lang w:val="en-US"/>
            </w:rPr>
            <w:pPrChange w:id="408" w:author="Briceño-PC" w:date="2019-07-19T08:55:00Z">
              <w:pPr>
                <w:pStyle w:val="TDC2"/>
                <w:tabs>
                  <w:tab w:val="left" w:pos="660"/>
                  <w:tab w:val="right" w:leader="dot" w:pos="8494"/>
                </w:tabs>
              </w:pPr>
            </w:pPrChange>
          </w:pPr>
          <w:ins w:id="409" w:author="Usuario de Windows" w:date="2019-06-14T03:18:00Z">
            <w:del w:id="410" w:author="Briceño-PC" w:date="2019-07-19T08:55:00Z">
              <w:r w:rsidRPr="006A79B3" w:rsidDel="006C52AC">
                <w:rPr>
                  <w:rStyle w:val="Hipervnculo"/>
                  <w:noProof/>
                  <w:color w:val="auto"/>
                  <w:rPrChange w:id="411" w:author="Usuario de Windows" w:date="2019-06-14T03:32:00Z">
                    <w:rPr>
                      <w:rStyle w:val="Hipervnculo"/>
                      <w:noProof/>
                    </w:rPr>
                  </w:rPrChange>
                </w:rPr>
                <w:fldChar w:fldCharType="begin"/>
              </w:r>
              <w:r w:rsidRPr="006A79B3" w:rsidDel="006C52AC">
                <w:rPr>
                  <w:rStyle w:val="Hipervnculo"/>
                  <w:noProof/>
                  <w:color w:val="auto"/>
                  <w:rPrChange w:id="412" w:author="Usuario de Windows" w:date="2019-06-14T03:32:00Z">
                    <w:rPr>
                      <w:rStyle w:val="Hipervnculo"/>
                      <w:noProof/>
                    </w:rPr>
                  </w:rPrChange>
                </w:rPr>
                <w:delInstrText xml:space="preserve"> </w:delInstrText>
              </w:r>
              <w:r w:rsidRPr="006A79B3" w:rsidDel="006C52AC">
                <w:rPr>
                  <w:noProof/>
                </w:rPr>
                <w:delInstrText>HYPERLINK \l "_Toc11374740"</w:delInstrText>
              </w:r>
              <w:r w:rsidRPr="006A79B3" w:rsidDel="006C52AC">
                <w:rPr>
                  <w:rStyle w:val="Hipervnculo"/>
                  <w:noProof/>
                  <w:color w:val="auto"/>
                  <w:rPrChange w:id="413" w:author="Usuario de Windows" w:date="2019-06-14T03:32:00Z">
                    <w:rPr>
                      <w:rStyle w:val="Hipervnculo"/>
                      <w:noProof/>
                    </w:rPr>
                  </w:rPrChange>
                </w:rPr>
                <w:delInstrText xml:space="preserve"> </w:delInstrText>
              </w:r>
              <w:r w:rsidRPr="006A79B3" w:rsidDel="006C52AC">
                <w:rPr>
                  <w:rStyle w:val="Hipervnculo"/>
                  <w:noProof/>
                  <w:color w:val="auto"/>
                  <w:rPrChange w:id="414"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rPrChange w:id="415" w:author="Usuario de Windows" w:date="2019-06-14T03:32:00Z">
                    <w:rPr>
                      <w:rStyle w:val="Hipervnculo"/>
                      <w:rFonts w:ascii="Times New Roman" w:hAnsi="Times New Roman" w:cs="Times New Roman"/>
                      <w:b/>
                      <w:noProof/>
                    </w:rPr>
                  </w:rPrChange>
                </w:rPr>
                <w:delText>1.</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rPrChange w:id="416" w:author="Usuario de Windows" w:date="2019-06-14T03:32:00Z">
                    <w:rPr>
                      <w:rStyle w:val="Hipervnculo"/>
                      <w:rFonts w:ascii="Times New Roman" w:hAnsi="Times New Roman" w:cs="Times New Roman"/>
                      <w:b/>
                      <w:noProof/>
                    </w:rPr>
                  </w:rPrChange>
                </w:rPr>
                <w:delText>Objetivo General</w:delText>
              </w:r>
              <w:r w:rsidRPr="006A79B3" w:rsidDel="006C52AC">
                <w:rPr>
                  <w:noProof/>
                  <w:webHidden/>
                </w:rPr>
                <w:tab/>
              </w:r>
              <w:r w:rsidRPr="006A79B3" w:rsidDel="006C52AC">
                <w:rPr>
                  <w:noProof/>
                  <w:webHidden/>
                  <w:rPrChange w:id="417" w:author="Usuario de Windows" w:date="2019-06-14T03:32:00Z">
                    <w:rPr>
                      <w:noProof/>
                      <w:webHidden/>
                    </w:rPr>
                  </w:rPrChange>
                </w:rPr>
                <w:fldChar w:fldCharType="begin"/>
              </w:r>
              <w:r w:rsidRPr="006A79B3" w:rsidDel="006C52AC">
                <w:rPr>
                  <w:noProof/>
                  <w:webHidden/>
                </w:rPr>
                <w:delInstrText xml:space="preserve"> PAGEREF _Toc11374740 \h </w:delInstrText>
              </w:r>
            </w:del>
          </w:ins>
          <w:del w:id="418" w:author="Briceño-PC" w:date="2019-07-19T08:55:00Z">
            <w:r w:rsidRPr="006A79B3" w:rsidDel="006C52AC">
              <w:rPr>
                <w:noProof/>
                <w:webHidden/>
                <w:rPrChange w:id="419"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420" w:author="Usuario de Windows" w:date="2019-06-14T03:32:00Z">
                  <w:rPr>
                    <w:noProof/>
                    <w:webHidden/>
                  </w:rPr>
                </w:rPrChange>
              </w:rPr>
              <w:fldChar w:fldCharType="separate"/>
            </w:r>
          </w:del>
          <w:ins w:id="421" w:author="Usuario de Windows" w:date="2019-06-14T03:31:00Z">
            <w:del w:id="422" w:author="Briceño-PC" w:date="2019-07-19T08:55:00Z">
              <w:r w:rsidR="005107F3" w:rsidRPr="006A79B3" w:rsidDel="006C52AC">
                <w:rPr>
                  <w:noProof/>
                  <w:webHidden/>
                </w:rPr>
                <w:delText>10</w:delText>
              </w:r>
            </w:del>
          </w:ins>
          <w:ins w:id="423" w:author="Usuario de Windows" w:date="2019-06-14T03:18:00Z">
            <w:del w:id="424" w:author="Briceño-PC" w:date="2019-07-19T08:55:00Z">
              <w:r w:rsidRPr="006A79B3" w:rsidDel="006C52AC">
                <w:rPr>
                  <w:noProof/>
                  <w:webHidden/>
                  <w:rPrChange w:id="425" w:author="Usuario de Windows" w:date="2019-06-14T03:32:00Z">
                    <w:rPr>
                      <w:noProof/>
                      <w:webHidden/>
                    </w:rPr>
                  </w:rPrChange>
                </w:rPr>
                <w:fldChar w:fldCharType="end"/>
              </w:r>
              <w:r w:rsidRPr="006A79B3" w:rsidDel="006C52AC">
                <w:rPr>
                  <w:rStyle w:val="Hipervnculo"/>
                  <w:noProof/>
                  <w:color w:val="auto"/>
                  <w:rPrChange w:id="426" w:author="Usuario de Windows" w:date="2019-06-14T03:32:00Z">
                    <w:rPr>
                      <w:rStyle w:val="Hipervnculo"/>
                      <w:noProof/>
                    </w:rPr>
                  </w:rPrChange>
                </w:rPr>
                <w:fldChar w:fldCharType="end"/>
              </w:r>
            </w:del>
          </w:ins>
        </w:p>
        <w:p w:rsidR="00076756" w:rsidRPr="006A79B3" w:rsidDel="006C52AC" w:rsidRDefault="00076756">
          <w:pPr>
            <w:pStyle w:val="TtuloTDC"/>
            <w:rPr>
              <w:ins w:id="427" w:author="Usuario de Windows" w:date="2019-06-14T03:18:00Z"/>
              <w:del w:id="428" w:author="Briceño-PC" w:date="2019-07-19T08:55:00Z"/>
              <w:rFonts w:eastAsiaTheme="minorEastAsia"/>
              <w:noProof/>
              <w:lang w:val="en-US"/>
            </w:rPr>
            <w:pPrChange w:id="429" w:author="Briceño-PC" w:date="2019-07-19T08:55:00Z">
              <w:pPr>
                <w:pStyle w:val="TDC2"/>
                <w:tabs>
                  <w:tab w:val="left" w:pos="660"/>
                  <w:tab w:val="right" w:leader="dot" w:pos="8494"/>
                </w:tabs>
              </w:pPr>
            </w:pPrChange>
          </w:pPr>
          <w:ins w:id="430" w:author="Usuario de Windows" w:date="2019-06-14T03:18:00Z">
            <w:del w:id="431" w:author="Briceño-PC" w:date="2019-07-19T08:55:00Z">
              <w:r w:rsidRPr="006A79B3" w:rsidDel="006C52AC">
                <w:rPr>
                  <w:rStyle w:val="Hipervnculo"/>
                  <w:noProof/>
                  <w:color w:val="auto"/>
                  <w:rPrChange w:id="432" w:author="Usuario de Windows" w:date="2019-06-14T03:32:00Z">
                    <w:rPr>
                      <w:rStyle w:val="Hipervnculo"/>
                      <w:noProof/>
                    </w:rPr>
                  </w:rPrChange>
                </w:rPr>
                <w:fldChar w:fldCharType="begin"/>
              </w:r>
              <w:r w:rsidRPr="006A79B3" w:rsidDel="006C52AC">
                <w:rPr>
                  <w:rStyle w:val="Hipervnculo"/>
                  <w:noProof/>
                  <w:color w:val="auto"/>
                  <w:rPrChange w:id="433" w:author="Usuario de Windows" w:date="2019-06-14T03:32:00Z">
                    <w:rPr>
                      <w:rStyle w:val="Hipervnculo"/>
                      <w:noProof/>
                    </w:rPr>
                  </w:rPrChange>
                </w:rPr>
                <w:delInstrText xml:space="preserve"> </w:delInstrText>
              </w:r>
              <w:r w:rsidRPr="006A79B3" w:rsidDel="006C52AC">
                <w:rPr>
                  <w:noProof/>
                </w:rPr>
                <w:delInstrText>HYPERLINK \l "_Toc11374741"</w:delInstrText>
              </w:r>
              <w:r w:rsidRPr="006A79B3" w:rsidDel="006C52AC">
                <w:rPr>
                  <w:rStyle w:val="Hipervnculo"/>
                  <w:noProof/>
                  <w:color w:val="auto"/>
                  <w:rPrChange w:id="434" w:author="Usuario de Windows" w:date="2019-06-14T03:32:00Z">
                    <w:rPr>
                      <w:rStyle w:val="Hipervnculo"/>
                      <w:noProof/>
                    </w:rPr>
                  </w:rPrChange>
                </w:rPr>
                <w:delInstrText xml:space="preserve"> </w:delInstrText>
              </w:r>
              <w:r w:rsidRPr="006A79B3" w:rsidDel="006C52AC">
                <w:rPr>
                  <w:rStyle w:val="Hipervnculo"/>
                  <w:noProof/>
                  <w:color w:val="auto"/>
                  <w:rPrChange w:id="435" w:author="Usuario de Windows" w:date="2019-06-14T03:32:00Z">
                    <w:rPr>
                      <w:rStyle w:val="Hipervnculo"/>
                      <w:noProof/>
                    </w:rPr>
                  </w:rPrChange>
                </w:rPr>
                <w:fldChar w:fldCharType="separate"/>
              </w:r>
              <w:r w:rsidRPr="006A79B3" w:rsidDel="006C52AC">
                <w:rPr>
                  <w:rStyle w:val="Hipervnculo"/>
                  <w:rFonts w:ascii="Times New Roman" w:eastAsia="Times New Roman" w:hAnsi="Times New Roman" w:cs="Times New Roman"/>
                  <w:noProof/>
                  <w:color w:val="auto"/>
                  <w:lang w:eastAsia="es-CO"/>
                  <w:rPrChange w:id="436" w:author="Usuario de Windows" w:date="2019-06-14T03:32:00Z">
                    <w:rPr>
                      <w:rStyle w:val="Hipervnculo"/>
                      <w:rFonts w:ascii="Times New Roman" w:eastAsia="Times New Roman" w:hAnsi="Times New Roman" w:cs="Times New Roman"/>
                      <w:b/>
                      <w:noProof/>
                      <w:lang w:eastAsia="es-CO"/>
                    </w:rPr>
                  </w:rPrChange>
                </w:rPr>
                <w:delText>2.</w:delText>
              </w:r>
              <w:r w:rsidRPr="006A79B3" w:rsidDel="006C52AC">
                <w:rPr>
                  <w:rFonts w:eastAsiaTheme="minorEastAsia"/>
                  <w:noProof/>
                  <w:lang w:val="en-US"/>
                </w:rPr>
                <w:tab/>
              </w:r>
              <w:r w:rsidRPr="006A79B3" w:rsidDel="006C52AC">
                <w:rPr>
                  <w:rStyle w:val="Hipervnculo"/>
                  <w:rFonts w:ascii="Times New Roman" w:eastAsia="Times New Roman" w:hAnsi="Times New Roman" w:cs="Times New Roman"/>
                  <w:noProof/>
                  <w:color w:val="auto"/>
                  <w:shd w:val="clear" w:color="auto" w:fill="FFFFFF"/>
                  <w:lang w:eastAsia="es-CO"/>
                  <w:rPrChange w:id="437" w:author="Usuario de Windows" w:date="2019-06-14T03:32:00Z">
                    <w:rPr>
                      <w:rStyle w:val="Hipervnculo"/>
                      <w:rFonts w:ascii="Times New Roman" w:eastAsia="Times New Roman" w:hAnsi="Times New Roman" w:cs="Times New Roman"/>
                      <w:b/>
                      <w:noProof/>
                      <w:shd w:val="clear" w:color="auto" w:fill="FFFFFF"/>
                      <w:lang w:eastAsia="es-CO"/>
                    </w:rPr>
                  </w:rPrChange>
                </w:rPr>
                <w:delText>Objetivos específicos</w:delText>
              </w:r>
              <w:r w:rsidRPr="006A79B3" w:rsidDel="006C52AC">
                <w:rPr>
                  <w:noProof/>
                  <w:webHidden/>
                </w:rPr>
                <w:tab/>
              </w:r>
              <w:r w:rsidRPr="006A79B3" w:rsidDel="006C52AC">
                <w:rPr>
                  <w:noProof/>
                  <w:webHidden/>
                  <w:rPrChange w:id="438" w:author="Usuario de Windows" w:date="2019-06-14T03:32:00Z">
                    <w:rPr>
                      <w:noProof/>
                      <w:webHidden/>
                    </w:rPr>
                  </w:rPrChange>
                </w:rPr>
                <w:fldChar w:fldCharType="begin"/>
              </w:r>
              <w:r w:rsidRPr="006A79B3" w:rsidDel="006C52AC">
                <w:rPr>
                  <w:noProof/>
                  <w:webHidden/>
                </w:rPr>
                <w:delInstrText xml:space="preserve"> PAGEREF _Toc11374741 \h </w:delInstrText>
              </w:r>
            </w:del>
          </w:ins>
          <w:del w:id="439" w:author="Briceño-PC" w:date="2019-07-19T08:55:00Z">
            <w:r w:rsidRPr="006A79B3" w:rsidDel="006C52AC">
              <w:rPr>
                <w:noProof/>
                <w:webHidden/>
                <w:rPrChange w:id="440"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441" w:author="Usuario de Windows" w:date="2019-06-14T03:32:00Z">
                  <w:rPr>
                    <w:noProof/>
                    <w:webHidden/>
                  </w:rPr>
                </w:rPrChange>
              </w:rPr>
              <w:fldChar w:fldCharType="separate"/>
            </w:r>
          </w:del>
          <w:ins w:id="442" w:author="Usuario de Windows" w:date="2019-06-14T03:31:00Z">
            <w:del w:id="443" w:author="Briceño-PC" w:date="2019-07-19T08:55:00Z">
              <w:r w:rsidR="005107F3" w:rsidRPr="006A79B3" w:rsidDel="006C52AC">
                <w:rPr>
                  <w:noProof/>
                  <w:webHidden/>
                </w:rPr>
                <w:delText>10</w:delText>
              </w:r>
            </w:del>
          </w:ins>
          <w:ins w:id="444" w:author="Usuario de Windows" w:date="2019-06-14T03:18:00Z">
            <w:del w:id="445" w:author="Briceño-PC" w:date="2019-07-19T08:55:00Z">
              <w:r w:rsidRPr="006A79B3" w:rsidDel="006C52AC">
                <w:rPr>
                  <w:noProof/>
                  <w:webHidden/>
                  <w:rPrChange w:id="446" w:author="Usuario de Windows" w:date="2019-06-14T03:32:00Z">
                    <w:rPr>
                      <w:noProof/>
                      <w:webHidden/>
                    </w:rPr>
                  </w:rPrChange>
                </w:rPr>
                <w:fldChar w:fldCharType="end"/>
              </w:r>
              <w:r w:rsidRPr="006A79B3" w:rsidDel="006C52AC">
                <w:rPr>
                  <w:rStyle w:val="Hipervnculo"/>
                  <w:noProof/>
                  <w:color w:val="auto"/>
                  <w:rPrChange w:id="447" w:author="Usuario de Windows" w:date="2019-06-14T03:32:00Z">
                    <w:rPr>
                      <w:rStyle w:val="Hipervnculo"/>
                      <w:noProof/>
                    </w:rPr>
                  </w:rPrChange>
                </w:rPr>
                <w:fldChar w:fldCharType="end"/>
              </w:r>
            </w:del>
          </w:ins>
        </w:p>
        <w:p w:rsidR="00076756" w:rsidRPr="006A79B3" w:rsidDel="006C52AC" w:rsidRDefault="00076756">
          <w:pPr>
            <w:pStyle w:val="TtuloTDC"/>
            <w:rPr>
              <w:ins w:id="448" w:author="Usuario de Windows" w:date="2019-06-14T03:18:00Z"/>
              <w:del w:id="449" w:author="Briceño-PC" w:date="2019-07-19T08:55:00Z"/>
              <w:rFonts w:eastAsiaTheme="minorEastAsia"/>
              <w:noProof/>
              <w:lang w:val="en-US"/>
            </w:rPr>
            <w:pPrChange w:id="450" w:author="Briceño-PC" w:date="2019-07-19T08:55:00Z">
              <w:pPr>
                <w:pStyle w:val="TDC2"/>
                <w:tabs>
                  <w:tab w:val="left" w:pos="660"/>
                  <w:tab w:val="right" w:leader="dot" w:pos="8494"/>
                </w:tabs>
              </w:pPr>
            </w:pPrChange>
          </w:pPr>
          <w:ins w:id="451" w:author="Usuario de Windows" w:date="2019-06-14T03:18:00Z">
            <w:del w:id="452" w:author="Briceño-PC" w:date="2019-07-19T08:55:00Z">
              <w:r w:rsidRPr="006A79B3" w:rsidDel="006C52AC">
                <w:rPr>
                  <w:rStyle w:val="Hipervnculo"/>
                  <w:noProof/>
                  <w:color w:val="auto"/>
                  <w:rPrChange w:id="453" w:author="Usuario de Windows" w:date="2019-06-14T03:32:00Z">
                    <w:rPr>
                      <w:rStyle w:val="Hipervnculo"/>
                      <w:noProof/>
                    </w:rPr>
                  </w:rPrChange>
                </w:rPr>
                <w:fldChar w:fldCharType="begin"/>
              </w:r>
              <w:r w:rsidRPr="006A79B3" w:rsidDel="006C52AC">
                <w:rPr>
                  <w:rStyle w:val="Hipervnculo"/>
                  <w:noProof/>
                  <w:color w:val="auto"/>
                  <w:rPrChange w:id="454" w:author="Usuario de Windows" w:date="2019-06-14T03:32:00Z">
                    <w:rPr>
                      <w:rStyle w:val="Hipervnculo"/>
                      <w:noProof/>
                    </w:rPr>
                  </w:rPrChange>
                </w:rPr>
                <w:delInstrText xml:space="preserve"> </w:delInstrText>
              </w:r>
              <w:r w:rsidRPr="006A79B3" w:rsidDel="006C52AC">
                <w:rPr>
                  <w:noProof/>
                </w:rPr>
                <w:delInstrText>HYPERLINK \l "_Toc11374744"</w:delInstrText>
              </w:r>
              <w:r w:rsidRPr="006A79B3" w:rsidDel="006C52AC">
                <w:rPr>
                  <w:rStyle w:val="Hipervnculo"/>
                  <w:noProof/>
                  <w:color w:val="auto"/>
                  <w:rPrChange w:id="455" w:author="Usuario de Windows" w:date="2019-06-14T03:32:00Z">
                    <w:rPr>
                      <w:rStyle w:val="Hipervnculo"/>
                      <w:noProof/>
                    </w:rPr>
                  </w:rPrChange>
                </w:rPr>
                <w:delInstrText xml:space="preserve"> </w:delInstrText>
              </w:r>
              <w:r w:rsidRPr="006A79B3" w:rsidDel="006C52AC">
                <w:rPr>
                  <w:rStyle w:val="Hipervnculo"/>
                  <w:noProof/>
                  <w:color w:val="auto"/>
                  <w:rPrChange w:id="456"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eastAsia="es-CO"/>
                  <w:rPrChange w:id="457" w:author="Usuario de Windows" w:date="2019-06-14T03:32:00Z">
                    <w:rPr>
                      <w:rStyle w:val="Hipervnculo"/>
                      <w:rFonts w:ascii="Times New Roman" w:hAnsi="Times New Roman" w:cs="Times New Roman"/>
                      <w:b/>
                      <w:noProof/>
                      <w:lang w:eastAsia="es-CO"/>
                    </w:rPr>
                  </w:rPrChange>
                </w:rPr>
                <w:delText>3.</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lang w:eastAsia="es-CO"/>
                  <w:rPrChange w:id="458" w:author="Usuario de Windows" w:date="2019-06-14T03:32:00Z">
                    <w:rPr>
                      <w:rStyle w:val="Hipervnculo"/>
                      <w:rFonts w:ascii="Times New Roman" w:hAnsi="Times New Roman" w:cs="Times New Roman"/>
                      <w:b/>
                      <w:noProof/>
                      <w:lang w:eastAsia="es-CO"/>
                    </w:rPr>
                  </w:rPrChange>
                </w:rPr>
                <w:delText>Alineamiento de la auditoria a la estrategia del negocio</w:delText>
              </w:r>
              <w:r w:rsidRPr="006A79B3" w:rsidDel="006C52AC">
                <w:rPr>
                  <w:noProof/>
                  <w:webHidden/>
                </w:rPr>
                <w:tab/>
              </w:r>
              <w:r w:rsidRPr="006A79B3" w:rsidDel="006C52AC">
                <w:rPr>
                  <w:noProof/>
                  <w:webHidden/>
                  <w:rPrChange w:id="459" w:author="Usuario de Windows" w:date="2019-06-14T03:32:00Z">
                    <w:rPr>
                      <w:noProof/>
                      <w:webHidden/>
                    </w:rPr>
                  </w:rPrChange>
                </w:rPr>
                <w:fldChar w:fldCharType="begin"/>
              </w:r>
              <w:r w:rsidRPr="006A79B3" w:rsidDel="006C52AC">
                <w:rPr>
                  <w:noProof/>
                  <w:webHidden/>
                </w:rPr>
                <w:delInstrText xml:space="preserve"> PAGEREF _Toc11374744 \h </w:delInstrText>
              </w:r>
            </w:del>
          </w:ins>
          <w:del w:id="460" w:author="Briceño-PC" w:date="2019-07-19T08:55:00Z">
            <w:r w:rsidRPr="006A79B3" w:rsidDel="006C52AC">
              <w:rPr>
                <w:noProof/>
                <w:webHidden/>
                <w:rPrChange w:id="461"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462" w:author="Usuario de Windows" w:date="2019-06-14T03:32:00Z">
                  <w:rPr>
                    <w:noProof/>
                    <w:webHidden/>
                  </w:rPr>
                </w:rPrChange>
              </w:rPr>
              <w:fldChar w:fldCharType="separate"/>
            </w:r>
          </w:del>
          <w:ins w:id="463" w:author="Usuario de Windows" w:date="2019-06-14T03:31:00Z">
            <w:del w:id="464" w:author="Briceño-PC" w:date="2019-07-19T08:55:00Z">
              <w:r w:rsidR="005107F3" w:rsidRPr="006A79B3" w:rsidDel="006C52AC">
                <w:rPr>
                  <w:noProof/>
                  <w:webHidden/>
                </w:rPr>
                <w:delText>10</w:delText>
              </w:r>
            </w:del>
          </w:ins>
          <w:ins w:id="465" w:author="Usuario de Windows" w:date="2019-06-14T03:18:00Z">
            <w:del w:id="466" w:author="Briceño-PC" w:date="2019-07-19T08:55:00Z">
              <w:r w:rsidRPr="006A79B3" w:rsidDel="006C52AC">
                <w:rPr>
                  <w:noProof/>
                  <w:webHidden/>
                  <w:rPrChange w:id="467" w:author="Usuario de Windows" w:date="2019-06-14T03:32:00Z">
                    <w:rPr>
                      <w:noProof/>
                      <w:webHidden/>
                    </w:rPr>
                  </w:rPrChange>
                </w:rPr>
                <w:fldChar w:fldCharType="end"/>
              </w:r>
              <w:r w:rsidRPr="006A79B3" w:rsidDel="006C52AC">
                <w:rPr>
                  <w:rStyle w:val="Hipervnculo"/>
                  <w:noProof/>
                  <w:color w:val="auto"/>
                  <w:rPrChange w:id="468" w:author="Usuario de Windows" w:date="2019-06-14T03:32:00Z">
                    <w:rPr>
                      <w:rStyle w:val="Hipervnculo"/>
                      <w:noProof/>
                    </w:rPr>
                  </w:rPrChange>
                </w:rPr>
                <w:fldChar w:fldCharType="end"/>
              </w:r>
            </w:del>
          </w:ins>
        </w:p>
        <w:p w:rsidR="00076756" w:rsidRPr="006A79B3" w:rsidDel="006C52AC" w:rsidRDefault="00076756">
          <w:pPr>
            <w:pStyle w:val="TtuloTDC"/>
            <w:rPr>
              <w:ins w:id="469" w:author="Usuario de Windows" w:date="2019-06-14T03:18:00Z"/>
              <w:del w:id="470" w:author="Briceño-PC" w:date="2019-07-19T08:55:00Z"/>
              <w:rFonts w:eastAsiaTheme="minorEastAsia"/>
              <w:noProof/>
              <w:lang w:val="en-US"/>
            </w:rPr>
            <w:pPrChange w:id="471" w:author="Briceño-PC" w:date="2019-07-19T08:55:00Z">
              <w:pPr>
                <w:pStyle w:val="TDC2"/>
                <w:tabs>
                  <w:tab w:val="left" w:pos="660"/>
                  <w:tab w:val="right" w:leader="dot" w:pos="8494"/>
                </w:tabs>
              </w:pPr>
            </w:pPrChange>
          </w:pPr>
          <w:ins w:id="472" w:author="Usuario de Windows" w:date="2019-06-14T03:18:00Z">
            <w:del w:id="473" w:author="Briceño-PC" w:date="2019-07-19T08:55:00Z">
              <w:r w:rsidRPr="006A79B3" w:rsidDel="006C52AC">
                <w:rPr>
                  <w:rStyle w:val="Hipervnculo"/>
                  <w:noProof/>
                  <w:color w:val="auto"/>
                  <w:rPrChange w:id="474" w:author="Usuario de Windows" w:date="2019-06-14T03:32:00Z">
                    <w:rPr>
                      <w:rStyle w:val="Hipervnculo"/>
                      <w:noProof/>
                    </w:rPr>
                  </w:rPrChange>
                </w:rPr>
                <w:fldChar w:fldCharType="begin"/>
              </w:r>
              <w:r w:rsidRPr="006A79B3" w:rsidDel="006C52AC">
                <w:rPr>
                  <w:rStyle w:val="Hipervnculo"/>
                  <w:noProof/>
                  <w:color w:val="auto"/>
                  <w:rPrChange w:id="475" w:author="Usuario de Windows" w:date="2019-06-14T03:32:00Z">
                    <w:rPr>
                      <w:rStyle w:val="Hipervnculo"/>
                      <w:noProof/>
                    </w:rPr>
                  </w:rPrChange>
                </w:rPr>
                <w:delInstrText xml:space="preserve"> </w:delInstrText>
              </w:r>
              <w:r w:rsidRPr="006A79B3" w:rsidDel="006C52AC">
                <w:rPr>
                  <w:noProof/>
                </w:rPr>
                <w:delInstrText>HYPERLINK \l "_Toc11374746"</w:delInstrText>
              </w:r>
              <w:r w:rsidRPr="006A79B3" w:rsidDel="006C52AC">
                <w:rPr>
                  <w:rStyle w:val="Hipervnculo"/>
                  <w:noProof/>
                  <w:color w:val="auto"/>
                  <w:rPrChange w:id="476" w:author="Usuario de Windows" w:date="2019-06-14T03:32:00Z">
                    <w:rPr>
                      <w:rStyle w:val="Hipervnculo"/>
                      <w:noProof/>
                    </w:rPr>
                  </w:rPrChange>
                </w:rPr>
                <w:delInstrText xml:space="preserve"> </w:delInstrText>
              </w:r>
              <w:r w:rsidRPr="006A79B3" w:rsidDel="006C52AC">
                <w:rPr>
                  <w:rStyle w:val="Hipervnculo"/>
                  <w:noProof/>
                  <w:color w:val="auto"/>
                  <w:rPrChange w:id="477"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rPrChange w:id="478" w:author="Usuario de Windows" w:date="2019-06-14T03:32:00Z">
                    <w:rPr>
                      <w:rStyle w:val="Hipervnculo"/>
                      <w:rFonts w:ascii="Times New Roman" w:hAnsi="Times New Roman" w:cs="Times New Roman"/>
                      <w:b/>
                      <w:noProof/>
                    </w:rPr>
                  </w:rPrChange>
                </w:rPr>
                <w:delText>4.</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rPrChange w:id="479" w:author="Usuario de Windows" w:date="2019-06-14T03:32:00Z">
                    <w:rPr>
                      <w:rStyle w:val="Hipervnculo"/>
                      <w:rFonts w:ascii="Times New Roman" w:hAnsi="Times New Roman" w:cs="Times New Roman"/>
                      <w:b/>
                      <w:noProof/>
                    </w:rPr>
                  </w:rPrChange>
                </w:rPr>
                <w:delText>Alcance</w:delText>
              </w:r>
              <w:r w:rsidRPr="006A79B3" w:rsidDel="006C52AC">
                <w:rPr>
                  <w:noProof/>
                  <w:webHidden/>
                </w:rPr>
                <w:tab/>
              </w:r>
              <w:r w:rsidRPr="006A79B3" w:rsidDel="006C52AC">
                <w:rPr>
                  <w:noProof/>
                  <w:webHidden/>
                  <w:rPrChange w:id="480" w:author="Usuario de Windows" w:date="2019-06-14T03:32:00Z">
                    <w:rPr>
                      <w:noProof/>
                      <w:webHidden/>
                    </w:rPr>
                  </w:rPrChange>
                </w:rPr>
                <w:fldChar w:fldCharType="begin"/>
              </w:r>
              <w:r w:rsidRPr="006A79B3" w:rsidDel="006C52AC">
                <w:rPr>
                  <w:noProof/>
                  <w:webHidden/>
                </w:rPr>
                <w:delInstrText xml:space="preserve"> PAGEREF _Toc11374746 \h </w:delInstrText>
              </w:r>
            </w:del>
          </w:ins>
          <w:del w:id="481" w:author="Briceño-PC" w:date="2019-07-19T08:55:00Z">
            <w:r w:rsidRPr="006A79B3" w:rsidDel="006C52AC">
              <w:rPr>
                <w:noProof/>
                <w:webHidden/>
                <w:rPrChange w:id="482"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483" w:author="Usuario de Windows" w:date="2019-06-14T03:32:00Z">
                  <w:rPr>
                    <w:noProof/>
                    <w:webHidden/>
                  </w:rPr>
                </w:rPrChange>
              </w:rPr>
              <w:fldChar w:fldCharType="separate"/>
            </w:r>
          </w:del>
          <w:ins w:id="484" w:author="Usuario de Windows" w:date="2019-06-14T03:31:00Z">
            <w:del w:id="485" w:author="Briceño-PC" w:date="2019-07-19T08:55:00Z">
              <w:r w:rsidR="005107F3" w:rsidRPr="006A79B3" w:rsidDel="006C52AC">
                <w:rPr>
                  <w:noProof/>
                  <w:webHidden/>
                </w:rPr>
                <w:delText>11</w:delText>
              </w:r>
            </w:del>
          </w:ins>
          <w:ins w:id="486" w:author="Usuario de Windows" w:date="2019-06-14T03:18:00Z">
            <w:del w:id="487" w:author="Briceño-PC" w:date="2019-07-19T08:55:00Z">
              <w:r w:rsidRPr="006A79B3" w:rsidDel="006C52AC">
                <w:rPr>
                  <w:noProof/>
                  <w:webHidden/>
                  <w:rPrChange w:id="488" w:author="Usuario de Windows" w:date="2019-06-14T03:32:00Z">
                    <w:rPr>
                      <w:noProof/>
                      <w:webHidden/>
                    </w:rPr>
                  </w:rPrChange>
                </w:rPr>
                <w:fldChar w:fldCharType="end"/>
              </w:r>
              <w:r w:rsidRPr="006A79B3" w:rsidDel="006C52AC">
                <w:rPr>
                  <w:rStyle w:val="Hipervnculo"/>
                  <w:noProof/>
                  <w:color w:val="auto"/>
                  <w:rPrChange w:id="489" w:author="Usuario de Windows" w:date="2019-06-14T03:32:00Z">
                    <w:rPr>
                      <w:rStyle w:val="Hipervnculo"/>
                      <w:noProof/>
                    </w:rPr>
                  </w:rPrChange>
                </w:rPr>
                <w:fldChar w:fldCharType="end"/>
              </w:r>
            </w:del>
          </w:ins>
        </w:p>
        <w:p w:rsidR="00076756" w:rsidRPr="006A79B3" w:rsidDel="006C52AC" w:rsidRDefault="00076756">
          <w:pPr>
            <w:pStyle w:val="TtuloTDC"/>
            <w:rPr>
              <w:ins w:id="490" w:author="Usuario de Windows" w:date="2019-06-14T03:18:00Z"/>
              <w:del w:id="491" w:author="Briceño-PC" w:date="2019-07-19T08:55:00Z"/>
              <w:rFonts w:eastAsiaTheme="minorEastAsia"/>
              <w:noProof/>
              <w:lang w:val="en-US"/>
            </w:rPr>
            <w:pPrChange w:id="492" w:author="Briceño-PC" w:date="2019-07-19T08:55:00Z">
              <w:pPr>
                <w:pStyle w:val="TDC2"/>
                <w:tabs>
                  <w:tab w:val="left" w:pos="660"/>
                  <w:tab w:val="right" w:leader="dot" w:pos="8494"/>
                </w:tabs>
              </w:pPr>
            </w:pPrChange>
          </w:pPr>
          <w:ins w:id="493" w:author="Usuario de Windows" w:date="2019-06-14T03:18:00Z">
            <w:del w:id="494" w:author="Briceño-PC" w:date="2019-07-19T08:55:00Z">
              <w:r w:rsidRPr="006A79B3" w:rsidDel="006C52AC">
                <w:rPr>
                  <w:rStyle w:val="Hipervnculo"/>
                  <w:noProof/>
                  <w:color w:val="auto"/>
                  <w:rPrChange w:id="495" w:author="Usuario de Windows" w:date="2019-06-14T03:32:00Z">
                    <w:rPr>
                      <w:rStyle w:val="Hipervnculo"/>
                      <w:noProof/>
                    </w:rPr>
                  </w:rPrChange>
                </w:rPr>
                <w:fldChar w:fldCharType="begin"/>
              </w:r>
              <w:r w:rsidRPr="006A79B3" w:rsidDel="006C52AC">
                <w:rPr>
                  <w:rStyle w:val="Hipervnculo"/>
                  <w:noProof/>
                  <w:color w:val="auto"/>
                  <w:rPrChange w:id="496" w:author="Usuario de Windows" w:date="2019-06-14T03:32:00Z">
                    <w:rPr>
                      <w:rStyle w:val="Hipervnculo"/>
                      <w:noProof/>
                    </w:rPr>
                  </w:rPrChange>
                </w:rPr>
                <w:delInstrText xml:space="preserve"> </w:delInstrText>
              </w:r>
              <w:r w:rsidRPr="006A79B3" w:rsidDel="006C52AC">
                <w:rPr>
                  <w:noProof/>
                </w:rPr>
                <w:delInstrText>HYPERLINK \l "_Toc11374748"</w:delInstrText>
              </w:r>
              <w:r w:rsidRPr="006A79B3" w:rsidDel="006C52AC">
                <w:rPr>
                  <w:rStyle w:val="Hipervnculo"/>
                  <w:noProof/>
                  <w:color w:val="auto"/>
                  <w:rPrChange w:id="497" w:author="Usuario de Windows" w:date="2019-06-14T03:32:00Z">
                    <w:rPr>
                      <w:rStyle w:val="Hipervnculo"/>
                      <w:noProof/>
                    </w:rPr>
                  </w:rPrChange>
                </w:rPr>
                <w:delInstrText xml:space="preserve"> </w:delInstrText>
              </w:r>
              <w:r w:rsidRPr="006A79B3" w:rsidDel="006C52AC">
                <w:rPr>
                  <w:rStyle w:val="Hipervnculo"/>
                  <w:noProof/>
                  <w:color w:val="auto"/>
                  <w:rPrChange w:id="498"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rPrChange w:id="499" w:author="Usuario de Windows" w:date="2019-06-14T03:32:00Z">
                    <w:rPr>
                      <w:rStyle w:val="Hipervnculo"/>
                      <w:rFonts w:ascii="Times New Roman" w:hAnsi="Times New Roman" w:cs="Times New Roman"/>
                      <w:b/>
                      <w:noProof/>
                    </w:rPr>
                  </w:rPrChange>
                </w:rPr>
                <w:delText>5.</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rPrChange w:id="500" w:author="Usuario de Windows" w:date="2019-06-14T03:32:00Z">
                    <w:rPr>
                      <w:rStyle w:val="Hipervnculo"/>
                      <w:rFonts w:ascii="Times New Roman" w:hAnsi="Times New Roman" w:cs="Times New Roman"/>
                      <w:b/>
                      <w:noProof/>
                    </w:rPr>
                  </w:rPrChange>
                </w:rPr>
                <w:delText>Aclaraciones</w:delText>
              </w:r>
              <w:r w:rsidRPr="006A79B3" w:rsidDel="006C52AC">
                <w:rPr>
                  <w:noProof/>
                  <w:webHidden/>
                </w:rPr>
                <w:tab/>
              </w:r>
              <w:r w:rsidRPr="006A79B3" w:rsidDel="006C52AC">
                <w:rPr>
                  <w:noProof/>
                  <w:webHidden/>
                  <w:rPrChange w:id="501" w:author="Usuario de Windows" w:date="2019-06-14T03:32:00Z">
                    <w:rPr>
                      <w:noProof/>
                      <w:webHidden/>
                    </w:rPr>
                  </w:rPrChange>
                </w:rPr>
                <w:fldChar w:fldCharType="begin"/>
              </w:r>
              <w:r w:rsidRPr="006A79B3" w:rsidDel="006C52AC">
                <w:rPr>
                  <w:noProof/>
                  <w:webHidden/>
                </w:rPr>
                <w:delInstrText xml:space="preserve"> PAGEREF _Toc11374748 \h </w:delInstrText>
              </w:r>
            </w:del>
          </w:ins>
          <w:del w:id="502" w:author="Briceño-PC" w:date="2019-07-19T08:55:00Z">
            <w:r w:rsidRPr="006A79B3" w:rsidDel="006C52AC">
              <w:rPr>
                <w:noProof/>
                <w:webHidden/>
                <w:rPrChange w:id="503"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504" w:author="Usuario de Windows" w:date="2019-06-14T03:32:00Z">
                  <w:rPr>
                    <w:noProof/>
                    <w:webHidden/>
                  </w:rPr>
                </w:rPrChange>
              </w:rPr>
              <w:fldChar w:fldCharType="separate"/>
            </w:r>
          </w:del>
          <w:ins w:id="505" w:author="Usuario de Windows" w:date="2019-06-14T03:31:00Z">
            <w:del w:id="506" w:author="Briceño-PC" w:date="2019-07-19T08:55:00Z">
              <w:r w:rsidR="005107F3" w:rsidRPr="006A79B3" w:rsidDel="006C52AC">
                <w:rPr>
                  <w:noProof/>
                  <w:webHidden/>
                </w:rPr>
                <w:delText>11</w:delText>
              </w:r>
            </w:del>
          </w:ins>
          <w:ins w:id="507" w:author="Usuario de Windows" w:date="2019-06-14T03:18:00Z">
            <w:del w:id="508" w:author="Briceño-PC" w:date="2019-07-19T08:55:00Z">
              <w:r w:rsidRPr="006A79B3" w:rsidDel="006C52AC">
                <w:rPr>
                  <w:noProof/>
                  <w:webHidden/>
                  <w:rPrChange w:id="509" w:author="Usuario de Windows" w:date="2019-06-14T03:32:00Z">
                    <w:rPr>
                      <w:noProof/>
                      <w:webHidden/>
                    </w:rPr>
                  </w:rPrChange>
                </w:rPr>
                <w:fldChar w:fldCharType="end"/>
              </w:r>
              <w:r w:rsidRPr="006A79B3" w:rsidDel="006C52AC">
                <w:rPr>
                  <w:rStyle w:val="Hipervnculo"/>
                  <w:noProof/>
                  <w:color w:val="auto"/>
                  <w:rPrChange w:id="510" w:author="Usuario de Windows" w:date="2019-06-14T03:32:00Z">
                    <w:rPr>
                      <w:rStyle w:val="Hipervnculo"/>
                      <w:noProof/>
                    </w:rPr>
                  </w:rPrChange>
                </w:rPr>
                <w:fldChar w:fldCharType="end"/>
              </w:r>
            </w:del>
          </w:ins>
        </w:p>
        <w:p w:rsidR="00076756" w:rsidRPr="006A79B3" w:rsidDel="006C52AC" w:rsidRDefault="00076756">
          <w:pPr>
            <w:pStyle w:val="TtuloTDC"/>
            <w:rPr>
              <w:ins w:id="511" w:author="Usuario de Windows" w:date="2019-06-14T03:18:00Z"/>
              <w:del w:id="512" w:author="Briceño-PC" w:date="2019-07-19T08:55:00Z"/>
              <w:rFonts w:eastAsiaTheme="minorEastAsia"/>
              <w:noProof/>
              <w:lang w:val="en-US"/>
            </w:rPr>
            <w:pPrChange w:id="513" w:author="Briceño-PC" w:date="2019-07-19T08:55:00Z">
              <w:pPr>
                <w:pStyle w:val="TDC2"/>
                <w:tabs>
                  <w:tab w:val="left" w:pos="660"/>
                  <w:tab w:val="right" w:leader="dot" w:pos="8494"/>
                </w:tabs>
              </w:pPr>
            </w:pPrChange>
          </w:pPr>
          <w:ins w:id="514" w:author="Usuario de Windows" w:date="2019-06-14T03:18:00Z">
            <w:del w:id="515" w:author="Briceño-PC" w:date="2019-07-19T08:55:00Z">
              <w:r w:rsidRPr="006A79B3" w:rsidDel="006C52AC">
                <w:rPr>
                  <w:rStyle w:val="Hipervnculo"/>
                  <w:noProof/>
                  <w:color w:val="auto"/>
                  <w:rPrChange w:id="516" w:author="Usuario de Windows" w:date="2019-06-14T03:32:00Z">
                    <w:rPr>
                      <w:rStyle w:val="Hipervnculo"/>
                      <w:noProof/>
                    </w:rPr>
                  </w:rPrChange>
                </w:rPr>
                <w:fldChar w:fldCharType="begin"/>
              </w:r>
              <w:r w:rsidRPr="006A79B3" w:rsidDel="006C52AC">
                <w:rPr>
                  <w:rStyle w:val="Hipervnculo"/>
                  <w:noProof/>
                  <w:color w:val="auto"/>
                  <w:rPrChange w:id="517" w:author="Usuario de Windows" w:date="2019-06-14T03:32:00Z">
                    <w:rPr>
                      <w:rStyle w:val="Hipervnculo"/>
                      <w:noProof/>
                    </w:rPr>
                  </w:rPrChange>
                </w:rPr>
                <w:delInstrText xml:space="preserve"> </w:delInstrText>
              </w:r>
              <w:r w:rsidRPr="006A79B3" w:rsidDel="006C52AC">
                <w:rPr>
                  <w:noProof/>
                </w:rPr>
                <w:delInstrText>HYPERLINK \l "_Toc11374749"</w:delInstrText>
              </w:r>
              <w:r w:rsidRPr="006A79B3" w:rsidDel="006C52AC">
                <w:rPr>
                  <w:rStyle w:val="Hipervnculo"/>
                  <w:noProof/>
                  <w:color w:val="auto"/>
                  <w:rPrChange w:id="518" w:author="Usuario de Windows" w:date="2019-06-14T03:32:00Z">
                    <w:rPr>
                      <w:rStyle w:val="Hipervnculo"/>
                      <w:noProof/>
                    </w:rPr>
                  </w:rPrChange>
                </w:rPr>
                <w:delInstrText xml:space="preserve"> </w:delInstrText>
              </w:r>
              <w:r w:rsidRPr="006A79B3" w:rsidDel="006C52AC">
                <w:rPr>
                  <w:rStyle w:val="Hipervnculo"/>
                  <w:noProof/>
                  <w:color w:val="auto"/>
                  <w:rPrChange w:id="519"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rPrChange w:id="520" w:author="Usuario de Windows" w:date="2019-06-14T03:32:00Z">
                    <w:rPr>
                      <w:rStyle w:val="Hipervnculo"/>
                      <w:rFonts w:ascii="Times New Roman" w:hAnsi="Times New Roman" w:cs="Times New Roman"/>
                      <w:b/>
                      <w:noProof/>
                    </w:rPr>
                  </w:rPrChange>
                </w:rPr>
                <w:delText>6.</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rPrChange w:id="521" w:author="Usuario de Windows" w:date="2019-06-14T03:32:00Z">
                    <w:rPr>
                      <w:rStyle w:val="Hipervnculo"/>
                      <w:rFonts w:ascii="Times New Roman" w:hAnsi="Times New Roman" w:cs="Times New Roman"/>
                      <w:b/>
                      <w:noProof/>
                    </w:rPr>
                  </w:rPrChange>
                </w:rPr>
                <w:delText>Limitaciones</w:delText>
              </w:r>
              <w:r w:rsidRPr="006A79B3" w:rsidDel="006C52AC">
                <w:rPr>
                  <w:noProof/>
                  <w:webHidden/>
                </w:rPr>
                <w:tab/>
              </w:r>
              <w:r w:rsidRPr="006A79B3" w:rsidDel="006C52AC">
                <w:rPr>
                  <w:noProof/>
                  <w:webHidden/>
                  <w:rPrChange w:id="522" w:author="Usuario de Windows" w:date="2019-06-14T03:32:00Z">
                    <w:rPr>
                      <w:noProof/>
                      <w:webHidden/>
                    </w:rPr>
                  </w:rPrChange>
                </w:rPr>
                <w:fldChar w:fldCharType="begin"/>
              </w:r>
              <w:r w:rsidRPr="006A79B3" w:rsidDel="006C52AC">
                <w:rPr>
                  <w:noProof/>
                  <w:webHidden/>
                </w:rPr>
                <w:delInstrText xml:space="preserve"> PAGEREF _Toc11374749 \h </w:delInstrText>
              </w:r>
            </w:del>
          </w:ins>
          <w:del w:id="523" w:author="Briceño-PC" w:date="2019-07-19T08:55:00Z">
            <w:r w:rsidRPr="006A79B3" w:rsidDel="006C52AC">
              <w:rPr>
                <w:noProof/>
                <w:webHidden/>
                <w:rPrChange w:id="524"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525" w:author="Usuario de Windows" w:date="2019-06-14T03:32:00Z">
                  <w:rPr>
                    <w:noProof/>
                    <w:webHidden/>
                  </w:rPr>
                </w:rPrChange>
              </w:rPr>
              <w:fldChar w:fldCharType="separate"/>
            </w:r>
          </w:del>
          <w:ins w:id="526" w:author="Usuario de Windows" w:date="2019-06-14T03:31:00Z">
            <w:del w:id="527" w:author="Briceño-PC" w:date="2019-07-19T08:55:00Z">
              <w:r w:rsidR="005107F3" w:rsidRPr="006A79B3" w:rsidDel="006C52AC">
                <w:rPr>
                  <w:noProof/>
                  <w:webHidden/>
                </w:rPr>
                <w:delText>12</w:delText>
              </w:r>
            </w:del>
          </w:ins>
          <w:ins w:id="528" w:author="Usuario de Windows" w:date="2019-06-14T03:18:00Z">
            <w:del w:id="529" w:author="Briceño-PC" w:date="2019-07-19T08:55:00Z">
              <w:r w:rsidRPr="006A79B3" w:rsidDel="006C52AC">
                <w:rPr>
                  <w:noProof/>
                  <w:webHidden/>
                  <w:rPrChange w:id="530" w:author="Usuario de Windows" w:date="2019-06-14T03:32:00Z">
                    <w:rPr>
                      <w:noProof/>
                      <w:webHidden/>
                    </w:rPr>
                  </w:rPrChange>
                </w:rPr>
                <w:fldChar w:fldCharType="end"/>
              </w:r>
              <w:r w:rsidRPr="006A79B3" w:rsidDel="006C52AC">
                <w:rPr>
                  <w:rStyle w:val="Hipervnculo"/>
                  <w:noProof/>
                  <w:color w:val="auto"/>
                  <w:rPrChange w:id="531" w:author="Usuario de Windows" w:date="2019-06-14T03:32:00Z">
                    <w:rPr>
                      <w:rStyle w:val="Hipervnculo"/>
                      <w:noProof/>
                    </w:rPr>
                  </w:rPrChange>
                </w:rPr>
                <w:fldChar w:fldCharType="end"/>
              </w:r>
            </w:del>
          </w:ins>
        </w:p>
        <w:p w:rsidR="00076756" w:rsidRPr="006A79B3" w:rsidDel="006C52AC" w:rsidRDefault="00076756">
          <w:pPr>
            <w:pStyle w:val="TtuloTDC"/>
            <w:rPr>
              <w:ins w:id="532" w:author="Usuario de Windows" w:date="2019-06-14T03:18:00Z"/>
              <w:del w:id="533" w:author="Briceño-PC" w:date="2019-07-19T08:55:00Z"/>
              <w:rFonts w:eastAsiaTheme="minorEastAsia"/>
              <w:noProof/>
              <w:lang w:val="en-US"/>
            </w:rPr>
            <w:pPrChange w:id="534" w:author="Briceño-PC" w:date="2019-07-19T08:55:00Z">
              <w:pPr>
                <w:pStyle w:val="TDC2"/>
                <w:tabs>
                  <w:tab w:val="left" w:pos="660"/>
                  <w:tab w:val="right" w:leader="dot" w:pos="8494"/>
                </w:tabs>
              </w:pPr>
            </w:pPrChange>
          </w:pPr>
          <w:ins w:id="535" w:author="Usuario de Windows" w:date="2019-06-14T03:18:00Z">
            <w:del w:id="536" w:author="Briceño-PC" w:date="2019-07-19T08:55:00Z">
              <w:r w:rsidRPr="006A79B3" w:rsidDel="006C52AC">
                <w:rPr>
                  <w:rStyle w:val="Hipervnculo"/>
                  <w:noProof/>
                  <w:color w:val="auto"/>
                  <w:rPrChange w:id="537" w:author="Usuario de Windows" w:date="2019-06-14T03:32:00Z">
                    <w:rPr>
                      <w:rStyle w:val="Hipervnculo"/>
                      <w:noProof/>
                    </w:rPr>
                  </w:rPrChange>
                </w:rPr>
                <w:fldChar w:fldCharType="begin"/>
              </w:r>
              <w:r w:rsidRPr="006A79B3" w:rsidDel="006C52AC">
                <w:rPr>
                  <w:rStyle w:val="Hipervnculo"/>
                  <w:noProof/>
                  <w:color w:val="auto"/>
                  <w:rPrChange w:id="538" w:author="Usuario de Windows" w:date="2019-06-14T03:32:00Z">
                    <w:rPr>
                      <w:rStyle w:val="Hipervnculo"/>
                      <w:noProof/>
                    </w:rPr>
                  </w:rPrChange>
                </w:rPr>
                <w:delInstrText xml:space="preserve"> </w:delInstrText>
              </w:r>
              <w:r w:rsidRPr="006A79B3" w:rsidDel="006C52AC">
                <w:rPr>
                  <w:noProof/>
                </w:rPr>
                <w:delInstrText>HYPERLINK \l "_Toc11374750"</w:delInstrText>
              </w:r>
              <w:r w:rsidRPr="006A79B3" w:rsidDel="006C52AC">
                <w:rPr>
                  <w:rStyle w:val="Hipervnculo"/>
                  <w:noProof/>
                  <w:color w:val="auto"/>
                  <w:rPrChange w:id="539" w:author="Usuario de Windows" w:date="2019-06-14T03:32:00Z">
                    <w:rPr>
                      <w:rStyle w:val="Hipervnculo"/>
                      <w:noProof/>
                    </w:rPr>
                  </w:rPrChange>
                </w:rPr>
                <w:delInstrText xml:space="preserve"> </w:delInstrText>
              </w:r>
              <w:r w:rsidRPr="006A79B3" w:rsidDel="006C52AC">
                <w:rPr>
                  <w:rStyle w:val="Hipervnculo"/>
                  <w:noProof/>
                  <w:color w:val="auto"/>
                  <w:rPrChange w:id="540"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eastAsia="es-CO"/>
                  <w:rPrChange w:id="541" w:author="Usuario de Windows" w:date="2019-06-14T03:32:00Z">
                    <w:rPr>
                      <w:rStyle w:val="Hipervnculo"/>
                      <w:rFonts w:ascii="Times New Roman" w:hAnsi="Times New Roman" w:cs="Times New Roman"/>
                      <w:b/>
                      <w:noProof/>
                      <w:lang w:eastAsia="es-CO"/>
                    </w:rPr>
                  </w:rPrChange>
                </w:rPr>
                <w:delText>7.</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lang w:eastAsia="es-CO"/>
                  <w:rPrChange w:id="542" w:author="Usuario de Windows" w:date="2019-06-14T03:32:00Z">
                    <w:rPr>
                      <w:rStyle w:val="Hipervnculo"/>
                      <w:rFonts w:ascii="Times New Roman" w:hAnsi="Times New Roman" w:cs="Times New Roman"/>
                      <w:b/>
                      <w:noProof/>
                      <w:lang w:eastAsia="es-CO"/>
                    </w:rPr>
                  </w:rPrChange>
                </w:rPr>
                <w:delText>Perfil del equipo de auditoria</w:delText>
              </w:r>
              <w:r w:rsidRPr="006A79B3" w:rsidDel="006C52AC">
                <w:rPr>
                  <w:noProof/>
                  <w:webHidden/>
                </w:rPr>
                <w:tab/>
              </w:r>
              <w:r w:rsidRPr="006A79B3" w:rsidDel="006C52AC">
                <w:rPr>
                  <w:noProof/>
                  <w:webHidden/>
                  <w:rPrChange w:id="543" w:author="Usuario de Windows" w:date="2019-06-14T03:32:00Z">
                    <w:rPr>
                      <w:noProof/>
                      <w:webHidden/>
                    </w:rPr>
                  </w:rPrChange>
                </w:rPr>
                <w:fldChar w:fldCharType="begin"/>
              </w:r>
              <w:r w:rsidRPr="006A79B3" w:rsidDel="006C52AC">
                <w:rPr>
                  <w:noProof/>
                  <w:webHidden/>
                </w:rPr>
                <w:delInstrText xml:space="preserve"> PAGEREF _Toc11374750 \h </w:delInstrText>
              </w:r>
            </w:del>
          </w:ins>
          <w:del w:id="544" w:author="Briceño-PC" w:date="2019-07-19T08:55:00Z">
            <w:r w:rsidRPr="006A79B3" w:rsidDel="006C52AC">
              <w:rPr>
                <w:noProof/>
                <w:webHidden/>
                <w:rPrChange w:id="545"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546" w:author="Usuario de Windows" w:date="2019-06-14T03:32:00Z">
                  <w:rPr>
                    <w:noProof/>
                    <w:webHidden/>
                  </w:rPr>
                </w:rPrChange>
              </w:rPr>
              <w:fldChar w:fldCharType="separate"/>
            </w:r>
          </w:del>
          <w:ins w:id="547" w:author="Usuario de Windows" w:date="2019-06-14T03:31:00Z">
            <w:del w:id="548" w:author="Briceño-PC" w:date="2019-07-19T08:55:00Z">
              <w:r w:rsidR="005107F3" w:rsidRPr="006A79B3" w:rsidDel="006C52AC">
                <w:rPr>
                  <w:noProof/>
                  <w:webHidden/>
                </w:rPr>
                <w:delText>12</w:delText>
              </w:r>
            </w:del>
          </w:ins>
          <w:ins w:id="549" w:author="Usuario de Windows" w:date="2019-06-14T03:18:00Z">
            <w:del w:id="550" w:author="Briceño-PC" w:date="2019-07-19T08:55:00Z">
              <w:r w:rsidRPr="006A79B3" w:rsidDel="006C52AC">
                <w:rPr>
                  <w:noProof/>
                  <w:webHidden/>
                  <w:rPrChange w:id="551" w:author="Usuario de Windows" w:date="2019-06-14T03:32:00Z">
                    <w:rPr>
                      <w:noProof/>
                      <w:webHidden/>
                    </w:rPr>
                  </w:rPrChange>
                </w:rPr>
                <w:fldChar w:fldCharType="end"/>
              </w:r>
              <w:r w:rsidRPr="006A79B3" w:rsidDel="006C52AC">
                <w:rPr>
                  <w:rStyle w:val="Hipervnculo"/>
                  <w:noProof/>
                  <w:color w:val="auto"/>
                  <w:rPrChange w:id="552" w:author="Usuario de Windows" w:date="2019-06-14T03:32:00Z">
                    <w:rPr>
                      <w:rStyle w:val="Hipervnculo"/>
                      <w:noProof/>
                    </w:rPr>
                  </w:rPrChange>
                </w:rPr>
                <w:fldChar w:fldCharType="end"/>
              </w:r>
            </w:del>
          </w:ins>
        </w:p>
        <w:p w:rsidR="00076756" w:rsidRPr="006A79B3" w:rsidDel="006C52AC" w:rsidRDefault="00076756">
          <w:pPr>
            <w:pStyle w:val="TtuloTDC"/>
            <w:rPr>
              <w:ins w:id="553" w:author="Usuario de Windows" w:date="2019-06-14T03:18:00Z"/>
              <w:del w:id="554" w:author="Briceño-PC" w:date="2019-07-19T08:55:00Z"/>
              <w:rFonts w:eastAsiaTheme="minorEastAsia"/>
              <w:noProof/>
              <w:lang w:val="en-US"/>
            </w:rPr>
            <w:pPrChange w:id="555" w:author="Briceño-PC" w:date="2019-07-19T08:55:00Z">
              <w:pPr>
                <w:pStyle w:val="TDC2"/>
                <w:tabs>
                  <w:tab w:val="left" w:pos="660"/>
                  <w:tab w:val="right" w:leader="dot" w:pos="8494"/>
                </w:tabs>
              </w:pPr>
            </w:pPrChange>
          </w:pPr>
          <w:ins w:id="556" w:author="Usuario de Windows" w:date="2019-06-14T03:18:00Z">
            <w:del w:id="557" w:author="Briceño-PC" w:date="2019-07-19T08:55:00Z">
              <w:r w:rsidRPr="006A79B3" w:rsidDel="006C52AC">
                <w:rPr>
                  <w:rStyle w:val="Hipervnculo"/>
                  <w:noProof/>
                  <w:color w:val="auto"/>
                  <w:rPrChange w:id="558" w:author="Usuario de Windows" w:date="2019-06-14T03:32:00Z">
                    <w:rPr>
                      <w:rStyle w:val="Hipervnculo"/>
                      <w:noProof/>
                    </w:rPr>
                  </w:rPrChange>
                </w:rPr>
                <w:fldChar w:fldCharType="begin"/>
              </w:r>
              <w:r w:rsidRPr="006A79B3" w:rsidDel="006C52AC">
                <w:rPr>
                  <w:rStyle w:val="Hipervnculo"/>
                  <w:noProof/>
                  <w:color w:val="auto"/>
                  <w:rPrChange w:id="559" w:author="Usuario de Windows" w:date="2019-06-14T03:32:00Z">
                    <w:rPr>
                      <w:rStyle w:val="Hipervnculo"/>
                      <w:noProof/>
                    </w:rPr>
                  </w:rPrChange>
                </w:rPr>
                <w:delInstrText xml:space="preserve"> </w:delInstrText>
              </w:r>
              <w:r w:rsidRPr="006A79B3" w:rsidDel="006C52AC">
                <w:rPr>
                  <w:noProof/>
                </w:rPr>
                <w:delInstrText>HYPERLINK \l "_Toc11374758"</w:delInstrText>
              </w:r>
              <w:r w:rsidRPr="006A79B3" w:rsidDel="006C52AC">
                <w:rPr>
                  <w:rStyle w:val="Hipervnculo"/>
                  <w:noProof/>
                  <w:color w:val="auto"/>
                  <w:rPrChange w:id="560" w:author="Usuario de Windows" w:date="2019-06-14T03:32:00Z">
                    <w:rPr>
                      <w:rStyle w:val="Hipervnculo"/>
                      <w:noProof/>
                    </w:rPr>
                  </w:rPrChange>
                </w:rPr>
                <w:delInstrText xml:space="preserve"> </w:delInstrText>
              </w:r>
              <w:r w:rsidRPr="006A79B3" w:rsidDel="006C52AC">
                <w:rPr>
                  <w:rStyle w:val="Hipervnculo"/>
                  <w:noProof/>
                  <w:color w:val="auto"/>
                  <w:rPrChange w:id="561"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eastAsia="es-CO"/>
                  <w:rPrChange w:id="562" w:author="Usuario de Windows" w:date="2019-06-14T03:32:00Z">
                    <w:rPr>
                      <w:rStyle w:val="Hipervnculo"/>
                      <w:rFonts w:ascii="Times New Roman" w:hAnsi="Times New Roman" w:cs="Times New Roman"/>
                      <w:b/>
                      <w:noProof/>
                      <w:lang w:eastAsia="es-CO"/>
                    </w:rPr>
                  </w:rPrChange>
                </w:rPr>
                <w:delText>8.</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lang w:eastAsia="es-CO"/>
                  <w:rPrChange w:id="563" w:author="Usuario de Windows" w:date="2019-06-14T03:32:00Z">
                    <w:rPr>
                      <w:rStyle w:val="Hipervnculo"/>
                      <w:rFonts w:ascii="Times New Roman" w:hAnsi="Times New Roman" w:cs="Times New Roman"/>
                      <w:b/>
                      <w:noProof/>
                      <w:lang w:eastAsia="es-CO"/>
                    </w:rPr>
                  </w:rPrChange>
                </w:rPr>
                <w:delText>Asignación de roles</w:delText>
              </w:r>
              <w:r w:rsidRPr="006A79B3" w:rsidDel="006C52AC">
                <w:rPr>
                  <w:noProof/>
                  <w:webHidden/>
                </w:rPr>
                <w:tab/>
              </w:r>
              <w:r w:rsidRPr="006A79B3" w:rsidDel="006C52AC">
                <w:rPr>
                  <w:noProof/>
                  <w:webHidden/>
                  <w:rPrChange w:id="564" w:author="Usuario de Windows" w:date="2019-06-14T03:32:00Z">
                    <w:rPr>
                      <w:noProof/>
                      <w:webHidden/>
                    </w:rPr>
                  </w:rPrChange>
                </w:rPr>
                <w:fldChar w:fldCharType="begin"/>
              </w:r>
              <w:r w:rsidRPr="006A79B3" w:rsidDel="006C52AC">
                <w:rPr>
                  <w:noProof/>
                  <w:webHidden/>
                </w:rPr>
                <w:delInstrText xml:space="preserve"> PAGEREF _Toc11374758 \h </w:delInstrText>
              </w:r>
            </w:del>
          </w:ins>
          <w:del w:id="565" w:author="Briceño-PC" w:date="2019-07-19T08:55:00Z">
            <w:r w:rsidRPr="006A79B3" w:rsidDel="006C52AC">
              <w:rPr>
                <w:noProof/>
                <w:webHidden/>
                <w:rPrChange w:id="566"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567" w:author="Usuario de Windows" w:date="2019-06-14T03:32:00Z">
                  <w:rPr>
                    <w:noProof/>
                    <w:webHidden/>
                  </w:rPr>
                </w:rPrChange>
              </w:rPr>
              <w:fldChar w:fldCharType="separate"/>
            </w:r>
          </w:del>
          <w:ins w:id="568" w:author="Usuario de Windows" w:date="2019-06-14T03:31:00Z">
            <w:del w:id="569" w:author="Briceño-PC" w:date="2019-07-19T08:55:00Z">
              <w:r w:rsidR="005107F3" w:rsidRPr="006A79B3" w:rsidDel="006C52AC">
                <w:rPr>
                  <w:noProof/>
                  <w:webHidden/>
                </w:rPr>
                <w:delText>13</w:delText>
              </w:r>
            </w:del>
          </w:ins>
          <w:ins w:id="570" w:author="Usuario de Windows" w:date="2019-06-14T03:18:00Z">
            <w:del w:id="571" w:author="Briceño-PC" w:date="2019-07-19T08:55:00Z">
              <w:r w:rsidRPr="006A79B3" w:rsidDel="006C52AC">
                <w:rPr>
                  <w:noProof/>
                  <w:webHidden/>
                  <w:rPrChange w:id="572" w:author="Usuario de Windows" w:date="2019-06-14T03:32:00Z">
                    <w:rPr>
                      <w:noProof/>
                      <w:webHidden/>
                    </w:rPr>
                  </w:rPrChange>
                </w:rPr>
                <w:fldChar w:fldCharType="end"/>
              </w:r>
              <w:r w:rsidRPr="006A79B3" w:rsidDel="006C52AC">
                <w:rPr>
                  <w:rStyle w:val="Hipervnculo"/>
                  <w:noProof/>
                  <w:color w:val="auto"/>
                  <w:rPrChange w:id="573" w:author="Usuario de Windows" w:date="2019-06-14T03:32:00Z">
                    <w:rPr>
                      <w:rStyle w:val="Hipervnculo"/>
                      <w:noProof/>
                    </w:rPr>
                  </w:rPrChange>
                </w:rPr>
                <w:fldChar w:fldCharType="end"/>
              </w:r>
            </w:del>
          </w:ins>
        </w:p>
        <w:p w:rsidR="00076756" w:rsidRPr="006A79B3" w:rsidDel="006C52AC" w:rsidRDefault="00076756">
          <w:pPr>
            <w:pStyle w:val="TtuloTDC"/>
            <w:rPr>
              <w:ins w:id="574" w:author="Usuario de Windows" w:date="2019-06-14T03:18:00Z"/>
              <w:del w:id="575" w:author="Briceño-PC" w:date="2019-07-19T08:55:00Z"/>
              <w:rFonts w:eastAsiaTheme="minorEastAsia"/>
              <w:noProof/>
              <w:lang w:val="en-US"/>
            </w:rPr>
            <w:pPrChange w:id="576" w:author="Briceño-PC" w:date="2019-07-19T08:55:00Z">
              <w:pPr>
                <w:pStyle w:val="TDC2"/>
                <w:tabs>
                  <w:tab w:val="left" w:pos="660"/>
                  <w:tab w:val="right" w:leader="dot" w:pos="8494"/>
                </w:tabs>
              </w:pPr>
            </w:pPrChange>
          </w:pPr>
          <w:ins w:id="577" w:author="Usuario de Windows" w:date="2019-06-14T03:18:00Z">
            <w:del w:id="578" w:author="Briceño-PC" w:date="2019-07-19T08:55:00Z">
              <w:r w:rsidRPr="006A79B3" w:rsidDel="006C52AC">
                <w:rPr>
                  <w:rStyle w:val="Hipervnculo"/>
                  <w:noProof/>
                  <w:color w:val="auto"/>
                  <w:rPrChange w:id="579" w:author="Usuario de Windows" w:date="2019-06-14T03:32:00Z">
                    <w:rPr>
                      <w:rStyle w:val="Hipervnculo"/>
                      <w:noProof/>
                    </w:rPr>
                  </w:rPrChange>
                </w:rPr>
                <w:fldChar w:fldCharType="begin"/>
              </w:r>
              <w:r w:rsidRPr="006A79B3" w:rsidDel="006C52AC">
                <w:rPr>
                  <w:rStyle w:val="Hipervnculo"/>
                  <w:noProof/>
                  <w:color w:val="auto"/>
                  <w:rPrChange w:id="580" w:author="Usuario de Windows" w:date="2019-06-14T03:32:00Z">
                    <w:rPr>
                      <w:rStyle w:val="Hipervnculo"/>
                      <w:noProof/>
                    </w:rPr>
                  </w:rPrChange>
                </w:rPr>
                <w:delInstrText xml:space="preserve"> </w:delInstrText>
              </w:r>
              <w:r w:rsidRPr="006A79B3" w:rsidDel="006C52AC">
                <w:rPr>
                  <w:noProof/>
                </w:rPr>
                <w:delInstrText>HYPERLINK \l "_Toc11374759"</w:delInstrText>
              </w:r>
              <w:r w:rsidRPr="006A79B3" w:rsidDel="006C52AC">
                <w:rPr>
                  <w:rStyle w:val="Hipervnculo"/>
                  <w:noProof/>
                  <w:color w:val="auto"/>
                  <w:rPrChange w:id="581" w:author="Usuario de Windows" w:date="2019-06-14T03:32:00Z">
                    <w:rPr>
                      <w:rStyle w:val="Hipervnculo"/>
                      <w:noProof/>
                    </w:rPr>
                  </w:rPrChange>
                </w:rPr>
                <w:delInstrText xml:space="preserve"> </w:delInstrText>
              </w:r>
              <w:r w:rsidRPr="006A79B3" w:rsidDel="006C52AC">
                <w:rPr>
                  <w:rStyle w:val="Hipervnculo"/>
                  <w:noProof/>
                  <w:color w:val="auto"/>
                  <w:rPrChange w:id="582"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eastAsia="es-CO"/>
                  <w:rPrChange w:id="583" w:author="Usuario de Windows" w:date="2019-06-14T03:32:00Z">
                    <w:rPr>
                      <w:rStyle w:val="Hipervnculo"/>
                      <w:rFonts w:ascii="Times New Roman" w:hAnsi="Times New Roman" w:cs="Times New Roman"/>
                      <w:b/>
                      <w:noProof/>
                      <w:lang w:eastAsia="es-CO"/>
                    </w:rPr>
                  </w:rPrChange>
                </w:rPr>
                <w:delText>9.</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lang w:eastAsia="es-CO"/>
                  <w:rPrChange w:id="584" w:author="Usuario de Windows" w:date="2019-06-14T03:32:00Z">
                    <w:rPr>
                      <w:rStyle w:val="Hipervnculo"/>
                      <w:rFonts w:ascii="Times New Roman" w:hAnsi="Times New Roman" w:cs="Times New Roman"/>
                      <w:b/>
                      <w:noProof/>
                      <w:lang w:eastAsia="es-CO"/>
                    </w:rPr>
                  </w:rPrChange>
                </w:rPr>
                <w:delText>Lista de personas a entrevistar</w:delText>
              </w:r>
              <w:r w:rsidRPr="006A79B3" w:rsidDel="006C52AC">
                <w:rPr>
                  <w:noProof/>
                  <w:webHidden/>
                </w:rPr>
                <w:tab/>
              </w:r>
              <w:r w:rsidRPr="006A79B3" w:rsidDel="006C52AC">
                <w:rPr>
                  <w:noProof/>
                  <w:webHidden/>
                  <w:rPrChange w:id="585" w:author="Usuario de Windows" w:date="2019-06-14T03:32:00Z">
                    <w:rPr>
                      <w:noProof/>
                      <w:webHidden/>
                    </w:rPr>
                  </w:rPrChange>
                </w:rPr>
                <w:fldChar w:fldCharType="begin"/>
              </w:r>
              <w:r w:rsidRPr="006A79B3" w:rsidDel="006C52AC">
                <w:rPr>
                  <w:noProof/>
                  <w:webHidden/>
                </w:rPr>
                <w:delInstrText xml:space="preserve"> PAGEREF _Toc11374759 \h </w:delInstrText>
              </w:r>
            </w:del>
          </w:ins>
          <w:del w:id="586" w:author="Briceño-PC" w:date="2019-07-19T08:55:00Z">
            <w:r w:rsidRPr="006A79B3" w:rsidDel="006C52AC">
              <w:rPr>
                <w:noProof/>
                <w:webHidden/>
                <w:rPrChange w:id="587"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588" w:author="Usuario de Windows" w:date="2019-06-14T03:32:00Z">
                  <w:rPr>
                    <w:noProof/>
                    <w:webHidden/>
                  </w:rPr>
                </w:rPrChange>
              </w:rPr>
              <w:fldChar w:fldCharType="separate"/>
            </w:r>
          </w:del>
          <w:ins w:id="589" w:author="Usuario de Windows" w:date="2019-06-14T03:31:00Z">
            <w:del w:id="590" w:author="Briceño-PC" w:date="2019-07-19T08:55:00Z">
              <w:r w:rsidR="005107F3" w:rsidRPr="006A79B3" w:rsidDel="006C52AC">
                <w:rPr>
                  <w:noProof/>
                  <w:webHidden/>
                </w:rPr>
                <w:delText>13</w:delText>
              </w:r>
            </w:del>
          </w:ins>
          <w:ins w:id="591" w:author="Usuario de Windows" w:date="2019-06-14T03:18:00Z">
            <w:del w:id="592" w:author="Briceño-PC" w:date="2019-07-19T08:55:00Z">
              <w:r w:rsidRPr="006A79B3" w:rsidDel="006C52AC">
                <w:rPr>
                  <w:noProof/>
                  <w:webHidden/>
                  <w:rPrChange w:id="593" w:author="Usuario de Windows" w:date="2019-06-14T03:32:00Z">
                    <w:rPr>
                      <w:noProof/>
                      <w:webHidden/>
                    </w:rPr>
                  </w:rPrChange>
                </w:rPr>
                <w:fldChar w:fldCharType="end"/>
              </w:r>
              <w:r w:rsidRPr="006A79B3" w:rsidDel="006C52AC">
                <w:rPr>
                  <w:rStyle w:val="Hipervnculo"/>
                  <w:noProof/>
                  <w:color w:val="auto"/>
                  <w:rPrChange w:id="594" w:author="Usuario de Windows" w:date="2019-06-14T03:32:00Z">
                    <w:rPr>
                      <w:rStyle w:val="Hipervnculo"/>
                      <w:noProof/>
                    </w:rPr>
                  </w:rPrChange>
                </w:rPr>
                <w:fldChar w:fldCharType="end"/>
              </w:r>
            </w:del>
          </w:ins>
        </w:p>
        <w:p w:rsidR="00076756" w:rsidRPr="006A79B3" w:rsidDel="006C52AC" w:rsidRDefault="00076756">
          <w:pPr>
            <w:pStyle w:val="TtuloTDC"/>
            <w:rPr>
              <w:ins w:id="595" w:author="Usuario de Windows" w:date="2019-06-14T03:18:00Z"/>
              <w:del w:id="596" w:author="Briceño-PC" w:date="2019-07-19T08:55:00Z"/>
              <w:rFonts w:eastAsiaTheme="minorEastAsia"/>
              <w:noProof/>
              <w:lang w:val="en-US"/>
            </w:rPr>
            <w:pPrChange w:id="597" w:author="Briceño-PC" w:date="2019-07-19T08:55:00Z">
              <w:pPr>
                <w:pStyle w:val="TDC2"/>
                <w:tabs>
                  <w:tab w:val="left" w:pos="880"/>
                  <w:tab w:val="right" w:leader="dot" w:pos="8494"/>
                </w:tabs>
              </w:pPr>
            </w:pPrChange>
          </w:pPr>
          <w:ins w:id="598" w:author="Usuario de Windows" w:date="2019-06-14T03:18:00Z">
            <w:del w:id="599" w:author="Briceño-PC" w:date="2019-07-19T08:55:00Z">
              <w:r w:rsidRPr="006A79B3" w:rsidDel="006C52AC">
                <w:rPr>
                  <w:rStyle w:val="Hipervnculo"/>
                  <w:noProof/>
                  <w:color w:val="auto"/>
                  <w:rPrChange w:id="600" w:author="Usuario de Windows" w:date="2019-06-14T03:32:00Z">
                    <w:rPr>
                      <w:rStyle w:val="Hipervnculo"/>
                      <w:noProof/>
                    </w:rPr>
                  </w:rPrChange>
                </w:rPr>
                <w:fldChar w:fldCharType="begin"/>
              </w:r>
              <w:r w:rsidRPr="006A79B3" w:rsidDel="006C52AC">
                <w:rPr>
                  <w:rStyle w:val="Hipervnculo"/>
                  <w:noProof/>
                  <w:color w:val="auto"/>
                  <w:rPrChange w:id="601" w:author="Usuario de Windows" w:date="2019-06-14T03:32:00Z">
                    <w:rPr>
                      <w:rStyle w:val="Hipervnculo"/>
                      <w:noProof/>
                    </w:rPr>
                  </w:rPrChange>
                </w:rPr>
                <w:delInstrText xml:space="preserve"> </w:delInstrText>
              </w:r>
              <w:r w:rsidRPr="006A79B3" w:rsidDel="006C52AC">
                <w:rPr>
                  <w:noProof/>
                </w:rPr>
                <w:delInstrText>HYPERLINK \l "_Toc11374760"</w:delInstrText>
              </w:r>
              <w:r w:rsidRPr="006A79B3" w:rsidDel="006C52AC">
                <w:rPr>
                  <w:rStyle w:val="Hipervnculo"/>
                  <w:noProof/>
                  <w:color w:val="auto"/>
                  <w:rPrChange w:id="602" w:author="Usuario de Windows" w:date="2019-06-14T03:32:00Z">
                    <w:rPr>
                      <w:rStyle w:val="Hipervnculo"/>
                      <w:noProof/>
                    </w:rPr>
                  </w:rPrChange>
                </w:rPr>
                <w:delInstrText xml:space="preserve"> </w:delInstrText>
              </w:r>
              <w:r w:rsidRPr="006A79B3" w:rsidDel="006C52AC">
                <w:rPr>
                  <w:rStyle w:val="Hipervnculo"/>
                  <w:noProof/>
                  <w:color w:val="auto"/>
                  <w:rPrChange w:id="603"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eastAsia="es-CO"/>
                  <w:rPrChange w:id="604" w:author="Usuario de Windows" w:date="2019-06-14T03:32:00Z">
                    <w:rPr>
                      <w:rStyle w:val="Hipervnculo"/>
                      <w:rFonts w:ascii="Times New Roman" w:hAnsi="Times New Roman" w:cs="Times New Roman"/>
                      <w:b/>
                      <w:noProof/>
                      <w:lang w:eastAsia="es-CO"/>
                    </w:rPr>
                  </w:rPrChange>
                </w:rPr>
                <w:delText>10.</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lang w:eastAsia="es-CO"/>
                  <w:rPrChange w:id="605" w:author="Usuario de Windows" w:date="2019-06-14T03:32:00Z">
                    <w:rPr>
                      <w:rStyle w:val="Hipervnculo"/>
                      <w:rFonts w:ascii="Times New Roman" w:hAnsi="Times New Roman" w:cs="Times New Roman"/>
                      <w:b/>
                      <w:noProof/>
                      <w:lang w:eastAsia="es-CO"/>
                    </w:rPr>
                  </w:rPrChange>
                </w:rPr>
                <w:delText>Plan de proyectos</w:delText>
              </w:r>
              <w:r w:rsidRPr="006A79B3" w:rsidDel="006C52AC">
                <w:rPr>
                  <w:noProof/>
                  <w:webHidden/>
                </w:rPr>
                <w:tab/>
              </w:r>
              <w:r w:rsidRPr="006A79B3" w:rsidDel="006C52AC">
                <w:rPr>
                  <w:noProof/>
                  <w:webHidden/>
                  <w:rPrChange w:id="606" w:author="Usuario de Windows" w:date="2019-06-14T03:32:00Z">
                    <w:rPr>
                      <w:noProof/>
                      <w:webHidden/>
                    </w:rPr>
                  </w:rPrChange>
                </w:rPr>
                <w:fldChar w:fldCharType="begin"/>
              </w:r>
              <w:r w:rsidRPr="006A79B3" w:rsidDel="006C52AC">
                <w:rPr>
                  <w:noProof/>
                  <w:webHidden/>
                </w:rPr>
                <w:delInstrText xml:space="preserve"> PAGEREF _Toc11374760 \h </w:delInstrText>
              </w:r>
            </w:del>
          </w:ins>
          <w:del w:id="607" w:author="Briceño-PC" w:date="2019-07-19T08:55:00Z">
            <w:r w:rsidRPr="006A79B3" w:rsidDel="006C52AC">
              <w:rPr>
                <w:noProof/>
                <w:webHidden/>
                <w:rPrChange w:id="608"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609" w:author="Usuario de Windows" w:date="2019-06-14T03:32:00Z">
                  <w:rPr>
                    <w:noProof/>
                    <w:webHidden/>
                  </w:rPr>
                </w:rPrChange>
              </w:rPr>
              <w:fldChar w:fldCharType="separate"/>
            </w:r>
          </w:del>
          <w:ins w:id="610" w:author="Usuario de Windows" w:date="2019-06-14T03:31:00Z">
            <w:del w:id="611" w:author="Briceño-PC" w:date="2019-07-19T08:55:00Z">
              <w:r w:rsidR="005107F3" w:rsidRPr="006A79B3" w:rsidDel="006C52AC">
                <w:rPr>
                  <w:noProof/>
                  <w:webHidden/>
                </w:rPr>
                <w:delText>13</w:delText>
              </w:r>
            </w:del>
          </w:ins>
          <w:ins w:id="612" w:author="Usuario de Windows" w:date="2019-06-14T03:18:00Z">
            <w:del w:id="613" w:author="Briceño-PC" w:date="2019-07-19T08:55:00Z">
              <w:r w:rsidRPr="006A79B3" w:rsidDel="006C52AC">
                <w:rPr>
                  <w:noProof/>
                  <w:webHidden/>
                  <w:rPrChange w:id="614" w:author="Usuario de Windows" w:date="2019-06-14T03:32:00Z">
                    <w:rPr>
                      <w:noProof/>
                      <w:webHidden/>
                    </w:rPr>
                  </w:rPrChange>
                </w:rPr>
                <w:fldChar w:fldCharType="end"/>
              </w:r>
              <w:r w:rsidRPr="006A79B3" w:rsidDel="006C52AC">
                <w:rPr>
                  <w:rStyle w:val="Hipervnculo"/>
                  <w:noProof/>
                  <w:color w:val="auto"/>
                  <w:rPrChange w:id="615" w:author="Usuario de Windows" w:date="2019-06-14T03:32:00Z">
                    <w:rPr>
                      <w:rStyle w:val="Hipervnculo"/>
                      <w:noProof/>
                    </w:rPr>
                  </w:rPrChange>
                </w:rPr>
                <w:fldChar w:fldCharType="end"/>
              </w:r>
            </w:del>
          </w:ins>
        </w:p>
        <w:p w:rsidR="00076756" w:rsidRPr="006A79B3" w:rsidDel="006C52AC" w:rsidRDefault="00076756">
          <w:pPr>
            <w:pStyle w:val="TtuloTDC"/>
            <w:rPr>
              <w:ins w:id="616" w:author="Usuario de Windows" w:date="2019-06-14T03:18:00Z"/>
              <w:del w:id="617" w:author="Briceño-PC" w:date="2019-07-19T08:55:00Z"/>
              <w:rFonts w:eastAsiaTheme="minorEastAsia"/>
              <w:noProof/>
              <w:lang w:val="en-US"/>
            </w:rPr>
            <w:pPrChange w:id="618" w:author="Briceño-PC" w:date="2019-07-19T08:55:00Z">
              <w:pPr>
                <w:pStyle w:val="TDC2"/>
                <w:tabs>
                  <w:tab w:val="left" w:pos="880"/>
                  <w:tab w:val="right" w:leader="dot" w:pos="8494"/>
                </w:tabs>
              </w:pPr>
            </w:pPrChange>
          </w:pPr>
          <w:ins w:id="619" w:author="Usuario de Windows" w:date="2019-06-14T03:18:00Z">
            <w:del w:id="620" w:author="Briceño-PC" w:date="2019-07-19T08:55:00Z">
              <w:r w:rsidRPr="006A79B3" w:rsidDel="006C52AC">
                <w:rPr>
                  <w:rStyle w:val="Hipervnculo"/>
                  <w:noProof/>
                  <w:color w:val="auto"/>
                  <w:rPrChange w:id="621" w:author="Usuario de Windows" w:date="2019-06-14T03:32:00Z">
                    <w:rPr>
                      <w:rStyle w:val="Hipervnculo"/>
                      <w:noProof/>
                    </w:rPr>
                  </w:rPrChange>
                </w:rPr>
                <w:fldChar w:fldCharType="begin"/>
              </w:r>
              <w:r w:rsidRPr="006A79B3" w:rsidDel="006C52AC">
                <w:rPr>
                  <w:rStyle w:val="Hipervnculo"/>
                  <w:noProof/>
                  <w:color w:val="auto"/>
                  <w:rPrChange w:id="622" w:author="Usuario de Windows" w:date="2019-06-14T03:32:00Z">
                    <w:rPr>
                      <w:rStyle w:val="Hipervnculo"/>
                      <w:noProof/>
                    </w:rPr>
                  </w:rPrChange>
                </w:rPr>
                <w:delInstrText xml:space="preserve"> </w:delInstrText>
              </w:r>
              <w:r w:rsidRPr="006A79B3" w:rsidDel="006C52AC">
                <w:rPr>
                  <w:noProof/>
                </w:rPr>
                <w:delInstrText>HYPERLINK \l "_Toc11374761"</w:delInstrText>
              </w:r>
              <w:r w:rsidRPr="006A79B3" w:rsidDel="006C52AC">
                <w:rPr>
                  <w:rStyle w:val="Hipervnculo"/>
                  <w:noProof/>
                  <w:color w:val="auto"/>
                  <w:rPrChange w:id="623" w:author="Usuario de Windows" w:date="2019-06-14T03:32:00Z">
                    <w:rPr>
                      <w:rStyle w:val="Hipervnculo"/>
                      <w:noProof/>
                    </w:rPr>
                  </w:rPrChange>
                </w:rPr>
                <w:delInstrText xml:space="preserve"> </w:delInstrText>
              </w:r>
              <w:r w:rsidRPr="006A79B3" w:rsidDel="006C52AC">
                <w:rPr>
                  <w:rStyle w:val="Hipervnculo"/>
                  <w:noProof/>
                  <w:color w:val="auto"/>
                  <w:rPrChange w:id="624"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eastAsia="es-CO"/>
                  <w:rPrChange w:id="625" w:author="Usuario de Windows" w:date="2019-06-14T03:32:00Z">
                    <w:rPr>
                      <w:rStyle w:val="Hipervnculo"/>
                      <w:rFonts w:ascii="Times New Roman" w:hAnsi="Times New Roman" w:cs="Times New Roman"/>
                      <w:b/>
                      <w:noProof/>
                      <w:lang w:eastAsia="es-CO"/>
                    </w:rPr>
                  </w:rPrChange>
                </w:rPr>
                <w:delText>11.</w:delText>
              </w:r>
              <w:r w:rsidRPr="006A79B3" w:rsidDel="006C52AC">
                <w:rPr>
                  <w:rFonts w:eastAsiaTheme="minorEastAsia"/>
                  <w:noProof/>
                  <w:lang w:val="en-US"/>
                </w:rPr>
                <w:tab/>
              </w:r>
              <w:r w:rsidRPr="006A79B3" w:rsidDel="006C52AC">
                <w:rPr>
                  <w:rStyle w:val="Hipervnculo"/>
                  <w:rFonts w:ascii="Times New Roman" w:hAnsi="Times New Roman" w:cs="Times New Roman"/>
                  <w:noProof/>
                  <w:color w:val="auto"/>
                  <w:lang w:eastAsia="es-CO"/>
                  <w:rPrChange w:id="626" w:author="Usuario de Windows" w:date="2019-06-14T03:32:00Z">
                    <w:rPr>
                      <w:rStyle w:val="Hipervnculo"/>
                      <w:rFonts w:ascii="Times New Roman" w:hAnsi="Times New Roman" w:cs="Times New Roman"/>
                      <w:b/>
                      <w:noProof/>
                      <w:lang w:eastAsia="es-CO"/>
                    </w:rPr>
                  </w:rPrChange>
                </w:rPr>
                <w:delText>Plan de Entregables</w:delText>
              </w:r>
              <w:r w:rsidRPr="006A79B3" w:rsidDel="006C52AC">
                <w:rPr>
                  <w:noProof/>
                  <w:webHidden/>
                </w:rPr>
                <w:tab/>
              </w:r>
              <w:r w:rsidRPr="006A79B3" w:rsidDel="006C52AC">
                <w:rPr>
                  <w:noProof/>
                  <w:webHidden/>
                  <w:rPrChange w:id="627" w:author="Usuario de Windows" w:date="2019-06-14T03:32:00Z">
                    <w:rPr>
                      <w:noProof/>
                      <w:webHidden/>
                    </w:rPr>
                  </w:rPrChange>
                </w:rPr>
                <w:fldChar w:fldCharType="begin"/>
              </w:r>
              <w:r w:rsidRPr="006A79B3" w:rsidDel="006C52AC">
                <w:rPr>
                  <w:noProof/>
                  <w:webHidden/>
                </w:rPr>
                <w:delInstrText xml:space="preserve"> PAGEREF _Toc11374761 \h </w:delInstrText>
              </w:r>
            </w:del>
          </w:ins>
          <w:del w:id="628" w:author="Briceño-PC" w:date="2019-07-19T08:55:00Z">
            <w:r w:rsidRPr="006A79B3" w:rsidDel="006C52AC">
              <w:rPr>
                <w:noProof/>
                <w:webHidden/>
                <w:rPrChange w:id="629"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630" w:author="Usuario de Windows" w:date="2019-06-14T03:32:00Z">
                  <w:rPr>
                    <w:noProof/>
                    <w:webHidden/>
                  </w:rPr>
                </w:rPrChange>
              </w:rPr>
              <w:fldChar w:fldCharType="separate"/>
            </w:r>
          </w:del>
          <w:ins w:id="631" w:author="Usuario de Windows" w:date="2019-06-14T03:31:00Z">
            <w:del w:id="632" w:author="Briceño-PC" w:date="2019-07-19T08:55:00Z">
              <w:r w:rsidR="005107F3" w:rsidRPr="006A79B3" w:rsidDel="006C52AC">
                <w:rPr>
                  <w:noProof/>
                  <w:webHidden/>
                </w:rPr>
                <w:delText>13</w:delText>
              </w:r>
            </w:del>
          </w:ins>
          <w:ins w:id="633" w:author="Usuario de Windows" w:date="2019-06-14T03:18:00Z">
            <w:del w:id="634" w:author="Briceño-PC" w:date="2019-07-19T08:55:00Z">
              <w:r w:rsidRPr="006A79B3" w:rsidDel="006C52AC">
                <w:rPr>
                  <w:noProof/>
                  <w:webHidden/>
                  <w:rPrChange w:id="635" w:author="Usuario de Windows" w:date="2019-06-14T03:32:00Z">
                    <w:rPr>
                      <w:noProof/>
                      <w:webHidden/>
                    </w:rPr>
                  </w:rPrChange>
                </w:rPr>
                <w:fldChar w:fldCharType="end"/>
              </w:r>
              <w:r w:rsidRPr="006A79B3" w:rsidDel="006C52AC">
                <w:rPr>
                  <w:rStyle w:val="Hipervnculo"/>
                  <w:noProof/>
                  <w:color w:val="auto"/>
                  <w:rPrChange w:id="636" w:author="Usuario de Windows" w:date="2019-06-14T03:32:00Z">
                    <w:rPr>
                      <w:rStyle w:val="Hipervnculo"/>
                      <w:noProof/>
                    </w:rPr>
                  </w:rPrChange>
                </w:rPr>
                <w:fldChar w:fldCharType="end"/>
              </w:r>
            </w:del>
          </w:ins>
        </w:p>
        <w:p w:rsidR="00076756" w:rsidRPr="006A79B3" w:rsidDel="006C52AC" w:rsidRDefault="00076756">
          <w:pPr>
            <w:pStyle w:val="TtuloTDC"/>
            <w:rPr>
              <w:ins w:id="637" w:author="Usuario de Windows" w:date="2019-06-14T03:18:00Z"/>
              <w:del w:id="638" w:author="Briceño-PC" w:date="2019-07-19T08:55:00Z"/>
              <w:rFonts w:eastAsiaTheme="minorEastAsia"/>
              <w:noProof/>
              <w:lang w:val="en-US"/>
            </w:rPr>
            <w:pPrChange w:id="639" w:author="Briceño-PC" w:date="2019-07-19T08:55:00Z">
              <w:pPr>
                <w:pStyle w:val="TDC2"/>
                <w:tabs>
                  <w:tab w:val="right" w:leader="dot" w:pos="8494"/>
                </w:tabs>
              </w:pPr>
            </w:pPrChange>
          </w:pPr>
          <w:ins w:id="640" w:author="Usuario de Windows" w:date="2019-06-14T03:18:00Z">
            <w:del w:id="641" w:author="Briceño-PC" w:date="2019-07-19T08:55:00Z">
              <w:r w:rsidRPr="006A79B3" w:rsidDel="006C52AC">
                <w:rPr>
                  <w:rStyle w:val="Hipervnculo"/>
                  <w:noProof/>
                  <w:color w:val="auto"/>
                  <w:rPrChange w:id="642" w:author="Usuario de Windows" w:date="2019-06-14T03:32:00Z">
                    <w:rPr>
                      <w:rStyle w:val="Hipervnculo"/>
                      <w:noProof/>
                    </w:rPr>
                  </w:rPrChange>
                </w:rPr>
                <w:fldChar w:fldCharType="begin"/>
              </w:r>
              <w:r w:rsidRPr="006A79B3" w:rsidDel="006C52AC">
                <w:rPr>
                  <w:rStyle w:val="Hipervnculo"/>
                  <w:noProof/>
                  <w:color w:val="auto"/>
                  <w:rPrChange w:id="643" w:author="Usuario de Windows" w:date="2019-06-14T03:32:00Z">
                    <w:rPr>
                      <w:rStyle w:val="Hipervnculo"/>
                      <w:noProof/>
                    </w:rPr>
                  </w:rPrChange>
                </w:rPr>
                <w:delInstrText xml:space="preserve"> </w:delInstrText>
              </w:r>
              <w:r w:rsidRPr="006A79B3" w:rsidDel="006C52AC">
                <w:rPr>
                  <w:noProof/>
                </w:rPr>
                <w:delInstrText>HYPERLINK \l "_Toc11374762"</w:delInstrText>
              </w:r>
              <w:r w:rsidRPr="006A79B3" w:rsidDel="006C52AC">
                <w:rPr>
                  <w:rStyle w:val="Hipervnculo"/>
                  <w:noProof/>
                  <w:color w:val="auto"/>
                  <w:rPrChange w:id="644" w:author="Usuario de Windows" w:date="2019-06-14T03:32:00Z">
                    <w:rPr>
                      <w:rStyle w:val="Hipervnculo"/>
                      <w:noProof/>
                    </w:rPr>
                  </w:rPrChange>
                </w:rPr>
                <w:delInstrText xml:space="preserve"> </w:delInstrText>
              </w:r>
              <w:r w:rsidRPr="006A79B3" w:rsidDel="006C52AC">
                <w:rPr>
                  <w:rStyle w:val="Hipervnculo"/>
                  <w:noProof/>
                  <w:color w:val="auto"/>
                  <w:rPrChange w:id="645" w:author="Usuario de Windows" w:date="2019-06-14T03:32:00Z">
                    <w:rPr>
                      <w:rStyle w:val="Hipervnculo"/>
                      <w:noProof/>
                    </w:rPr>
                  </w:rPrChange>
                </w:rPr>
                <w:fldChar w:fldCharType="separate"/>
              </w:r>
              <w:r w:rsidRPr="006A79B3" w:rsidDel="006C52AC">
                <w:rPr>
                  <w:rStyle w:val="Hipervnculo"/>
                  <w:rFonts w:ascii="Times New Roman" w:hAnsi="Times New Roman" w:cs="Times New Roman"/>
                  <w:noProof/>
                  <w:color w:val="auto"/>
                  <w:lang w:eastAsia="es-CO"/>
                  <w:rPrChange w:id="646" w:author="Usuario de Windows" w:date="2019-06-14T03:32:00Z">
                    <w:rPr>
                      <w:rStyle w:val="Hipervnculo"/>
                      <w:rFonts w:ascii="Times New Roman" w:hAnsi="Times New Roman" w:cs="Times New Roman"/>
                      <w:b/>
                      <w:noProof/>
                      <w:lang w:eastAsia="es-CO"/>
                    </w:rPr>
                  </w:rPrChange>
                </w:rPr>
                <w:delText>12.Diseño de Instrumentos</w:delText>
              </w:r>
              <w:r w:rsidRPr="006A79B3" w:rsidDel="006C52AC">
                <w:rPr>
                  <w:noProof/>
                  <w:webHidden/>
                </w:rPr>
                <w:tab/>
              </w:r>
              <w:r w:rsidRPr="006A79B3" w:rsidDel="006C52AC">
                <w:rPr>
                  <w:noProof/>
                  <w:webHidden/>
                  <w:rPrChange w:id="647" w:author="Usuario de Windows" w:date="2019-06-14T03:32:00Z">
                    <w:rPr>
                      <w:noProof/>
                      <w:webHidden/>
                    </w:rPr>
                  </w:rPrChange>
                </w:rPr>
                <w:fldChar w:fldCharType="begin"/>
              </w:r>
              <w:r w:rsidRPr="006A79B3" w:rsidDel="006C52AC">
                <w:rPr>
                  <w:noProof/>
                  <w:webHidden/>
                </w:rPr>
                <w:delInstrText xml:space="preserve"> PAGEREF _Toc11374762 \h </w:delInstrText>
              </w:r>
            </w:del>
          </w:ins>
          <w:del w:id="648" w:author="Briceño-PC" w:date="2019-07-19T08:55:00Z">
            <w:r w:rsidRPr="006A79B3" w:rsidDel="006C52AC">
              <w:rPr>
                <w:noProof/>
                <w:webHidden/>
                <w:rPrChange w:id="649"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650" w:author="Usuario de Windows" w:date="2019-06-14T03:32:00Z">
                  <w:rPr>
                    <w:noProof/>
                    <w:webHidden/>
                  </w:rPr>
                </w:rPrChange>
              </w:rPr>
              <w:fldChar w:fldCharType="separate"/>
            </w:r>
          </w:del>
          <w:ins w:id="651" w:author="Usuario de Windows" w:date="2019-06-14T03:31:00Z">
            <w:del w:id="652" w:author="Briceño-PC" w:date="2019-07-19T08:55:00Z">
              <w:r w:rsidR="005107F3" w:rsidRPr="006A79B3" w:rsidDel="006C52AC">
                <w:rPr>
                  <w:noProof/>
                  <w:webHidden/>
                </w:rPr>
                <w:delText>14</w:delText>
              </w:r>
            </w:del>
          </w:ins>
          <w:ins w:id="653" w:author="Usuario de Windows" w:date="2019-06-14T03:18:00Z">
            <w:del w:id="654" w:author="Briceño-PC" w:date="2019-07-19T08:55:00Z">
              <w:r w:rsidRPr="006A79B3" w:rsidDel="006C52AC">
                <w:rPr>
                  <w:noProof/>
                  <w:webHidden/>
                  <w:rPrChange w:id="655" w:author="Usuario de Windows" w:date="2019-06-14T03:32:00Z">
                    <w:rPr>
                      <w:noProof/>
                      <w:webHidden/>
                    </w:rPr>
                  </w:rPrChange>
                </w:rPr>
                <w:fldChar w:fldCharType="end"/>
              </w:r>
              <w:r w:rsidRPr="006A79B3" w:rsidDel="006C52AC">
                <w:rPr>
                  <w:rStyle w:val="Hipervnculo"/>
                  <w:noProof/>
                  <w:color w:val="auto"/>
                  <w:rPrChange w:id="656" w:author="Usuario de Windows" w:date="2019-06-14T03:32:00Z">
                    <w:rPr>
                      <w:rStyle w:val="Hipervnculo"/>
                      <w:noProof/>
                    </w:rPr>
                  </w:rPrChange>
                </w:rPr>
                <w:fldChar w:fldCharType="end"/>
              </w:r>
            </w:del>
          </w:ins>
        </w:p>
        <w:p w:rsidR="00076756" w:rsidRPr="006A79B3" w:rsidDel="006C52AC" w:rsidRDefault="00076756">
          <w:pPr>
            <w:pStyle w:val="TtuloTDC"/>
            <w:rPr>
              <w:ins w:id="657" w:author="Usuario de Windows" w:date="2019-06-14T03:18:00Z"/>
              <w:del w:id="658" w:author="Briceño-PC" w:date="2019-07-19T08:55:00Z"/>
              <w:rFonts w:eastAsiaTheme="minorEastAsia"/>
              <w:noProof/>
              <w:lang w:val="en-US"/>
            </w:rPr>
            <w:pPrChange w:id="659" w:author="Briceño-PC" w:date="2019-07-19T08:55:00Z">
              <w:pPr>
                <w:pStyle w:val="TDC3"/>
                <w:tabs>
                  <w:tab w:val="right" w:leader="dot" w:pos="8494"/>
                </w:tabs>
              </w:pPr>
            </w:pPrChange>
          </w:pPr>
          <w:ins w:id="660" w:author="Usuario de Windows" w:date="2019-06-14T03:18:00Z">
            <w:del w:id="661" w:author="Briceño-PC" w:date="2019-07-19T08:55:00Z">
              <w:r w:rsidRPr="006A79B3" w:rsidDel="006C52AC">
                <w:rPr>
                  <w:rStyle w:val="Hipervnculo"/>
                  <w:noProof/>
                  <w:color w:val="auto"/>
                  <w:rPrChange w:id="662" w:author="Usuario de Windows" w:date="2019-06-14T03:32:00Z">
                    <w:rPr>
                      <w:rStyle w:val="Hipervnculo"/>
                      <w:noProof/>
                    </w:rPr>
                  </w:rPrChange>
                </w:rPr>
                <w:fldChar w:fldCharType="begin"/>
              </w:r>
              <w:r w:rsidRPr="006A79B3" w:rsidDel="006C52AC">
                <w:rPr>
                  <w:rStyle w:val="Hipervnculo"/>
                  <w:noProof/>
                  <w:color w:val="auto"/>
                  <w:rPrChange w:id="663" w:author="Usuario de Windows" w:date="2019-06-14T03:32:00Z">
                    <w:rPr>
                      <w:rStyle w:val="Hipervnculo"/>
                      <w:noProof/>
                    </w:rPr>
                  </w:rPrChange>
                </w:rPr>
                <w:delInstrText xml:space="preserve"> </w:delInstrText>
              </w:r>
              <w:r w:rsidRPr="006A79B3" w:rsidDel="006C52AC">
                <w:rPr>
                  <w:noProof/>
                </w:rPr>
                <w:delInstrText>HYPERLINK \l "_Toc11374763"</w:delInstrText>
              </w:r>
              <w:r w:rsidRPr="006A79B3" w:rsidDel="006C52AC">
                <w:rPr>
                  <w:rStyle w:val="Hipervnculo"/>
                  <w:noProof/>
                  <w:color w:val="auto"/>
                  <w:rPrChange w:id="664" w:author="Usuario de Windows" w:date="2019-06-14T03:32:00Z">
                    <w:rPr>
                      <w:rStyle w:val="Hipervnculo"/>
                      <w:noProof/>
                    </w:rPr>
                  </w:rPrChange>
                </w:rPr>
                <w:delInstrText xml:space="preserve"> </w:delInstrText>
              </w:r>
              <w:r w:rsidRPr="006A79B3" w:rsidDel="006C52AC">
                <w:rPr>
                  <w:rStyle w:val="Hipervnculo"/>
                  <w:noProof/>
                  <w:color w:val="auto"/>
                  <w:rPrChange w:id="665" w:author="Usuario de Windows" w:date="2019-06-14T03:32:00Z">
                    <w:rPr>
                      <w:rStyle w:val="Hipervnculo"/>
                      <w:noProof/>
                    </w:rPr>
                  </w:rPrChange>
                </w:rPr>
                <w:fldChar w:fldCharType="separate"/>
              </w:r>
              <w:r w:rsidRPr="006A79B3" w:rsidDel="006C52AC">
                <w:rPr>
                  <w:rStyle w:val="Hipervnculo"/>
                  <w:noProof/>
                  <w:color w:val="auto"/>
                  <w:lang w:eastAsia="es-CO"/>
                  <w:rPrChange w:id="666" w:author="Usuario de Windows" w:date="2019-06-14T03:32:00Z">
                    <w:rPr>
                      <w:rStyle w:val="Hipervnculo"/>
                      <w:noProof/>
                      <w:lang w:eastAsia="es-CO"/>
                    </w:rPr>
                  </w:rPrChange>
                </w:rPr>
                <w:delText>Pruebas de cumplimiento</w:delText>
              </w:r>
              <w:r w:rsidRPr="006A79B3" w:rsidDel="006C52AC">
                <w:rPr>
                  <w:noProof/>
                  <w:webHidden/>
                </w:rPr>
                <w:tab/>
              </w:r>
              <w:r w:rsidRPr="006A79B3" w:rsidDel="006C52AC">
                <w:rPr>
                  <w:noProof/>
                  <w:webHidden/>
                  <w:rPrChange w:id="667" w:author="Usuario de Windows" w:date="2019-06-14T03:32:00Z">
                    <w:rPr>
                      <w:noProof/>
                      <w:webHidden/>
                    </w:rPr>
                  </w:rPrChange>
                </w:rPr>
                <w:fldChar w:fldCharType="begin"/>
              </w:r>
              <w:r w:rsidRPr="006A79B3" w:rsidDel="006C52AC">
                <w:rPr>
                  <w:noProof/>
                  <w:webHidden/>
                </w:rPr>
                <w:delInstrText xml:space="preserve"> PAGEREF _Toc11374763 \h </w:delInstrText>
              </w:r>
            </w:del>
          </w:ins>
          <w:del w:id="668" w:author="Briceño-PC" w:date="2019-07-19T08:55:00Z">
            <w:r w:rsidRPr="006A79B3" w:rsidDel="006C52AC">
              <w:rPr>
                <w:noProof/>
                <w:webHidden/>
                <w:rPrChange w:id="669"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670" w:author="Usuario de Windows" w:date="2019-06-14T03:32:00Z">
                  <w:rPr>
                    <w:noProof/>
                    <w:webHidden/>
                  </w:rPr>
                </w:rPrChange>
              </w:rPr>
              <w:fldChar w:fldCharType="separate"/>
            </w:r>
          </w:del>
          <w:ins w:id="671" w:author="Usuario de Windows" w:date="2019-06-14T03:31:00Z">
            <w:del w:id="672" w:author="Briceño-PC" w:date="2019-07-19T08:55:00Z">
              <w:r w:rsidR="005107F3" w:rsidRPr="006A79B3" w:rsidDel="006C52AC">
                <w:rPr>
                  <w:noProof/>
                  <w:webHidden/>
                </w:rPr>
                <w:delText>14</w:delText>
              </w:r>
            </w:del>
          </w:ins>
          <w:ins w:id="673" w:author="Usuario de Windows" w:date="2019-06-14T03:18:00Z">
            <w:del w:id="674" w:author="Briceño-PC" w:date="2019-07-19T08:55:00Z">
              <w:r w:rsidRPr="006A79B3" w:rsidDel="006C52AC">
                <w:rPr>
                  <w:noProof/>
                  <w:webHidden/>
                  <w:rPrChange w:id="675" w:author="Usuario de Windows" w:date="2019-06-14T03:32:00Z">
                    <w:rPr>
                      <w:noProof/>
                      <w:webHidden/>
                    </w:rPr>
                  </w:rPrChange>
                </w:rPr>
                <w:fldChar w:fldCharType="end"/>
              </w:r>
              <w:r w:rsidRPr="006A79B3" w:rsidDel="006C52AC">
                <w:rPr>
                  <w:rStyle w:val="Hipervnculo"/>
                  <w:noProof/>
                  <w:color w:val="auto"/>
                  <w:rPrChange w:id="676" w:author="Usuario de Windows" w:date="2019-06-14T03:32:00Z">
                    <w:rPr>
                      <w:rStyle w:val="Hipervnculo"/>
                      <w:noProof/>
                    </w:rPr>
                  </w:rPrChange>
                </w:rPr>
                <w:fldChar w:fldCharType="end"/>
              </w:r>
            </w:del>
          </w:ins>
        </w:p>
        <w:p w:rsidR="00076756" w:rsidRPr="006A79B3" w:rsidDel="006C52AC" w:rsidRDefault="00076756">
          <w:pPr>
            <w:pStyle w:val="TtuloTDC"/>
            <w:rPr>
              <w:ins w:id="677" w:author="Usuario de Windows" w:date="2019-06-14T03:18:00Z"/>
              <w:del w:id="678" w:author="Briceño-PC" w:date="2019-07-19T08:55:00Z"/>
              <w:rFonts w:eastAsiaTheme="minorEastAsia"/>
              <w:noProof/>
              <w:lang w:val="en-US"/>
            </w:rPr>
            <w:pPrChange w:id="679" w:author="Briceño-PC" w:date="2019-07-19T08:55:00Z">
              <w:pPr>
                <w:pStyle w:val="TDC3"/>
                <w:tabs>
                  <w:tab w:val="right" w:leader="dot" w:pos="8494"/>
                </w:tabs>
              </w:pPr>
            </w:pPrChange>
          </w:pPr>
          <w:ins w:id="680" w:author="Usuario de Windows" w:date="2019-06-14T03:18:00Z">
            <w:del w:id="681" w:author="Briceño-PC" w:date="2019-07-19T08:55:00Z">
              <w:r w:rsidRPr="006A79B3" w:rsidDel="006C52AC">
                <w:rPr>
                  <w:rStyle w:val="Hipervnculo"/>
                  <w:noProof/>
                  <w:color w:val="auto"/>
                  <w:rPrChange w:id="682" w:author="Usuario de Windows" w:date="2019-06-14T03:32:00Z">
                    <w:rPr>
                      <w:rStyle w:val="Hipervnculo"/>
                      <w:noProof/>
                    </w:rPr>
                  </w:rPrChange>
                </w:rPr>
                <w:fldChar w:fldCharType="begin"/>
              </w:r>
              <w:r w:rsidRPr="006A79B3" w:rsidDel="006C52AC">
                <w:rPr>
                  <w:rStyle w:val="Hipervnculo"/>
                  <w:noProof/>
                  <w:color w:val="auto"/>
                  <w:rPrChange w:id="683" w:author="Usuario de Windows" w:date="2019-06-14T03:32:00Z">
                    <w:rPr>
                      <w:rStyle w:val="Hipervnculo"/>
                      <w:noProof/>
                    </w:rPr>
                  </w:rPrChange>
                </w:rPr>
                <w:delInstrText xml:space="preserve"> </w:delInstrText>
              </w:r>
              <w:r w:rsidRPr="006A79B3" w:rsidDel="006C52AC">
                <w:rPr>
                  <w:noProof/>
                </w:rPr>
                <w:delInstrText>HYPERLINK \l "_Toc11374764"</w:delInstrText>
              </w:r>
              <w:r w:rsidRPr="006A79B3" w:rsidDel="006C52AC">
                <w:rPr>
                  <w:rStyle w:val="Hipervnculo"/>
                  <w:noProof/>
                  <w:color w:val="auto"/>
                  <w:rPrChange w:id="684" w:author="Usuario de Windows" w:date="2019-06-14T03:32:00Z">
                    <w:rPr>
                      <w:rStyle w:val="Hipervnculo"/>
                      <w:noProof/>
                    </w:rPr>
                  </w:rPrChange>
                </w:rPr>
                <w:delInstrText xml:space="preserve"> </w:delInstrText>
              </w:r>
              <w:r w:rsidRPr="006A79B3" w:rsidDel="006C52AC">
                <w:rPr>
                  <w:rStyle w:val="Hipervnculo"/>
                  <w:noProof/>
                  <w:color w:val="auto"/>
                  <w:rPrChange w:id="685" w:author="Usuario de Windows" w:date="2019-06-14T03:32:00Z">
                    <w:rPr>
                      <w:rStyle w:val="Hipervnculo"/>
                      <w:noProof/>
                    </w:rPr>
                  </w:rPrChange>
                </w:rPr>
                <w:fldChar w:fldCharType="separate"/>
              </w:r>
              <w:r w:rsidRPr="006A79B3" w:rsidDel="006C52AC">
                <w:rPr>
                  <w:rStyle w:val="Hipervnculo"/>
                  <w:noProof/>
                  <w:color w:val="auto"/>
                  <w:rPrChange w:id="686" w:author="Usuario de Windows" w:date="2019-06-14T03:32:00Z">
                    <w:rPr>
                      <w:rStyle w:val="Hipervnculo"/>
                      <w:noProof/>
                    </w:rPr>
                  </w:rPrChange>
                </w:rPr>
                <w:delText>Pruebas sustantivas</w:delText>
              </w:r>
              <w:r w:rsidRPr="006A79B3" w:rsidDel="006C52AC">
                <w:rPr>
                  <w:noProof/>
                  <w:webHidden/>
                </w:rPr>
                <w:tab/>
              </w:r>
              <w:r w:rsidRPr="006A79B3" w:rsidDel="006C52AC">
                <w:rPr>
                  <w:noProof/>
                  <w:webHidden/>
                  <w:rPrChange w:id="687" w:author="Usuario de Windows" w:date="2019-06-14T03:32:00Z">
                    <w:rPr>
                      <w:noProof/>
                      <w:webHidden/>
                    </w:rPr>
                  </w:rPrChange>
                </w:rPr>
                <w:fldChar w:fldCharType="begin"/>
              </w:r>
              <w:r w:rsidRPr="006A79B3" w:rsidDel="006C52AC">
                <w:rPr>
                  <w:noProof/>
                  <w:webHidden/>
                </w:rPr>
                <w:delInstrText xml:space="preserve"> PAGEREF _Toc11374764 \h </w:delInstrText>
              </w:r>
            </w:del>
          </w:ins>
          <w:del w:id="688" w:author="Briceño-PC" w:date="2019-07-19T08:55:00Z">
            <w:r w:rsidRPr="006A79B3" w:rsidDel="006C52AC">
              <w:rPr>
                <w:noProof/>
                <w:webHidden/>
                <w:rPrChange w:id="689"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690" w:author="Usuario de Windows" w:date="2019-06-14T03:32:00Z">
                  <w:rPr>
                    <w:noProof/>
                    <w:webHidden/>
                  </w:rPr>
                </w:rPrChange>
              </w:rPr>
              <w:fldChar w:fldCharType="separate"/>
            </w:r>
          </w:del>
          <w:ins w:id="691" w:author="Usuario de Windows" w:date="2019-06-14T03:31:00Z">
            <w:del w:id="692" w:author="Briceño-PC" w:date="2019-07-19T08:55:00Z">
              <w:r w:rsidR="005107F3" w:rsidRPr="006A79B3" w:rsidDel="006C52AC">
                <w:rPr>
                  <w:noProof/>
                  <w:webHidden/>
                </w:rPr>
                <w:delText>17</w:delText>
              </w:r>
            </w:del>
          </w:ins>
          <w:ins w:id="693" w:author="Usuario de Windows" w:date="2019-06-14T03:18:00Z">
            <w:del w:id="694" w:author="Briceño-PC" w:date="2019-07-19T08:55:00Z">
              <w:r w:rsidRPr="006A79B3" w:rsidDel="006C52AC">
                <w:rPr>
                  <w:noProof/>
                  <w:webHidden/>
                  <w:rPrChange w:id="695" w:author="Usuario de Windows" w:date="2019-06-14T03:32:00Z">
                    <w:rPr>
                      <w:noProof/>
                      <w:webHidden/>
                    </w:rPr>
                  </w:rPrChange>
                </w:rPr>
                <w:fldChar w:fldCharType="end"/>
              </w:r>
              <w:r w:rsidRPr="006A79B3" w:rsidDel="006C52AC">
                <w:rPr>
                  <w:rStyle w:val="Hipervnculo"/>
                  <w:noProof/>
                  <w:color w:val="auto"/>
                  <w:rPrChange w:id="696" w:author="Usuario de Windows" w:date="2019-06-14T03:32:00Z">
                    <w:rPr>
                      <w:rStyle w:val="Hipervnculo"/>
                      <w:noProof/>
                    </w:rPr>
                  </w:rPrChange>
                </w:rPr>
                <w:fldChar w:fldCharType="end"/>
              </w:r>
            </w:del>
          </w:ins>
        </w:p>
        <w:p w:rsidR="00076756" w:rsidRPr="006A79B3" w:rsidDel="006C52AC" w:rsidRDefault="00076756">
          <w:pPr>
            <w:pStyle w:val="TtuloTDC"/>
            <w:rPr>
              <w:ins w:id="697" w:author="Usuario de Windows" w:date="2019-06-14T03:18:00Z"/>
              <w:del w:id="698" w:author="Briceño-PC" w:date="2019-07-19T08:55:00Z"/>
              <w:rFonts w:eastAsiaTheme="minorEastAsia"/>
              <w:noProof/>
              <w:lang w:val="en-US"/>
            </w:rPr>
            <w:pPrChange w:id="699" w:author="Briceño-PC" w:date="2019-07-19T08:55:00Z">
              <w:pPr>
                <w:pStyle w:val="TDC2"/>
                <w:tabs>
                  <w:tab w:val="right" w:leader="dot" w:pos="8494"/>
                </w:tabs>
              </w:pPr>
            </w:pPrChange>
          </w:pPr>
          <w:ins w:id="700" w:author="Usuario de Windows" w:date="2019-06-14T03:18:00Z">
            <w:del w:id="701" w:author="Briceño-PC" w:date="2019-07-19T08:55:00Z">
              <w:r w:rsidRPr="006A79B3" w:rsidDel="006C52AC">
                <w:rPr>
                  <w:rStyle w:val="Hipervnculo"/>
                  <w:noProof/>
                  <w:color w:val="auto"/>
                  <w:rPrChange w:id="702" w:author="Usuario de Windows" w:date="2019-06-14T03:32:00Z">
                    <w:rPr>
                      <w:rStyle w:val="Hipervnculo"/>
                      <w:noProof/>
                    </w:rPr>
                  </w:rPrChange>
                </w:rPr>
                <w:fldChar w:fldCharType="begin"/>
              </w:r>
              <w:r w:rsidRPr="006A79B3" w:rsidDel="006C52AC">
                <w:rPr>
                  <w:rStyle w:val="Hipervnculo"/>
                  <w:noProof/>
                  <w:color w:val="auto"/>
                  <w:rPrChange w:id="703" w:author="Usuario de Windows" w:date="2019-06-14T03:32:00Z">
                    <w:rPr>
                      <w:rStyle w:val="Hipervnculo"/>
                      <w:noProof/>
                    </w:rPr>
                  </w:rPrChange>
                </w:rPr>
                <w:delInstrText xml:space="preserve"> </w:delInstrText>
              </w:r>
              <w:r w:rsidRPr="006A79B3" w:rsidDel="006C52AC">
                <w:rPr>
                  <w:noProof/>
                </w:rPr>
                <w:delInstrText>HYPERLINK \l "_Toc11374765"</w:delInstrText>
              </w:r>
              <w:r w:rsidRPr="006A79B3" w:rsidDel="006C52AC">
                <w:rPr>
                  <w:rStyle w:val="Hipervnculo"/>
                  <w:noProof/>
                  <w:color w:val="auto"/>
                  <w:rPrChange w:id="704" w:author="Usuario de Windows" w:date="2019-06-14T03:32:00Z">
                    <w:rPr>
                      <w:rStyle w:val="Hipervnculo"/>
                      <w:noProof/>
                    </w:rPr>
                  </w:rPrChange>
                </w:rPr>
                <w:delInstrText xml:space="preserve"> </w:delInstrText>
              </w:r>
              <w:r w:rsidRPr="006A79B3" w:rsidDel="006C52AC">
                <w:rPr>
                  <w:rStyle w:val="Hipervnculo"/>
                  <w:noProof/>
                  <w:color w:val="auto"/>
                  <w:rPrChange w:id="705" w:author="Usuario de Windows" w:date="2019-06-14T03:32:00Z">
                    <w:rPr>
                      <w:rStyle w:val="Hipervnculo"/>
                      <w:noProof/>
                    </w:rPr>
                  </w:rPrChange>
                </w:rPr>
                <w:fldChar w:fldCharType="separate"/>
              </w:r>
              <w:r w:rsidRPr="006A79B3" w:rsidDel="006C52AC">
                <w:rPr>
                  <w:rStyle w:val="Hipervnculo"/>
                  <w:noProof/>
                  <w:color w:val="auto"/>
                  <w:lang w:eastAsia="es-CO"/>
                  <w:rPrChange w:id="706" w:author="Usuario de Windows" w:date="2019-06-14T03:32:00Z">
                    <w:rPr>
                      <w:rStyle w:val="Hipervnculo"/>
                      <w:noProof/>
                      <w:lang w:eastAsia="es-CO"/>
                    </w:rPr>
                  </w:rPrChange>
                </w:rPr>
                <w:delText>13.Técnicas y Herramientas</w:delText>
              </w:r>
              <w:r w:rsidRPr="006A79B3" w:rsidDel="006C52AC">
                <w:rPr>
                  <w:noProof/>
                  <w:webHidden/>
                </w:rPr>
                <w:tab/>
              </w:r>
              <w:r w:rsidRPr="006A79B3" w:rsidDel="006C52AC">
                <w:rPr>
                  <w:noProof/>
                  <w:webHidden/>
                  <w:rPrChange w:id="707" w:author="Usuario de Windows" w:date="2019-06-14T03:32:00Z">
                    <w:rPr>
                      <w:noProof/>
                      <w:webHidden/>
                    </w:rPr>
                  </w:rPrChange>
                </w:rPr>
                <w:fldChar w:fldCharType="begin"/>
              </w:r>
              <w:r w:rsidRPr="006A79B3" w:rsidDel="006C52AC">
                <w:rPr>
                  <w:noProof/>
                  <w:webHidden/>
                </w:rPr>
                <w:delInstrText xml:space="preserve"> PAGEREF _Toc11374765 \h </w:delInstrText>
              </w:r>
            </w:del>
          </w:ins>
          <w:del w:id="708" w:author="Briceño-PC" w:date="2019-07-19T08:55:00Z">
            <w:r w:rsidRPr="006A79B3" w:rsidDel="006C52AC">
              <w:rPr>
                <w:noProof/>
                <w:webHidden/>
                <w:rPrChange w:id="709"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710" w:author="Usuario de Windows" w:date="2019-06-14T03:32:00Z">
                  <w:rPr>
                    <w:noProof/>
                    <w:webHidden/>
                  </w:rPr>
                </w:rPrChange>
              </w:rPr>
              <w:fldChar w:fldCharType="separate"/>
            </w:r>
          </w:del>
          <w:ins w:id="711" w:author="Usuario de Windows" w:date="2019-06-14T03:31:00Z">
            <w:del w:id="712" w:author="Briceño-PC" w:date="2019-07-19T08:55:00Z">
              <w:r w:rsidR="005107F3" w:rsidRPr="006A79B3" w:rsidDel="006C52AC">
                <w:rPr>
                  <w:noProof/>
                  <w:webHidden/>
                </w:rPr>
                <w:delText>18</w:delText>
              </w:r>
            </w:del>
          </w:ins>
          <w:ins w:id="713" w:author="Usuario de Windows" w:date="2019-06-14T03:18:00Z">
            <w:del w:id="714" w:author="Briceño-PC" w:date="2019-07-19T08:55:00Z">
              <w:r w:rsidRPr="006A79B3" w:rsidDel="006C52AC">
                <w:rPr>
                  <w:noProof/>
                  <w:webHidden/>
                  <w:rPrChange w:id="715" w:author="Usuario de Windows" w:date="2019-06-14T03:32:00Z">
                    <w:rPr>
                      <w:noProof/>
                      <w:webHidden/>
                    </w:rPr>
                  </w:rPrChange>
                </w:rPr>
                <w:fldChar w:fldCharType="end"/>
              </w:r>
              <w:r w:rsidRPr="006A79B3" w:rsidDel="006C52AC">
                <w:rPr>
                  <w:rStyle w:val="Hipervnculo"/>
                  <w:noProof/>
                  <w:color w:val="auto"/>
                  <w:rPrChange w:id="716" w:author="Usuario de Windows" w:date="2019-06-14T03:32:00Z">
                    <w:rPr>
                      <w:rStyle w:val="Hipervnculo"/>
                      <w:noProof/>
                    </w:rPr>
                  </w:rPrChange>
                </w:rPr>
                <w:fldChar w:fldCharType="end"/>
              </w:r>
            </w:del>
          </w:ins>
        </w:p>
        <w:p w:rsidR="00076756" w:rsidRPr="006A79B3" w:rsidDel="006C52AC" w:rsidRDefault="00076756">
          <w:pPr>
            <w:pStyle w:val="TtuloTDC"/>
            <w:rPr>
              <w:ins w:id="717" w:author="Usuario de Windows" w:date="2019-06-14T03:18:00Z"/>
              <w:del w:id="718" w:author="Briceño-PC" w:date="2019-07-19T08:55:00Z"/>
              <w:rFonts w:eastAsiaTheme="minorEastAsia"/>
              <w:noProof/>
              <w:lang w:val="en-US"/>
            </w:rPr>
            <w:pPrChange w:id="719" w:author="Briceño-PC" w:date="2019-07-19T08:55:00Z">
              <w:pPr>
                <w:pStyle w:val="TDC2"/>
                <w:tabs>
                  <w:tab w:val="right" w:leader="dot" w:pos="8494"/>
                </w:tabs>
              </w:pPr>
            </w:pPrChange>
          </w:pPr>
          <w:ins w:id="720" w:author="Usuario de Windows" w:date="2019-06-14T03:18:00Z">
            <w:del w:id="721" w:author="Briceño-PC" w:date="2019-07-19T08:55:00Z">
              <w:r w:rsidRPr="006A79B3" w:rsidDel="006C52AC">
                <w:rPr>
                  <w:rStyle w:val="Hipervnculo"/>
                  <w:noProof/>
                  <w:color w:val="auto"/>
                  <w:rPrChange w:id="722" w:author="Usuario de Windows" w:date="2019-06-14T03:32:00Z">
                    <w:rPr>
                      <w:rStyle w:val="Hipervnculo"/>
                      <w:noProof/>
                    </w:rPr>
                  </w:rPrChange>
                </w:rPr>
                <w:fldChar w:fldCharType="begin"/>
              </w:r>
              <w:r w:rsidRPr="006A79B3" w:rsidDel="006C52AC">
                <w:rPr>
                  <w:rStyle w:val="Hipervnculo"/>
                  <w:noProof/>
                  <w:color w:val="auto"/>
                  <w:rPrChange w:id="723" w:author="Usuario de Windows" w:date="2019-06-14T03:32:00Z">
                    <w:rPr>
                      <w:rStyle w:val="Hipervnculo"/>
                      <w:noProof/>
                    </w:rPr>
                  </w:rPrChange>
                </w:rPr>
                <w:delInstrText xml:space="preserve"> </w:delInstrText>
              </w:r>
              <w:r w:rsidRPr="006A79B3" w:rsidDel="006C52AC">
                <w:rPr>
                  <w:noProof/>
                </w:rPr>
                <w:delInstrText>HYPERLINK \l "_Toc11374766"</w:delInstrText>
              </w:r>
              <w:r w:rsidRPr="006A79B3" w:rsidDel="006C52AC">
                <w:rPr>
                  <w:rStyle w:val="Hipervnculo"/>
                  <w:noProof/>
                  <w:color w:val="auto"/>
                  <w:rPrChange w:id="724" w:author="Usuario de Windows" w:date="2019-06-14T03:32:00Z">
                    <w:rPr>
                      <w:rStyle w:val="Hipervnculo"/>
                      <w:noProof/>
                    </w:rPr>
                  </w:rPrChange>
                </w:rPr>
                <w:delInstrText xml:space="preserve"> </w:delInstrText>
              </w:r>
              <w:r w:rsidRPr="006A79B3" w:rsidDel="006C52AC">
                <w:rPr>
                  <w:rStyle w:val="Hipervnculo"/>
                  <w:noProof/>
                  <w:color w:val="auto"/>
                  <w:rPrChange w:id="725" w:author="Usuario de Windows" w:date="2019-06-14T03:32:00Z">
                    <w:rPr>
                      <w:rStyle w:val="Hipervnculo"/>
                      <w:noProof/>
                    </w:rPr>
                  </w:rPrChange>
                </w:rPr>
                <w:fldChar w:fldCharType="separate"/>
              </w:r>
              <w:r w:rsidRPr="006A79B3" w:rsidDel="006C52AC">
                <w:rPr>
                  <w:rStyle w:val="Hipervnculo"/>
                  <w:noProof/>
                  <w:color w:val="auto"/>
                  <w:lang w:eastAsia="es-CO"/>
                  <w:rPrChange w:id="726" w:author="Usuario de Windows" w:date="2019-06-14T03:32:00Z">
                    <w:rPr>
                      <w:rStyle w:val="Hipervnculo"/>
                      <w:noProof/>
                      <w:lang w:eastAsia="es-CO"/>
                    </w:rPr>
                  </w:rPrChange>
                </w:rPr>
                <w:delText>14.Control de Cambios</w:delText>
              </w:r>
              <w:r w:rsidRPr="006A79B3" w:rsidDel="006C52AC">
                <w:rPr>
                  <w:noProof/>
                  <w:webHidden/>
                </w:rPr>
                <w:tab/>
              </w:r>
              <w:r w:rsidRPr="006A79B3" w:rsidDel="006C52AC">
                <w:rPr>
                  <w:noProof/>
                  <w:webHidden/>
                  <w:rPrChange w:id="727" w:author="Usuario de Windows" w:date="2019-06-14T03:32:00Z">
                    <w:rPr>
                      <w:noProof/>
                      <w:webHidden/>
                    </w:rPr>
                  </w:rPrChange>
                </w:rPr>
                <w:fldChar w:fldCharType="begin"/>
              </w:r>
              <w:r w:rsidRPr="006A79B3" w:rsidDel="006C52AC">
                <w:rPr>
                  <w:noProof/>
                  <w:webHidden/>
                </w:rPr>
                <w:delInstrText xml:space="preserve"> PAGEREF _Toc11374766 \h </w:delInstrText>
              </w:r>
            </w:del>
          </w:ins>
          <w:del w:id="728" w:author="Briceño-PC" w:date="2019-07-19T08:55:00Z">
            <w:r w:rsidRPr="006A79B3" w:rsidDel="006C52AC">
              <w:rPr>
                <w:noProof/>
                <w:webHidden/>
                <w:rPrChange w:id="729"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730" w:author="Usuario de Windows" w:date="2019-06-14T03:32:00Z">
                  <w:rPr>
                    <w:noProof/>
                    <w:webHidden/>
                  </w:rPr>
                </w:rPrChange>
              </w:rPr>
              <w:fldChar w:fldCharType="separate"/>
            </w:r>
          </w:del>
          <w:ins w:id="731" w:author="Usuario de Windows" w:date="2019-06-14T03:31:00Z">
            <w:del w:id="732" w:author="Briceño-PC" w:date="2019-07-19T08:55:00Z">
              <w:r w:rsidR="005107F3" w:rsidRPr="006A79B3" w:rsidDel="006C52AC">
                <w:rPr>
                  <w:noProof/>
                  <w:webHidden/>
                </w:rPr>
                <w:delText>18</w:delText>
              </w:r>
            </w:del>
          </w:ins>
          <w:ins w:id="733" w:author="Usuario de Windows" w:date="2019-06-14T03:18:00Z">
            <w:del w:id="734" w:author="Briceño-PC" w:date="2019-07-19T08:55:00Z">
              <w:r w:rsidRPr="006A79B3" w:rsidDel="006C52AC">
                <w:rPr>
                  <w:noProof/>
                  <w:webHidden/>
                  <w:rPrChange w:id="735" w:author="Usuario de Windows" w:date="2019-06-14T03:32:00Z">
                    <w:rPr>
                      <w:noProof/>
                      <w:webHidden/>
                    </w:rPr>
                  </w:rPrChange>
                </w:rPr>
                <w:fldChar w:fldCharType="end"/>
              </w:r>
              <w:r w:rsidRPr="006A79B3" w:rsidDel="006C52AC">
                <w:rPr>
                  <w:rStyle w:val="Hipervnculo"/>
                  <w:noProof/>
                  <w:color w:val="auto"/>
                  <w:rPrChange w:id="736" w:author="Usuario de Windows" w:date="2019-06-14T03:32:00Z">
                    <w:rPr>
                      <w:rStyle w:val="Hipervnculo"/>
                      <w:noProof/>
                    </w:rPr>
                  </w:rPrChange>
                </w:rPr>
                <w:fldChar w:fldCharType="end"/>
              </w:r>
            </w:del>
          </w:ins>
        </w:p>
        <w:p w:rsidR="00076756" w:rsidRPr="006A79B3" w:rsidDel="006C52AC" w:rsidRDefault="00076756">
          <w:pPr>
            <w:pStyle w:val="TtuloTDC"/>
            <w:rPr>
              <w:ins w:id="737" w:author="Usuario de Windows" w:date="2019-06-14T03:18:00Z"/>
              <w:del w:id="738" w:author="Briceño-PC" w:date="2019-07-19T08:55:00Z"/>
              <w:rFonts w:eastAsiaTheme="minorEastAsia"/>
              <w:noProof/>
              <w:lang w:val="en-US"/>
            </w:rPr>
            <w:pPrChange w:id="739" w:author="Briceño-PC" w:date="2019-07-19T08:55:00Z">
              <w:pPr>
                <w:pStyle w:val="TDC3"/>
                <w:tabs>
                  <w:tab w:val="right" w:leader="dot" w:pos="8494"/>
                </w:tabs>
              </w:pPr>
            </w:pPrChange>
          </w:pPr>
          <w:ins w:id="740" w:author="Usuario de Windows" w:date="2019-06-14T03:18:00Z">
            <w:del w:id="741" w:author="Briceño-PC" w:date="2019-07-19T08:55:00Z">
              <w:r w:rsidRPr="006A79B3" w:rsidDel="006C52AC">
                <w:rPr>
                  <w:rStyle w:val="Hipervnculo"/>
                  <w:noProof/>
                  <w:color w:val="auto"/>
                  <w:rPrChange w:id="742" w:author="Usuario de Windows" w:date="2019-06-14T03:32:00Z">
                    <w:rPr>
                      <w:rStyle w:val="Hipervnculo"/>
                      <w:noProof/>
                    </w:rPr>
                  </w:rPrChange>
                </w:rPr>
                <w:fldChar w:fldCharType="begin"/>
              </w:r>
              <w:r w:rsidRPr="006A79B3" w:rsidDel="006C52AC">
                <w:rPr>
                  <w:rStyle w:val="Hipervnculo"/>
                  <w:noProof/>
                  <w:color w:val="auto"/>
                  <w:rPrChange w:id="743" w:author="Usuario de Windows" w:date="2019-06-14T03:32:00Z">
                    <w:rPr>
                      <w:rStyle w:val="Hipervnculo"/>
                      <w:noProof/>
                    </w:rPr>
                  </w:rPrChange>
                </w:rPr>
                <w:delInstrText xml:space="preserve"> </w:delInstrText>
              </w:r>
              <w:r w:rsidRPr="006A79B3" w:rsidDel="006C52AC">
                <w:rPr>
                  <w:noProof/>
                </w:rPr>
                <w:delInstrText>HYPERLINK \l "_Toc11374767"</w:delInstrText>
              </w:r>
              <w:r w:rsidRPr="006A79B3" w:rsidDel="006C52AC">
                <w:rPr>
                  <w:rStyle w:val="Hipervnculo"/>
                  <w:noProof/>
                  <w:color w:val="auto"/>
                  <w:rPrChange w:id="744" w:author="Usuario de Windows" w:date="2019-06-14T03:32:00Z">
                    <w:rPr>
                      <w:rStyle w:val="Hipervnculo"/>
                      <w:noProof/>
                    </w:rPr>
                  </w:rPrChange>
                </w:rPr>
                <w:delInstrText xml:space="preserve"> </w:delInstrText>
              </w:r>
              <w:r w:rsidRPr="006A79B3" w:rsidDel="006C52AC">
                <w:rPr>
                  <w:rStyle w:val="Hipervnculo"/>
                  <w:noProof/>
                  <w:color w:val="auto"/>
                  <w:rPrChange w:id="745" w:author="Usuario de Windows" w:date="2019-06-14T03:32:00Z">
                    <w:rPr>
                      <w:rStyle w:val="Hipervnculo"/>
                      <w:noProof/>
                    </w:rPr>
                  </w:rPrChange>
                </w:rPr>
                <w:fldChar w:fldCharType="separate"/>
              </w:r>
              <w:r w:rsidRPr="006A79B3" w:rsidDel="006C52AC">
                <w:rPr>
                  <w:rStyle w:val="Hipervnculo"/>
                  <w:noProof/>
                  <w:color w:val="auto"/>
                  <w:rPrChange w:id="746" w:author="Usuario de Windows" w:date="2019-06-14T03:32:00Z">
                    <w:rPr>
                      <w:rStyle w:val="Hipervnculo"/>
                      <w:noProof/>
                    </w:rPr>
                  </w:rPrChange>
                </w:rPr>
                <w:delText>Procedimientos de Control de Cambios</w:delText>
              </w:r>
              <w:r w:rsidRPr="006A79B3" w:rsidDel="006C52AC">
                <w:rPr>
                  <w:noProof/>
                  <w:webHidden/>
                </w:rPr>
                <w:tab/>
              </w:r>
              <w:r w:rsidRPr="006A79B3" w:rsidDel="006C52AC">
                <w:rPr>
                  <w:noProof/>
                  <w:webHidden/>
                  <w:rPrChange w:id="747" w:author="Usuario de Windows" w:date="2019-06-14T03:32:00Z">
                    <w:rPr>
                      <w:noProof/>
                      <w:webHidden/>
                    </w:rPr>
                  </w:rPrChange>
                </w:rPr>
                <w:fldChar w:fldCharType="begin"/>
              </w:r>
              <w:r w:rsidRPr="006A79B3" w:rsidDel="006C52AC">
                <w:rPr>
                  <w:noProof/>
                  <w:webHidden/>
                </w:rPr>
                <w:delInstrText xml:space="preserve"> PAGEREF _Toc11374767 \h </w:delInstrText>
              </w:r>
            </w:del>
          </w:ins>
          <w:del w:id="748" w:author="Briceño-PC" w:date="2019-07-19T08:55:00Z">
            <w:r w:rsidRPr="006A79B3" w:rsidDel="006C52AC">
              <w:rPr>
                <w:noProof/>
                <w:webHidden/>
                <w:rPrChange w:id="749"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750" w:author="Usuario de Windows" w:date="2019-06-14T03:32:00Z">
                  <w:rPr>
                    <w:noProof/>
                    <w:webHidden/>
                  </w:rPr>
                </w:rPrChange>
              </w:rPr>
              <w:fldChar w:fldCharType="separate"/>
            </w:r>
          </w:del>
          <w:ins w:id="751" w:author="Usuario de Windows" w:date="2019-06-14T03:31:00Z">
            <w:del w:id="752" w:author="Briceño-PC" w:date="2019-07-19T08:55:00Z">
              <w:r w:rsidR="005107F3" w:rsidRPr="006A79B3" w:rsidDel="006C52AC">
                <w:rPr>
                  <w:noProof/>
                  <w:webHidden/>
                </w:rPr>
                <w:delText>18</w:delText>
              </w:r>
            </w:del>
          </w:ins>
          <w:ins w:id="753" w:author="Usuario de Windows" w:date="2019-06-14T03:18:00Z">
            <w:del w:id="754" w:author="Briceño-PC" w:date="2019-07-19T08:55:00Z">
              <w:r w:rsidRPr="006A79B3" w:rsidDel="006C52AC">
                <w:rPr>
                  <w:noProof/>
                  <w:webHidden/>
                  <w:rPrChange w:id="755" w:author="Usuario de Windows" w:date="2019-06-14T03:32:00Z">
                    <w:rPr>
                      <w:noProof/>
                      <w:webHidden/>
                    </w:rPr>
                  </w:rPrChange>
                </w:rPr>
                <w:fldChar w:fldCharType="end"/>
              </w:r>
              <w:r w:rsidRPr="006A79B3" w:rsidDel="006C52AC">
                <w:rPr>
                  <w:rStyle w:val="Hipervnculo"/>
                  <w:noProof/>
                  <w:color w:val="auto"/>
                  <w:rPrChange w:id="756" w:author="Usuario de Windows" w:date="2019-06-14T03:32:00Z">
                    <w:rPr>
                      <w:rStyle w:val="Hipervnculo"/>
                      <w:noProof/>
                    </w:rPr>
                  </w:rPrChange>
                </w:rPr>
                <w:fldChar w:fldCharType="end"/>
              </w:r>
            </w:del>
          </w:ins>
        </w:p>
        <w:p w:rsidR="00076756" w:rsidRPr="006A79B3" w:rsidDel="006C52AC" w:rsidRDefault="00076756">
          <w:pPr>
            <w:pStyle w:val="TtuloTDC"/>
            <w:rPr>
              <w:ins w:id="757" w:author="Usuario de Windows" w:date="2019-06-14T03:18:00Z"/>
              <w:del w:id="758" w:author="Briceño-PC" w:date="2019-07-19T08:55:00Z"/>
              <w:rFonts w:eastAsiaTheme="minorEastAsia"/>
              <w:noProof/>
              <w:lang w:val="en-US"/>
            </w:rPr>
            <w:pPrChange w:id="759" w:author="Briceño-PC" w:date="2019-07-19T08:55:00Z">
              <w:pPr>
                <w:pStyle w:val="TDC3"/>
                <w:tabs>
                  <w:tab w:val="right" w:leader="dot" w:pos="8494"/>
                </w:tabs>
              </w:pPr>
            </w:pPrChange>
          </w:pPr>
          <w:ins w:id="760" w:author="Usuario de Windows" w:date="2019-06-14T03:18:00Z">
            <w:del w:id="761" w:author="Briceño-PC" w:date="2019-07-19T08:55:00Z">
              <w:r w:rsidRPr="006A79B3" w:rsidDel="006C52AC">
                <w:rPr>
                  <w:rStyle w:val="Hipervnculo"/>
                  <w:noProof/>
                  <w:color w:val="auto"/>
                  <w:rPrChange w:id="762" w:author="Usuario de Windows" w:date="2019-06-14T03:32:00Z">
                    <w:rPr>
                      <w:rStyle w:val="Hipervnculo"/>
                      <w:noProof/>
                    </w:rPr>
                  </w:rPrChange>
                </w:rPr>
                <w:fldChar w:fldCharType="begin"/>
              </w:r>
              <w:r w:rsidRPr="006A79B3" w:rsidDel="006C52AC">
                <w:rPr>
                  <w:rStyle w:val="Hipervnculo"/>
                  <w:noProof/>
                  <w:color w:val="auto"/>
                  <w:rPrChange w:id="763" w:author="Usuario de Windows" w:date="2019-06-14T03:32:00Z">
                    <w:rPr>
                      <w:rStyle w:val="Hipervnculo"/>
                      <w:noProof/>
                    </w:rPr>
                  </w:rPrChange>
                </w:rPr>
                <w:delInstrText xml:space="preserve"> </w:delInstrText>
              </w:r>
              <w:r w:rsidRPr="006A79B3" w:rsidDel="006C52AC">
                <w:rPr>
                  <w:noProof/>
                </w:rPr>
                <w:delInstrText>HYPERLINK \l "_Toc11374768"</w:delInstrText>
              </w:r>
              <w:r w:rsidRPr="006A79B3" w:rsidDel="006C52AC">
                <w:rPr>
                  <w:rStyle w:val="Hipervnculo"/>
                  <w:noProof/>
                  <w:color w:val="auto"/>
                  <w:rPrChange w:id="764" w:author="Usuario de Windows" w:date="2019-06-14T03:32:00Z">
                    <w:rPr>
                      <w:rStyle w:val="Hipervnculo"/>
                      <w:noProof/>
                    </w:rPr>
                  </w:rPrChange>
                </w:rPr>
                <w:delInstrText xml:space="preserve"> </w:delInstrText>
              </w:r>
              <w:r w:rsidRPr="006A79B3" w:rsidDel="006C52AC">
                <w:rPr>
                  <w:rStyle w:val="Hipervnculo"/>
                  <w:noProof/>
                  <w:color w:val="auto"/>
                  <w:rPrChange w:id="765" w:author="Usuario de Windows" w:date="2019-06-14T03:32:00Z">
                    <w:rPr>
                      <w:rStyle w:val="Hipervnculo"/>
                      <w:noProof/>
                    </w:rPr>
                  </w:rPrChange>
                </w:rPr>
                <w:fldChar w:fldCharType="separate"/>
              </w:r>
              <w:r w:rsidRPr="006A79B3" w:rsidDel="006C52AC">
                <w:rPr>
                  <w:rStyle w:val="Hipervnculo"/>
                  <w:noProof/>
                  <w:color w:val="auto"/>
                  <w:rPrChange w:id="766" w:author="Usuario de Windows" w:date="2019-06-14T03:32:00Z">
                    <w:rPr>
                      <w:rStyle w:val="Hipervnculo"/>
                      <w:noProof/>
                    </w:rPr>
                  </w:rPrChange>
                </w:rPr>
                <w:delText>Guía de Formatos de Control de Cambio</w:delText>
              </w:r>
              <w:r w:rsidRPr="006A79B3" w:rsidDel="006C52AC">
                <w:rPr>
                  <w:noProof/>
                  <w:webHidden/>
                </w:rPr>
                <w:tab/>
              </w:r>
              <w:r w:rsidRPr="006A79B3" w:rsidDel="006C52AC">
                <w:rPr>
                  <w:noProof/>
                  <w:webHidden/>
                  <w:rPrChange w:id="767" w:author="Usuario de Windows" w:date="2019-06-14T03:32:00Z">
                    <w:rPr>
                      <w:noProof/>
                      <w:webHidden/>
                    </w:rPr>
                  </w:rPrChange>
                </w:rPr>
                <w:fldChar w:fldCharType="begin"/>
              </w:r>
              <w:r w:rsidRPr="006A79B3" w:rsidDel="006C52AC">
                <w:rPr>
                  <w:noProof/>
                  <w:webHidden/>
                </w:rPr>
                <w:delInstrText xml:space="preserve"> PAGEREF _Toc11374768 \h </w:delInstrText>
              </w:r>
            </w:del>
          </w:ins>
          <w:del w:id="768" w:author="Briceño-PC" w:date="2019-07-19T08:55:00Z">
            <w:r w:rsidRPr="006A79B3" w:rsidDel="006C52AC">
              <w:rPr>
                <w:noProof/>
                <w:webHidden/>
                <w:rPrChange w:id="769"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770" w:author="Usuario de Windows" w:date="2019-06-14T03:32:00Z">
                  <w:rPr>
                    <w:noProof/>
                    <w:webHidden/>
                  </w:rPr>
                </w:rPrChange>
              </w:rPr>
              <w:fldChar w:fldCharType="separate"/>
            </w:r>
          </w:del>
          <w:ins w:id="771" w:author="Usuario de Windows" w:date="2019-06-14T03:31:00Z">
            <w:del w:id="772" w:author="Briceño-PC" w:date="2019-07-19T08:55:00Z">
              <w:r w:rsidR="005107F3" w:rsidRPr="006A79B3" w:rsidDel="006C52AC">
                <w:rPr>
                  <w:noProof/>
                  <w:webHidden/>
                </w:rPr>
                <w:delText>19</w:delText>
              </w:r>
            </w:del>
          </w:ins>
          <w:ins w:id="773" w:author="Usuario de Windows" w:date="2019-06-14T03:18:00Z">
            <w:del w:id="774" w:author="Briceño-PC" w:date="2019-07-19T08:55:00Z">
              <w:r w:rsidRPr="006A79B3" w:rsidDel="006C52AC">
                <w:rPr>
                  <w:noProof/>
                  <w:webHidden/>
                  <w:rPrChange w:id="775" w:author="Usuario de Windows" w:date="2019-06-14T03:32:00Z">
                    <w:rPr>
                      <w:noProof/>
                      <w:webHidden/>
                    </w:rPr>
                  </w:rPrChange>
                </w:rPr>
                <w:fldChar w:fldCharType="end"/>
              </w:r>
              <w:r w:rsidRPr="006A79B3" w:rsidDel="006C52AC">
                <w:rPr>
                  <w:rStyle w:val="Hipervnculo"/>
                  <w:noProof/>
                  <w:color w:val="auto"/>
                  <w:rPrChange w:id="776" w:author="Usuario de Windows" w:date="2019-06-14T03:32:00Z">
                    <w:rPr>
                      <w:rStyle w:val="Hipervnculo"/>
                      <w:noProof/>
                    </w:rPr>
                  </w:rPrChange>
                </w:rPr>
                <w:fldChar w:fldCharType="end"/>
              </w:r>
            </w:del>
          </w:ins>
        </w:p>
        <w:p w:rsidR="00076756" w:rsidRPr="006A79B3" w:rsidDel="006C52AC" w:rsidRDefault="00076756">
          <w:pPr>
            <w:pStyle w:val="TtuloTDC"/>
            <w:rPr>
              <w:ins w:id="777" w:author="Usuario de Windows" w:date="2019-06-14T03:18:00Z"/>
              <w:del w:id="778" w:author="Briceño-PC" w:date="2019-07-19T08:55:00Z"/>
              <w:rFonts w:eastAsiaTheme="minorEastAsia"/>
              <w:noProof/>
              <w:lang w:val="en-US"/>
            </w:rPr>
            <w:pPrChange w:id="779" w:author="Briceño-PC" w:date="2019-07-19T08:55:00Z">
              <w:pPr>
                <w:pStyle w:val="TDC3"/>
                <w:tabs>
                  <w:tab w:val="right" w:leader="dot" w:pos="8494"/>
                </w:tabs>
              </w:pPr>
            </w:pPrChange>
          </w:pPr>
          <w:ins w:id="780" w:author="Usuario de Windows" w:date="2019-06-14T03:18:00Z">
            <w:del w:id="781" w:author="Briceño-PC" w:date="2019-07-19T08:55:00Z">
              <w:r w:rsidRPr="006A79B3" w:rsidDel="006C52AC">
                <w:rPr>
                  <w:rStyle w:val="Hipervnculo"/>
                  <w:noProof/>
                  <w:color w:val="auto"/>
                  <w:rPrChange w:id="782" w:author="Usuario de Windows" w:date="2019-06-14T03:32:00Z">
                    <w:rPr>
                      <w:rStyle w:val="Hipervnculo"/>
                      <w:noProof/>
                    </w:rPr>
                  </w:rPrChange>
                </w:rPr>
                <w:fldChar w:fldCharType="begin"/>
              </w:r>
              <w:r w:rsidRPr="006A79B3" w:rsidDel="006C52AC">
                <w:rPr>
                  <w:rStyle w:val="Hipervnculo"/>
                  <w:noProof/>
                  <w:color w:val="auto"/>
                  <w:rPrChange w:id="783" w:author="Usuario de Windows" w:date="2019-06-14T03:32:00Z">
                    <w:rPr>
                      <w:rStyle w:val="Hipervnculo"/>
                      <w:noProof/>
                    </w:rPr>
                  </w:rPrChange>
                </w:rPr>
                <w:delInstrText xml:space="preserve"> </w:delInstrText>
              </w:r>
              <w:r w:rsidRPr="006A79B3" w:rsidDel="006C52AC">
                <w:rPr>
                  <w:noProof/>
                </w:rPr>
                <w:delInstrText>HYPERLINK \l "_Toc11374769"</w:delInstrText>
              </w:r>
              <w:r w:rsidRPr="006A79B3" w:rsidDel="006C52AC">
                <w:rPr>
                  <w:rStyle w:val="Hipervnculo"/>
                  <w:noProof/>
                  <w:color w:val="auto"/>
                  <w:rPrChange w:id="784" w:author="Usuario de Windows" w:date="2019-06-14T03:32:00Z">
                    <w:rPr>
                      <w:rStyle w:val="Hipervnculo"/>
                      <w:noProof/>
                    </w:rPr>
                  </w:rPrChange>
                </w:rPr>
                <w:delInstrText xml:space="preserve"> </w:delInstrText>
              </w:r>
              <w:r w:rsidRPr="006A79B3" w:rsidDel="006C52AC">
                <w:rPr>
                  <w:rStyle w:val="Hipervnculo"/>
                  <w:noProof/>
                  <w:color w:val="auto"/>
                  <w:rPrChange w:id="785" w:author="Usuario de Windows" w:date="2019-06-14T03:32:00Z">
                    <w:rPr>
                      <w:rStyle w:val="Hipervnculo"/>
                      <w:noProof/>
                    </w:rPr>
                  </w:rPrChange>
                </w:rPr>
                <w:fldChar w:fldCharType="separate"/>
              </w:r>
              <w:r w:rsidRPr="006A79B3" w:rsidDel="006C52AC">
                <w:rPr>
                  <w:rStyle w:val="Hipervnculo"/>
                  <w:noProof/>
                  <w:color w:val="auto"/>
                  <w:lang w:val="es-ES"/>
                  <w:rPrChange w:id="786" w:author="Usuario de Windows" w:date="2019-06-14T03:32:00Z">
                    <w:rPr>
                      <w:rStyle w:val="Hipervnculo"/>
                      <w:noProof/>
                      <w:lang w:val="es-ES"/>
                    </w:rPr>
                  </w:rPrChange>
                </w:rPr>
                <w:delText>Formatos de control de cambios</w:delText>
              </w:r>
              <w:r w:rsidRPr="006A79B3" w:rsidDel="006C52AC">
                <w:rPr>
                  <w:noProof/>
                  <w:webHidden/>
                </w:rPr>
                <w:tab/>
              </w:r>
              <w:r w:rsidRPr="006A79B3" w:rsidDel="006C52AC">
                <w:rPr>
                  <w:noProof/>
                  <w:webHidden/>
                  <w:rPrChange w:id="787" w:author="Usuario de Windows" w:date="2019-06-14T03:32:00Z">
                    <w:rPr>
                      <w:noProof/>
                      <w:webHidden/>
                    </w:rPr>
                  </w:rPrChange>
                </w:rPr>
                <w:fldChar w:fldCharType="begin"/>
              </w:r>
              <w:r w:rsidRPr="006A79B3" w:rsidDel="006C52AC">
                <w:rPr>
                  <w:noProof/>
                  <w:webHidden/>
                </w:rPr>
                <w:delInstrText xml:space="preserve"> PAGEREF _Toc11374769 \h </w:delInstrText>
              </w:r>
            </w:del>
          </w:ins>
          <w:del w:id="788" w:author="Briceño-PC" w:date="2019-07-19T08:55:00Z">
            <w:r w:rsidRPr="006A79B3" w:rsidDel="006C52AC">
              <w:rPr>
                <w:noProof/>
                <w:webHidden/>
                <w:rPrChange w:id="789" w:author="Usuario de Windows" w:date="2019-06-14T03:32:00Z">
                  <w:rPr>
                    <w:rFonts w:asciiTheme="majorHAnsi" w:eastAsiaTheme="majorEastAsia" w:hAnsiTheme="majorHAnsi" w:cstheme="majorBidi"/>
                    <w:noProof/>
                    <w:webHidden/>
                    <w:color w:val="2E74B5" w:themeColor="accent1" w:themeShade="BF"/>
                    <w:sz w:val="32"/>
                    <w:szCs w:val="32"/>
                    <w:lang w:eastAsia="es-PE"/>
                  </w:rPr>
                </w:rPrChange>
              </w:rPr>
            </w:r>
            <w:r w:rsidRPr="006A79B3" w:rsidDel="006C52AC">
              <w:rPr>
                <w:noProof/>
                <w:webHidden/>
                <w:rPrChange w:id="790" w:author="Usuario de Windows" w:date="2019-06-14T03:32:00Z">
                  <w:rPr>
                    <w:noProof/>
                    <w:webHidden/>
                  </w:rPr>
                </w:rPrChange>
              </w:rPr>
              <w:fldChar w:fldCharType="separate"/>
            </w:r>
          </w:del>
          <w:ins w:id="791" w:author="Usuario de Windows" w:date="2019-06-14T03:31:00Z">
            <w:del w:id="792" w:author="Briceño-PC" w:date="2019-07-19T08:55:00Z">
              <w:r w:rsidR="005107F3" w:rsidRPr="006A79B3" w:rsidDel="006C52AC">
                <w:rPr>
                  <w:noProof/>
                  <w:webHidden/>
                </w:rPr>
                <w:delText>23</w:delText>
              </w:r>
            </w:del>
          </w:ins>
          <w:ins w:id="793" w:author="Usuario de Windows" w:date="2019-06-14T03:18:00Z">
            <w:del w:id="794" w:author="Briceño-PC" w:date="2019-07-19T08:55:00Z">
              <w:r w:rsidRPr="006A79B3" w:rsidDel="006C52AC">
                <w:rPr>
                  <w:noProof/>
                  <w:webHidden/>
                  <w:rPrChange w:id="795" w:author="Usuario de Windows" w:date="2019-06-14T03:32:00Z">
                    <w:rPr>
                      <w:noProof/>
                      <w:webHidden/>
                    </w:rPr>
                  </w:rPrChange>
                </w:rPr>
                <w:fldChar w:fldCharType="end"/>
              </w:r>
              <w:r w:rsidRPr="006A79B3" w:rsidDel="006C52AC">
                <w:rPr>
                  <w:rStyle w:val="Hipervnculo"/>
                  <w:noProof/>
                  <w:color w:val="auto"/>
                  <w:rPrChange w:id="796" w:author="Usuario de Windows" w:date="2019-06-14T03:32:00Z">
                    <w:rPr>
                      <w:rStyle w:val="Hipervnculo"/>
                      <w:noProof/>
                    </w:rPr>
                  </w:rPrChange>
                </w:rPr>
                <w:fldChar w:fldCharType="end"/>
              </w:r>
            </w:del>
          </w:ins>
        </w:p>
        <w:p w:rsidR="008C1D94" w:rsidRPr="006A79B3" w:rsidDel="006C52AC" w:rsidRDefault="008C1D94">
          <w:pPr>
            <w:pStyle w:val="TtuloTDC"/>
            <w:rPr>
              <w:del w:id="797" w:author="Briceño-PC" w:date="2019-07-19T08:55:00Z"/>
              <w:rFonts w:eastAsiaTheme="minorEastAsia"/>
            </w:rPr>
            <w:pPrChange w:id="798" w:author="Briceño-PC" w:date="2019-07-19T08:55:00Z">
              <w:pPr>
                <w:pStyle w:val="TDC1"/>
              </w:pPr>
            </w:pPrChange>
          </w:pPr>
        </w:p>
        <w:p w:rsidR="008C1D94" w:rsidRPr="006A79B3" w:rsidDel="006C52AC" w:rsidRDefault="008C1D94">
          <w:pPr>
            <w:pStyle w:val="TtuloTDC"/>
            <w:rPr>
              <w:del w:id="799" w:author="Briceño-PC" w:date="2019-07-19T08:55:00Z"/>
              <w:rFonts w:eastAsiaTheme="minorEastAsia"/>
            </w:rPr>
            <w:pPrChange w:id="800" w:author="Briceño-PC" w:date="2019-07-19T08:55:00Z">
              <w:pPr>
                <w:pStyle w:val="TDC1"/>
                <w:tabs>
                  <w:tab w:val="left" w:pos="440"/>
                </w:tabs>
              </w:pPr>
            </w:pPrChange>
          </w:pPr>
          <w:del w:id="801" w:author="Briceño-PC" w:date="2019-07-19T08:55:00Z">
            <w:r w:rsidRPr="006A79B3" w:rsidDel="006C52AC">
              <w:rPr>
                <w:rPrChange w:id="802" w:author="Usuario de Windows" w:date="2019-06-14T03:32:00Z">
                  <w:rPr>
                    <w:rStyle w:val="Hipervnculo"/>
                    <w:rFonts w:ascii="Times New Roman" w:hAnsi="Times New Roman" w:cs="Times New Roman"/>
                  </w:rPr>
                </w:rPrChange>
              </w:rPr>
              <w:delText>I.</w:delText>
            </w:r>
            <w:r w:rsidRPr="006A79B3" w:rsidDel="006C52AC">
              <w:rPr>
                <w:rFonts w:eastAsiaTheme="minorEastAsia"/>
                <w:b/>
              </w:rPr>
              <w:tab/>
            </w:r>
            <w:r w:rsidRPr="006A79B3" w:rsidDel="006C52AC">
              <w:rPr>
                <w:rPrChange w:id="803" w:author="Usuario de Windows" w:date="2019-06-14T03:32:00Z">
                  <w:rPr>
                    <w:rStyle w:val="Hipervnculo"/>
                    <w:rFonts w:ascii="Times New Roman" w:hAnsi="Times New Roman" w:cs="Times New Roman"/>
                  </w:rPr>
                </w:rPrChange>
              </w:rPr>
              <w:delText>DATOS GENERALES</w:delText>
            </w:r>
            <w:r w:rsidRPr="006A79B3" w:rsidDel="006C52AC">
              <w:rPr>
                <w:b/>
                <w:webHidden/>
              </w:rPr>
              <w:tab/>
              <w:delText>3</w:delText>
            </w:r>
          </w:del>
        </w:p>
        <w:p w:rsidR="008C1D94" w:rsidRPr="006A79B3" w:rsidDel="006C52AC" w:rsidRDefault="008C1D94">
          <w:pPr>
            <w:pStyle w:val="TtuloTDC"/>
            <w:rPr>
              <w:del w:id="804" w:author="Briceño-PC" w:date="2019-07-19T08:55:00Z"/>
              <w:noProof/>
            </w:rPr>
            <w:pPrChange w:id="805" w:author="Briceño-PC" w:date="2019-07-19T08:55:00Z">
              <w:pPr>
                <w:pStyle w:val="TDC2"/>
                <w:tabs>
                  <w:tab w:val="left" w:pos="660"/>
                  <w:tab w:val="right" w:leader="dot" w:pos="8494"/>
                </w:tabs>
              </w:pPr>
            </w:pPrChange>
          </w:pPr>
          <w:del w:id="806" w:author="Briceño-PC" w:date="2019-07-19T08:55:00Z">
            <w:r w:rsidRPr="006A79B3" w:rsidDel="006C52AC">
              <w:rPr>
                <w:rPrChange w:id="807" w:author="Usuario de Windows" w:date="2019-06-14T03:32:00Z">
                  <w:rPr>
                    <w:rStyle w:val="Hipervnculo"/>
                    <w:rFonts w:ascii="Times New Roman" w:hAnsi="Times New Roman" w:cs="Times New Roman"/>
                    <w:b/>
                    <w:noProof/>
                    <w:lang w:val="es-ES"/>
                  </w:rPr>
                </w:rPrChange>
              </w:rPr>
              <w:delText>1.</w:delText>
            </w:r>
            <w:r w:rsidRPr="006A79B3" w:rsidDel="006C52AC">
              <w:rPr>
                <w:noProof/>
              </w:rPr>
              <w:tab/>
            </w:r>
            <w:r w:rsidRPr="006A79B3" w:rsidDel="006C52AC">
              <w:rPr>
                <w:rPrChange w:id="808" w:author="Usuario de Windows" w:date="2019-06-14T03:32:00Z">
                  <w:rPr>
                    <w:rStyle w:val="Hipervnculo"/>
                    <w:rFonts w:ascii="Times New Roman" w:hAnsi="Times New Roman" w:cs="Times New Roman"/>
                    <w:b/>
                    <w:noProof/>
                    <w:lang w:val="es-ES"/>
                  </w:rPr>
                </w:rPrChange>
              </w:rPr>
              <w:delText>Giro del Negocio</w:delText>
            </w:r>
            <w:r w:rsidRPr="006A79B3" w:rsidDel="006C52AC">
              <w:rPr>
                <w:noProof/>
                <w:webHidden/>
              </w:rPr>
              <w:tab/>
              <w:delText>3</w:delText>
            </w:r>
          </w:del>
        </w:p>
        <w:p w:rsidR="008C1D94" w:rsidRPr="006A79B3" w:rsidDel="006C52AC" w:rsidRDefault="008C1D94">
          <w:pPr>
            <w:pStyle w:val="TtuloTDC"/>
            <w:rPr>
              <w:del w:id="809" w:author="Briceño-PC" w:date="2019-07-19T08:55:00Z"/>
              <w:noProof/>
            </w:rPr>
            <w:pPrChange w:id="810" w:author="Briceño-PC" w:date="2019-07-19T08:55:00Z">
              <w:pPr>
                <w:pStyle w:val="TDC2"/>
                <w:tabs>
                  <w:tab w:val="left" w:pos="660"/>
                  <w:tab w:val="right" w:leader="dot" w:pos="8494"/>
                </w:tabs>
              </w:pPr>
            </w:pPrChange>
          </w:pPr>
          <w:del w:id="811" w:author="Briceño-PC" w:date="2019-07-19T08:55:00Z">
            <w:r w:rsidRPr="006A79B3" w:rsidDel="006C52AC">
              <w:rPr>
                <w:rPrChange w:id="812" w:author="Usuario de Windows" w:date="2019-06-14T03:32:00Z">
                  <w:rPr>
                    <w:rStyle w:val="Hipervnculo"/>
                    <w:rFonts w:ascii="Times New Roman" w:hAnsi="Times New Roman" w:cs="Times New Roman"/>
                    <w:b/>
                    <w:noProof/>
                    <w:lang w:val="es-ES"/>
                  </w:rPr>
                </w:rPrChange>
              </w:rPr>
              <w:delText>2.</w:delText>
            </w:r>
            <w:r w:rsidRPr="006A79B3" w:rsidDel="006C52AC">
              <w:rPr>
                <w:noProof/>
              </w:rPr>
              <w:tab/>
            </w:r>
            <w:r w:rsidRPr="006A79B3" w:rsidDel="006C52AC">
              <w:rPr>
                <w:rPrChange w:id="813" w:author="Usuario de Windows" w:date="2019-06-14T03:32:00Z">
                  <w:rPr>
                    <w:rStyle w:val="Hipervnculo"/>
                    <w:rFonts w:ascii="Times New Roman" w:hAnsi="Times New Roman" w:cs="Times New Roman"/>
                    <w:b/>
                    <w:noProof/>
                    <w:lang w:val="es-ES"/>
                  </w:rPr>
                </w:rPrChange>
              </w:rPr>
              <w:delText>Direccionamiento estratégico actual</w:delText>
            </w:r>
            <w:r w:rsidRPr="006A79B3" w:rsidDel="006C52AC">
              <w:rPr>
                <w:noProof/>
                <w:webHidden/>
              </w:rPr>
              <w:tab/>
              <w:delText>3</w:delText>
            </w:r>
          </w:del>
        </w:p>
        <w:p w:rsidR="008C1D94" w:rsidRPr="006A79B3" w:rsidDel="006C52AC" w:rsidRDefault="008C1D94">
          <w:pPr>
            <w:pStyle w:val="TtuloTDC"/>
            <w:rPr>
              <w:del w:id="814" w:author="Briceño-PC" w:date="2019-07-19T08:55:00Z"/>
              <w:noProof/>
            </w:rPr>
            <w:pPrChange w:id="815" w:author="Briceño-PC" w:date="2019-07-19T08:55:00Z">
              <w:pPr>
                <w:pStyle w:val="TDC2"/>
                <w:tabs>
                  <w:tab w:val="left" w:pos="660"/>
                  <w:tab w:val="right" w:leader="dot" w:pos="8494"/>
                </w:tabs>
              </w:pPr>
            </w:pPrChange>
          </w:pPr>
          <w:del w:id="816" w:author="Briceño-PC" w:date="2019-07-19T08:55:00Z">
            <w:r w:rsidRPr="006A79B3" w:rsidDel="006C52AC">
              <w:rPr>
                <w:rPrChange w:id="817" w:author="Usuario de Windows" w:date="2019-06-14T03:32:00Z">
                  <w:rPr>
                    <w:rStyle w:val="Hipervnculo"/>
                    <w:rFonts w:ascii="Times New Roman" w:hAnsi="Times New Roman" w:cs="Times New Roman"/>
                    <w:b/>
                    <w:noProof/>
                    <w:lang w:val="es-ES"/>
                  </w:rPr>
                </w:rPrChange>
              </w:rPr>
              <w:delText>3.</w:delText>
            </w:r>
            <w:r w:rsidRPr="006A79B3" w:rsidDel="006C52AC">
              <w:rPr>
                <w:noProof/>
              </w:rPr>
              <w:tab/>
            </w:r>
            <w:r w:rsidRPr="006A79B3" w:rsidDel="006C52AC">
              <w:rPr>
                <w:rPrChange w:id="818" w:author="Usuario de Windows" w:date="2019-06-14T03:32:00Z">
                  <w:rPr>
                    <w:rStyle w:val="Hipervnculo"/>
                    <w:rFonts w:ascii="Times New Roman" w:hAnsi="Times New Roman" w:cs="Times New Roman"/>
                    <w:b/>
                    <w:noProof/>
                    <w:lang w:val="es-ES"/>
                  </w:rPr>
                </w:rPrChange>
              </w:rPr>
              <w:delText>Organigrama</w:delText>
            </w:r>
            <w:r w:rsidRPr="006A79B3" w:rsidDel="006C52AC">
              <w:rPr>
                <w:noProof/>
                <w:webHidden/>
              </w:rPr>
              <w:tab/>
              <w:delText>4</w:delText>
            </w:r>
          </w:del>
        </w:p>
        <w:p w:rsidR="008C1D94" w:rsidRPr="006A79B3" w:rsidDel="006C52AC" w:rsidRDefault="008C1D94">
          <w:pPr>
            <w:pStyle w:val="TtuloTDC"/>
            <w:rPr>
              <w:del w:id="819" w:author="Briceño-PC" w:date="2019-07-19T08:55:00Z"/>
              <w:noProof/>
            </w:rPr>
            <w:pPrChange w:id="820" w:author="Briceño-PC" w:date="2019-07-19T08:55:00Z">
              <w:pPr>
                <w:pStyle w:val="TDC2"/>
                <w:tabs>
                  <w:tab w:val="left" w:pos="660"/>
                  <w:tab w:val="right" w:leader="dot" w:pos="8494"/>
                </w:tabs>
              </w:pPr>
            </w:pPrChange>
          </w:pPr>
          <w:del w:id="821" w:author="Briceño-PC" w:date="2019-07-19T08:55:00Z">
            <w:r w:rsidRPr="006A79B3" w:rsidDel="006C52AC">
              <w:rPr>
                <w:rPrChange w:id="822" w:author="Usuario de Windows" w:date="2019-06-14T03:32:00Z">
                  <w:rPr>
                    <w:rStyle w:val="Hipervnculo"/>
                    <w:rFonts w:ascii="Times New Roman" w:hAnsi="Times New Roman" w:cs="Times New Roman"/>
                    <w:b/>
                    <w:noProof/>
                    <w:lang w:val="es-ES"/>
                  </w:rPr>
                </w:rPrChange>
              </w:rPr>
              <w:delText>4.</w:delText>
            </w:r>
            <w:r w:rsidRPr="006A79B3" w:rsidDel="006C52AC">
              <w:rPr>
                <w:noProof/>
              </w:rPr>
              <w:tab/>
            </w:r>
            <w:r w:rsidRPr="006A79B3" w:rsidDel="006C52AC">
              <w:rPr>
                <w:rPrChange w:id="823" w:author="Usuario de Windows" w:date="2019-06-14T03:32:00Z">
                  <w:rPr>
                    <w:rStyle w:val="Hipervnculo"/>
                    <w:rFonts w:ascii="Times New Roman" w:hAnsi="Times New Roman" w:cs="Times New Roman"/>
                    <w:b/>
                    <w:noProof/>
                    <w:lang w:val="es-ES"/>
                  </w:rPr>
                </w:rPrChange>
              </w:rPr>
              <w:delText>Lugar geográfico de la empresa</w:delText>
            </w:r>
            <w:r w:rsidRPr="006A79B3" w:rsidDel="006C52AC">
              <w:rPr>
                <w:noProof/>
                <w:webHidden/>
              </w:rPr>
              <w:tab/>
              <w:delText>5</w:delText>
            </w:r>
          </w:del>
        </w:p>
        <w:p w:rsidR="008C1D94" w:rsidRPr="006A79B3" w:rsidDel="006C52AC" w:rsidRDefault="008C1D94">
          <w:pPr>
            <w:pStyle w:val="TtuloTDC"/>
            <w:rPr>
              <w:del w:id="824" w:author="Briceño-PC" w:date="2019-07-19T08:55:00Z"/>
              <w:noProof/>
            </w:rPr>
            <w:pPrChange w:id="825" w:author="Briceño-PC" w:date="2019-07-19T08:55:00Z">
              <w:pPr>
                <w:pStyle w:val="TDC2"/>
                <w:tabs>
                  <w:tab w:val="left" w:pos="660"/>
                  <w:tab w:val="right" w:leader="dot" w:pos="8494"/>
                </w:tabs>
              </w:pPr>
            </w:pPrChange>
          </w:pPr>
          <w:del w:id="826" w:author="Briceño-PC" w:date="2019-07-19T08:55:00Z">
            <w:r w:rsidRPr="006A79B3" w:rsidDel="006C52AC">
              <w:rPr>
                <w:rPrChange w:id="827" w:author="Usuario de Windows" w:date="2019-06-14T03:32:00Z">
                  <w:rPr>
                    <w:rStyle w:val="Hipervnculo"/>
                    <w:rFonts w:ascii="Times New Roman" w:hAnsi="Times New Roman" w:cs="Times New Roman"/>
                    <w:b/>
                    <w:noProof/>
                    <w:lang w:val="es-ES"/>
                  </w:rPr>
                </w:rPrChange>
              </w:rPr>
              <w:delText>5.</w:delText>
            </w:r>
            <w:r w:rsidRPr="006A79B3" w:rsidDel="006C52AC">
              <w:rPr>
                <w:noProof/>
              </w:rPr>
              <w:tab/>
            </w:r>
            <w:r w:rsidRPr="006A79B3" w:rsidDel="006C52AC">
              <w:rPr>
                <w:rPrChange w:id="828" w:author="Usuario de Windows" w:date="2019-06-14T03:32:00Z">
                  <w:rPr>
                    <w:rStyle w:val="Hipervnculo"/>
                    <w:rFonts w:ascii="Times New Roman" w:hAnsi="Times New Roman" w:cs="Times New Roman"/>
                    <w:b/>
                    <w:noProof/>
                    <w:lang w:val="es-ES"/>
                  </w:rPr>
                </w:rPrChange>
              </w:rPr>
              <w:delText>Realidad problemática / Motivo de la auditoría</w:delText>
            </w:r>
            <w:r w:rsidRPr="006A79B3" w:rsidDel="006C52AC">
              <w:rPr>
                <w:noProof/>
                <w:webHidden/>
              </w:rPr>
              <w:tab/>
              <w:delText>5</w:delText>
            </w:r>
          </w:del>
        </w:p>
        <w:p w:rsidR="008C1D94" w:rsidRPr="006A79B3" w:rsidDel="006C52AC" w:rsidRDefault="008C1D94">
          <w:pPr>
            <w:pStyle w:val="TtuloTDC"/>
            <w:rPr>
              <w:del w:id="829" w:author="Briceño-PC" w:date="2019-07-19T08:55:00Z"/>
              <w:rFonts w:eastAsiaTheme="minorEastAsia"/>
            </w:rPr>
            <w:pPrChange w:id="830" w:author="Briceño-PC" w:date="2019-07-19T08:55:00Z">
              <w:pPr>
                <w:pStyle w:val="TDC1"/>
                <w:tabs>
                  <w:tab w:val="left" w:pos="660"/>
                </w:tabs>
              </w:pPr>
            </w:pPrChange>
          </w:pPr>
          <w:del w:id="831" w:author="Briceño-PC" w:date="2019-07-19T08:55:00Z">
            <w:r w:rsidRPr="006A79B3" w:rsidDel="006C52AC">
              <w:rPr>
                <w:rPrChange w:id="832" w:author="Usuario de Windows" w:date="2019-06-14T03:32:00Z">
                  <w:rPr>
                    <w:rStyle w:val="Hipervnculo"/>
                    <w:rFonts w:ascii="Times New Roman" w:hAnsi="Times New Roman" w:cs="Times New Roman"/>
                  </w:rPr>
                </w:rPrChange>
              </w:rPr>
              <w:delText>II.</w:delText>
            </w:r>
            <w:r w:rsidRPr="006A79B3" w:rsidDel="006C52AC">
              <w:rPr>
                <w:rFonts w:eastAsiaTheme="minorEastAsia"/>
                <w:b/>
              </w:rPr>
              <w:tab/>
            </w:r>
            <w:r w:rsidRPr="006A79B3" w:rsidDel="006C52AC">
              <w:rPr>
                <w:rPrChange w:id="833" w:author="Usuario de Windows" w:date="2019-06-14T03:32:00Z">
                  <w:rPr>
                    <w:rStyle w:val="Hipervnculo"/>
                    <w:rFonts w:ascii="Times New Roman" w:hAnsi="Times New Roman" w:cs="Times New Roman"/>
                  </w:rPr>
                </w:rPrChange>
              </w:rPr>
              <w:delText>Identificación Del Objeto Auditable</w:delText>
            </w:r>
            <w:r w:rsidRPr="006A79B3" w:rsidDel="006C52AC">
              <w:rPr>
                <w:b/>
                <w:webHidden/>
              </w:rPr>
              <w:tab/>
              <w:delText>6</w:delText>
            </w:r>
          </w:del>
        </w:p>
        <w:p w:rsidR="008C1D94" w:rsidRPr="006A79B3" w:rsidDel="006C52AC" w:rsidRDefault="008C1D94">
          <w:pPr>
            <w:pStyle w:val="TtuloTDC"/>
            <w:rPr>
              <w:del w:id="834" w:author="Briceño-PC" w:date="2019-07-19T08:55:00Z"/>
              <w:noProof/>
            </w:rPr>
            <w:pPrChange w:id="835" w:author="Briceño-PC" w:date="2019-07-19T08:55:00Z">
              <w:pPr>
                <w:pStyle w:val="TDC2"/>
                <w:tabs>
                  <w:tab w:val="left" w:pos="660"/>
                  <w:tab w:val="right" w:leader="dot" w:pos="8494"/>
                </w:tabs>
              </w:pPr>
            </w:pPrChange>
          </w:pPr>
          <w:del w:id="836" w:author="Briceño-PC" w:date="2019-07-19T08:55:00Z">
            <w:r w:rsidRPr="006A79B3" w:rsidDel="006C52AC">
              <w:rPr>
                <w:rPrChange w:id="837" w:author="Usuario de Windows" w:date="2019-06-14T03:32:00Z">
                  <w:rPr>
                    <w:rStyle w:val="Hipervnculo"/>
                    <w:rFonts w:ascii="Times New Roman" w:hAnsi="Times New Roman" w:cs="Times New Roman"/>
                    <w:b/>
                    <w:noProof/>
                    <w:lang w:val="es-ES"/>
                  </w:rPr>
                </w:rPrChange>
              </w:rPr>
              <w:delText>1.</w:delText>
            </w:r>
            <w:r w:rsidRPr="006A79B3" w:rsidDel="006C52AC">
              <w:rPr>
                <w:noProof/>
              </w:rPr>
              <w:tab/>
            </w:r>
            <w:r w:rsidRPr="006A79B3" w:rsidDel="006C52AC">
              <w:rPr>
                <w:rPrChange w:id="838" w:author="Usuario de Windows" w:date="2019-06-14T03:32:00Z">
                  <w:rPr>
                    <w:rStyle w:val="Hipervnculo"/>
                    <w:rFonts w:ascii="Times New Roman" w:hAnsi="Times New Roman" w:cs="Times New Roman"/>
                    <w:b/>
                    <w:noProof/>
                    <w:lang w:val="es-ES"/>
                  </w:rPr>
                </w:rPrChange>
              </w:rPr>
              <w:delText>Título de la Auditoria</w:delText>
            </w:r>
            <w:r w:rsidRPr="006A79B3" w:rsidDel="006C52AC">
              <w:rPr>
                <w:noProof/>
                <w:webHidden/>
              </w:rPr>
              <w:tab/>
              <w:delText>6</w:delText>
            </w:r>
          </w:del>
        </w:p>
        <w:p w:rsidR="008C1D94" w:rsidRPr="006A79B3" w:rsidDel="006C52AC" w:rsidRDefault="008C1D94">
          <w:pPr>
            <w:pStyle w:val="TtuloTDC"/>
            <w:rPr>
              <w:del w:id="839" w:author="Briceño-PC" w:date="2019-07-19T08:55:00Z"/>
              <w:noProof/>
            </w:rPr>
            <w:pPrChange w:id="840" w:author="Briceño-PC" w:date="2019-07-19T08:55:00Z">
              <w:pPr>
                <w:pStyle w:val="TDC2"/>
                <w:tabs>
                  <w:tab w:val="left" w:pos="660"/>
                  <w:tab w:val="right" w:leader="dot" w:pos="8494"/>
                </w:tabs>
              </w:pPr>
            </w:pPrChange>
          </w:pPr>
          <w:del w:id="841" w:author="Briceño-PC" w:date="2019-07-19T08:55:00Z">
            <w:r w:rsidRPr="006A79B3" w:rsidDel="006C52AC">
              <w:rPr>
                <w:rPrChange w:id="842" w:author="Usuario de Windows" w:date="2019-06-14T03:32:00Z">
                  <w:rPr>
                    <w:rStyle w:val="Hipervnculo"/>
                    <w:rFonts w:ascii="Times New Roman" w:hAnsi="Times New Roman" w:cs="Times New Roman"/>
                    <w:b/>
                    <w:noProof/>
                    <w:lang w:val="es-ES"/>
                  </w:rPr>
                </w:rPrChange>
              </w:rPr>
              <w:delText>2.</w:delText>
            </w:r>
            <w:r w:rsidRPr="006A79B3" w:rsidDel="006C52AC">
              <w:rPr>
                <w:noProof/>
              </w:rPr>
              <w:tab/>
            </w:r>
            <w:r w:rsidRPr="006A79B3" w:rsidDel="006C52AC">
              <w:rPr>
                <w:rPrChange w:id="843" w:author="Usuario de Windows" w:date="2019-06-14T03:32:00Z">
                  <w:rPr>
                    <w:rStyle w:val="Hipervnculo"/>
                    <w:rFonts w:ascii="Times New Roman" w:hAnsi="Times New Roman" w:cs="Times New Roman"/>
                    <w:b/>
                    <w:noProof/>
                    <w:lang w:val="es-ES"/>
                  </w:rPr>
                </w:rPrChange>
              </w:rPr>
              <w:delText>Motivos para realizar la auditoria</w:delText>
            </w:r>
            <w:r w:rsidRPr="006A79B3" w:rsidDel="006C52AC">
              <w:rPr>
                <w:noProof/>
                <w:webHidden/>
              </w:rPr>
              <w:tab/>
              <w:delText>6</w:delText>
            </w:r>
          </w:del>
        </w:p>
        <w:p w:rsidR="008C1D94" w:rsidRPr="006A79B3" w:rsidDel="006C52AC" w:rsidRDefault="008C1D94">
          <w:pPr>
            <w:pStyle w:val="TtuloTDC"/>
            <w:rPr>
              <w:del w:id="844" w:author="Briceño-PC" w:date="2019-07-19T08:55:00Z"/>
              <w:rFonts w:eastAsiaTheme="minorEastAsia"/>
            </w:rPr>
            <w:pPrChange w:id="845" w:author="Briceño-PC" w:date="2019-07-19T08:55:00Z">
              <w:pPr>
                <w:pStyle w:val="TDC1"/>
                <w:tabs>
                  <w:tab w:val="left" w:pos="660"/>
                </w:tabs>
              </w:pPr>
            </w:pPrChange>
          </w:pPr>
          <w:del w:id="846" w:author="Briceño-PC" w:date="2019-07-19T08:55:00Z">
            <w:r w:rsidRPr="006A79B3" w:rsidDel="006C52AC">
              <w:rPr>
                <w:rPrChange w:id="847" w:author="Usuario de Windows" w:date="2019-06-14T03:32:00Z">
                  <w:rPr>
                    <w:rStyle w:val="Hipervnculo"/>
                    <w:rFonts w:ascii="Times New Roman" w:hAnsi="Times New Roman" w:cs="Times New Roman"/>
                  </w:rPr>
                </w:rPrChange>
              </w:rPr>
              <w:delText>III.</w:delText>
            </w:r>
            <w:r w:rsidRPr="006A79B3" w:rsidDel="006C52AC">
              <w:rPr>
                <w:rFonts w:eastAsiaTheme="minorEastAsia"/>
                <w:b/>
              </w:rPr>
              <w:tab/>
            </w:r>
            <w:r w:rsidRPr="006A79B3" w:rsidDel="006C52AC">
              <w:rPr>
                <w:rPrChange w:id="848" w:author="Usuario de Windows" w:date="2019-06-14T03:32:00Z">
                  <w:rPr>
                    <w:rStyle w:val="Hipervnculo"/>
                    <w:rFonts w:ascii="Times New Roman" w:hAnsi="Times New Roman" w:cs="Times New Roman"/>
                  </w:rPr>
                </w:rPrChange>
              </w:rPr>
              <w:delText>Marco Normativo/Referencial Aplicable</w:delText>
            </w:r>
            <w:r w:rsidRPr="006A79B3" w:rsidDel="006C52AC">
              <w:rPr>
                <w:b/>
                <w:webHidden/>
              </w:rPr>
              <w:tab/>
              <w:delText>7</w:delText>
            </w:r>
          </w:del>
        </w:p>
        <w:p w:rsidR="008C1D94" w:rsidRPr="006A79B3" w:rsidDel="006C52AC" w:rsidRDefault="008C1D94">
          <w:pPr>
            <w:pStyle w:val="TtuloTDC"/>
            <w:rPr>
              <w:del w:id="849" w:author="Briceño-PC" w:date="2019-07-19T08:55:00Z"/>
              <w:noProof/>
            </w:rPr>
            <w:pPrChange w:id="850" w:author="Briceño-PC" w:date="2019-07-19T08:55:00Z">
              <w:pPr>
                <w:pStyle w:val="TDC2"/>
                <w:tabs>
                  <w:tab w:val="left" w:pos="660"/>
                  <w:tab w:val="right" w:leader="dot" w:pos="8494"/>
                </w:tabs>
              </w:pPr>
            </w:pPrChange>
          </w:pPr>
          <w:del w:id="851" w:author="Briceño-PC" w:date="2019-07-19T08:55:00Z">
            <w:r w:rsidRPr="006A79B3" w:rsidDel="006C52AC">
              <w:rPr>
                <w:rPrChange w:id="852" w:author="Usuario de Windows" w:date="2019-06-14T03:32:00Z">
                  <w:rPr>
                    <w:rStyle w:val="Hipervnculo"/>
                    <w:rFonts w:ascii="Times New Roman" w:hAnsi="Times New Roman" w:cs="Times New Roman"/>
                    <w:b/>
                    <w:noProof/>
                    <w:lang w:val="es-ES"/>
                  </w:rPr>
                </w:rPrChange>
              </w:rPr>
              <w:delText>a.</w:delText>
            </w:r>
            <w:r w:rsidRPr="006A79B3" w:rsidDel="006C52AC">
              <w:rPr>
                <w:noProof/>
              </w:rPr>
              <w:tab/>
            </w:r>
            <w:r w:rsidRPr="006A79B3" w:rsidDel="006C52AC">
              <w:rPr>
                <w:rPrChange w:id="853" w:author="Usuario de Windows" w:date="2019-06-14T03:32:00Z">
                  <w:rPr>
                    <w:rStyle w:val="Hipervnculo"/>
                    <w:rFonts w:ascii="Times New Roman" w:hAnsi="Times New Roman" w:cs="Times New Roman"/>
                    <w:b/>
                    <w:noProof/>
                    <w:lang w:val="es-ES"/>
                  </w:rPr>
                </w:rPrChange>
              </w:rPr>
              <w:delText>Normativa/Marco Referencial Internacional</w:delText>
            </w:r>
            <w:r w:rsidRPr="006A79B3" w:rsidDel="006C52AC">
              <w:rPr>
                <w:noProof/>
                <w:webHidden/>
              </w:rPr>
              <w:tab/>
              <w:delText>7</w:delText>
            </w:r>
          </w:del>
        </w:p>
        <w:p w:rsidR="008C1D94" w:rsidRPr="006A79B3" w:rsidDel="006C52AC" w:rsidRDefault="008C1D94">
          <w:pPr>
            <w:pStyle w:val="TtuloTDC"/>
            <w:rPr>
              <w:del w:id="854" w:author="Briceño-PC" w:date="2019-07-19T08:55:00Z"/>
              <w:noProof/>
            </w:rPr>
            <w:pPrChange w:id="855" w:author="Briceño-PC" w:date="2019-07-19T08:55:00Z">
              <w:pPr>
                <w:pStyle w:val="TDC2"/>
                <w:tabs>
                  <w:tab w:val="left" w:pos="660"/>
                  <w:tab w:val="right" w:leader="dot" w:pos="8494"/>
                </w:tabs>
              </w:pPr>
            </w:pPrChange>
          </w:pPr>
          <w:del w:id="856" w:author="Briceño-PC" w:date="2019-07-19T08:55:00Z">
            <w:r w:rsidRPr="006A79B3" w:rsidDel="006C52AC">
              <w:rPr>
                <w:rPrChange w:id="857" w:author="Usuario de Windows" w:date="2019-06-14T03:32:00Z">
                  <w:rPr>
                    <w:rStyle w:val="Hipervnculo"/>
                    <w:rFonts w:ascii="Times New Roman" w:hAnsi="Times New Roman" w:cs="Times New Roman"/>
                    <w:b/>
                    <w:noProof/>
                    <w:lang w:val="es-ES"/>
                  </w:rPr>
                </w:rPrChange>
              </w:rPr>
              <w:delText>b.</w:delText>
            </w:r>
            <w:r w:rsidRPr="006A79B3" w:rsidDel="006C52AC">
              <w:rPr>
                <w:noProof/>
              </w:rPr>
              <w:tab/>
            </w:r>
            <w:r w:rsidRPr="006A79B3" w:rsidDel="006C52AC">
              <w:rPr>
                <w:rPrChange w:id="858" w:author="Usuario de Windows" w:date="2019-06-14T03:32:00Z">
                  <w:rPr>
                    <w:rStyle w:val="Hipervnculo"/>
                    <w:rFonts w:ascii="Times New Roman" w:hAnsi="Times New Roman" w:cs="Times New Roman"/>
                    <w:b/>
                    <w:noProof/>
                    <w:lang w:val="es-ES"/>
                  </w:rPr>
                </w:rPrChange>
              </w:rPr>
              <w:delText>Normativa/Marco referencial Nacional</w:delText>
            </w:r>
            <w:r w:rsidRPr="006A79B3" w:rsidDel="006C52AC">
              <w:rPr>
                <w:noProof/>
                <w:webHidden/>
              </w:rPr>
              <w:tab/>
              <w:delText>8</w:delText>
            </w:r>
          </w:del>
        </w:p>
        <w:p w:rsidR="008C1D94" w:rsidRPr="006A79B3" w:rsidDel="006C52AC" w:rsidRDefault="008C1D94">
          <w:pPr>
            <w:pStyle w:val="TtuloTDC"/>
            <w:rPr>
              <w:del w:id="859" w:author="Briceño-PC" w:date="2019-07-19T08:55:00Z"/>
              <w:noProof/>
            </w:rPr>
            <w:pPrChange w:id="860" w:author="Briceño-PC" w:date="2019-07-19T08:55:00Z">
              <w:pPr>
                <w:pStyle w:val="TDC2"/>
                <w:tabs>
                  <w:tab w:val="left" w:pos="660"/>
                  <w:tab w:val="right" w:leader="dot" w:pos="8494"/>
                </w:tabs>
              </w:pPr>
            </w:pPrChange>
          </w:pPr>
          <w:del w:id="861" w:author="Briceño-PC" w:date="2019-07-19T08:55:00Z">
            <w:r w:rsidRPr="006A79B3" w:rsidDel="006C52AC">
              <w:rPr>
                <w:rPrChange w:id="862" w:author="Usuario de Windows" w:date="2019-06-14T03:32:00Z">
                  <w:rPr>
                    <w:rStyle w:val="Hipervnculo"/>
                    <w:rFonts w:ascii="Times New Roman" w:hAnsi="Times New Roman" w:cs="Times New Roman"/>
                    <w:b/>
                    <w:noProof/>
                    <w:lang w:val="es-ES"/>
                  </w:rPr>
                </w:rPrChange>
              </w:rPr>
              <w:delText>c.</w:delText>
            </w:r>
            <w:r w:rsidRPr="006A79B3" w:rsidDel="006C52AC">
              <w:rPr>
                <w:noProof/>
              </w:rPr>
              <w:tab/>
            </w:r>
            <w:r w:rsidRPr="006A79B3" w:rsidDel="006C52AC">
              <w:rPr>
                <w:rPrChange w:id="863" w:author="Usuario de Windows" w:date="2019-06-14T03:32:00Z">
                  <w:rPr>
                    <w:rStyle w:val="Hipervnculo"/>
                    <w:rFonts w:ascii="Times New Roman" w:hAnsi="Times New Roman" w:cs="Times New Roman"/>
                    <w:b/>
                    <w:noProof/>
                    <w:lang w:val="es-ES"/>
                  </w:rPr>
                </w:rPrChange>
              </w:rPr>
              <w:delText>Normativa Institucional</w:delText>
            </w:r>
            <w:r w:rsidRPr="006A79B3" w:rsidDel="006C52AC">
              <w:rPr>
                <w:noProof/>
                <w:webHidden/>
              </w:rPr>
              <w:tab/>
              <w:delText>8</w:delText>
            </w:r>
          </w:del>
        </w:p>
        <w:p w:rsidR="00C67025" w:rsidDel="006C52AC" w:rsidRDefault="00C67025">
          <w:pPr>
            <w:pStyle w:val="TtuloTDC"/>
            <w:rPr>
              <w:del w:id="864" w:author="Briceño-PC" w:date="2019-07-19T08:56:00Z"/>
            </w:rPr>
            <w:pPrChange w:id="865" w:author="Briceño-PC" w:date="2019-07-19T08:55:00Z">
              <w:pPr/>
            </w:pPrChange>
          </w:pPr>
          <w:del w:id="866" w:author="Briceño-PC" w:date="2019-07-19T08:55:00Z">
            <w:r w:rsidDel="006C52AC">
              <w:rPr>
                <w:b/>
                <w:bCs/>
                <w:lang w:val="es-ES"/>
              </w:rPr>
              <w:fldChar w:fldCharType="end"/>
            </w:r>
          </w:del>
        </w:p>
        <w:customXmlDelRangeStart w:id="867" w:author="Briceño-PC" w:date="2019-07-19T08:56:00Z"/>
      </w:sdtContent>
    </w:sdt>
    <w:customXmlDelRangeEnd w:id="867"/>
    <w:p w:rsidR="00C67025" w:rsidDel="006C52AC" w:rsidRDefault="00C67025">
      <w:pPr>
        <w:pStyle w:val="TtuloTDC"/>
        <w:rPr>
          <w:del w:id="868" w:author="Briceño-PC" w:date="2019-07-19T08:56:00Z"/>
          <w:rFonts w:ascii="Times New Roman" w:hAnsi="Times New Roman" w:cs="Times New Roman"/>
          <w:b/>
          <w:sz w:val="24"/>
          <w:szCs w:val="24"/>
          <w:lang w:val="es-ES"/>
        </w:rPr>
        <w:pPrChange w:id="869" w:author="Briceño-PC" w:date="2019-07-19T08:56:00Z">
          <w:pPr>
            <w:ind w:left="425"/>
            <w:outlineLvl w:val="0"/>
          </w:pPr>
        </w:pPrChange>
      </w:pPr>
    </w:p>
    <w:p w:rsidR="00C67025" w:rsidRDefault="00C67025">
      <w:pPr>
        <w:jc w:val="center"/>
        <w:rPr>
          <w:rFonts w:ascii="Times New Roman" w:hAnsi="Times New Roman" w:cs="Times New Roman"/>
          <w:b/>
          <w:sz w:val="24"/>
          <w:szCs w:val="24"/>
          <w:lang w:val="es-ES"/>
        </w:rPr>
        <w:pPrChange w:id="870" w:author="Briceño-PC" w:date="2019-07-19T09:09:00Z">
          <w:pPr/>
        </w:pPrChange>
      </w:pPr>
      <w:del w:id="871" w:author="Briceño-PC" w:date="2019-07-19T08:56:00Z">
        <w:r w:rsidDel="006C52AC">
          <w:rPr>
            <w:rFonts w:ascii="Times New Roman" w:hAnsi="Times New Roman" w:cs="Times New Roman"/>
            <w:b/>
            <w:sz w:val="24"/>
            <w:szCs w:val="24"/>
            <w:lang w:val="es-ES"/>
          </w:rPr>
          <w:br w:type="page"/>
        </w:r>
      </w:del>
    </w:p>
    <w:p w:rsidR="00F16E14" w:rsidRPr="00695E26" w:rsidRDefault="00100EB6">
      <w:pPr>
        <w:pStyle w:val="Ttulo1"/>
        <w:numPr>
          <w:ilvl w:val="0"/>
          <w:numId w:val="67"/>
        </w:numPr>
        <w:rPr>
          <w:rFonts w:ascii="Times New Roman" w:hAnsi="Times New Roman" w:cs="Times New Roman"/>
          <w:b/>
          <w:lang w:val="es-ES"/>
          <w:rPrChange w:id="872" w:author="Usuario de Windows" w:date="2019-06-14T03:19:00Z">
            <w:rPr>
              <w:lang w:val="es-ES"/>
            </w:rPr>
          </w:rPrChange>
        </w:rPr>
        <w:pPrChange w:id="873" w:author="Usuario de Windows" w:date="2019-06-14T03:19:00Z">
          <w:pPr>
            <w:pStyle w:val="Prrafodelista"/>
            <w:numPr>
              <w:numId w:val="6"/>
            </w:numPr>
            <w:ind w:left="1430" w:hanging="720"/>
            <w:outlineLvl w:val="0"/>
          </w:pPr>
        </w:pPrChange>
      </w:pPr>
      <w:bookmarkStart w:id="874" w:name="_Toc11374723"/>
      <w:r w:rsidRPr="00695E26">
        <w:rPr>
          <w:rFonts w:ascii="Times New Roman" w:hAnsi="Times New Roman" w:cs="Times New Roman"/>
          <w:b/>
          <w:color w:val="auto"/>
          <w:lang w:val="es-ES"/>
          <w:rPrChange w:id="875" w:author="Usuario de Windows" w:date="2019-06-14T03:19:00Z">
            <w:rPr>
              <w:lang w:val="es-ES"/>
            </w:rPr>
          </w:rPrChange>
        </w:rPr>
        <w:t>DATOS GENERALES</w:t>
      </w:r>
      <w:bookmarkEnd w:id="874"/>
    </w:p>
    <w:p w:rsidR="00F16E14" w:rsidRPr="00F16E14" w:rsidRDefault="00F16E14" w:rsidP="00F16E14">
      <w:pPr>
        <w:pStyle w:val="Prrafodelista"/>
        <w:rPr>
          <w:rFonts w:ascii="Times New Roman" w:hAnsi="Times New Roman" w:cs="Times New Roman"/>
          <w:b/>
          <w:sz w:val="24"/>
          <w:szCs w:val="24"/>
          <w:lang w:val="es-ES"/>
        </w:rPr>
      </w:pPr>
    </w:p>
    <w:p w:rsidR="00F16E14" w:rsidRPr="0038627B" w:rsidRDefault="00100EB6" w:rsidP="00745F3C">
      <w:pPr>
        <w:pStyle w:val="Prrafodelista"/>
        <w:numPr>
          <w:ilvl w:val="0"/>
          <w:numId w:val="13"/>
        </w:numPr>
        <w:outlineLvl w:val="1"/>
        <w:rPr>
          <w:rFonts w:ascii="Times New Roman" w:hAnsi="Times New Roman" w:cs="Times New Roman"/>
          <w:b/>
          <w:sz w:val="24"/>
          <w:szCs w:val="24"/>
          <w:lang w:val="es-ES"/>
        </w:rPr>
      </w:pPr>
      <w:bookmarkStart w:id="876" w:name="_Toc11374724"/>
      <w:r w:rsidRPr="0038627B">
        <w:rPr>
          <w:rStyle w:val="Ttulo2Car"/>
          <w:color w:val="auto"/>
          <w:rPrChange w:id="877" w:author="Cintia Olivares Ruiz" w:date="2019-07-19T01:21:00Z">
            <w:rPr>
              <w:rFonts w:ascii="Times New Roman" w:hAnsi="Times New Roman" w:cs="Times New Roman"/>
              <w:b/>
              <w:sz w:val="24"/>
              <w:szCs w:val="24"/>
              <w:lang w:val="es-ES"/>
            </w:rPr>
          </w:rPrChange>
        </w:rPr>
        <w:t>Giro del Negocio:</w:t>
      </w:r>
      <w:r w:rsidRPr="0038627B">
        <w:rPr>
          <w:rFonts w:ascii="Times New Roman" w:hAnsi="Times New Roman" w:cs="Times New Roman"/>
          <w:sz w:val="24"/>
          <w:szCs w:val="24"/>
          <w:lang w:val="es-ES"/>
        </w:rPr>
        <w:t xml:space="preserve"> </w:t>
      </w:r>
      <w:del w:id="878" w:author="Briceño-PC" w:date="2019-07-19T09:44:00Z">
        <w:r w:rsidRPr="006C52AC" w:rsidDel="00F10E4C">
          <w:rPr>
            <w:rFonts w:ascii="Times New Roman" w:hAnsi="Times New Roman" w:cs="Times New Roman"/>
            <w:sz w:val="24"/>
            <w:szCs w:val="24"/>
            <w:lang w:val="es-ES"/>
          </w:rPr>
          <w:delText>Educación</w:delText>
        </w:r>
      </w:del>
      <w:bookmarkEnd w:id="876"/>
      <w:ins w:id="879" w:author="Briceño-PC" w:date="2019-07-19T09:44:00Z">
        <w:r w:rsidR="00F10E4C">
          <w:rPr>
            <w:rFonts w:ascii="Times New Roman" w:hAnsi="Times New Roman" w:cs="Times New Roman"/>
            <w:sz w:val="24"/>
            <w:szCs w:val="24"/>
            <w:lang w:val="es-ES"/>
          </w:rPr>
          <w:t>${Giro_empresa}</w:t>
        </w:r>
      </w:ins>
    </w:p>
    <w:p w:rsidR="004D0621" w:rsidRPr="00695E26" w:rsidRDefault="004D0621" w:rsidP="004D0621">
      <w:pPr>
        <w:pStyle w:val="Prrafodelista"/>
        <w:ind w:left="1440"/>
        <w:rPr>
          <w:rFonts w:ascii="Times New Roman" w:hAnsi="Times New Roman" w:cs="Times New Roman"/>
          <w:b/>
          <w:sz w:val="24"/>
          <w:szCs w:val="24"/>
          <w:lang w:val="es-ES"/>
        </w:rPr>
      </w:pPr>
    </w:p>
    <w:p w:rsidR="00100EB6" w:rsidRPr="00695E26" w:rsidRDefault="00100EB6">
      <w:pPr>
        <w:pStyle w:val="Ttulo2"/>
        <w:numPr>
          <w:ilvl w:val="0"/>
          <w:numId w:val="13"/>
        </w:numPr>
        <w:rPr>
          <w:b/>
          <w:lang w:val="es-ES"/>
          <w:rPrChange w:id="880" w:author="Usuario de Windows" w:date="2019-06-14T03:19:00Z">
            <w:rPr>
              <w:lang w:val="es-ES"/>
            </w:rPr>
          </w:rPrChange>
        </w:rPr>
        <w:pPrChange w:id="881" w:author="Usuario de Windows" w:date="2019-06-14T03:03:00Z">
          <w:pPr>
            <w:pStyle w:val="Prrafodelista"/>
            <w:numPr>
              <w:numId w:val="13"/>
            </w:numPr>
            <w:ind w:left="1440" w:hanging="360"/>
            <w:outlineLvl w:val="1"/>
          </w:pPr>
        </w:pPrChange>
      </w:pPr>
      <w:bookmarkStart w:id="882" w:name="_Toc11374725"/>
      <w:r w:rsidRPr="00695E26">
        <w:rPr>
          <w:b/>
          <w:color w:val="auto"/>
          <w:lang w:val="es-ES"/>
          <w:rPrChange w:id="883" w:author="Usuario de Windows" w:date="2019-06-14T03:19:00Z">
            <w:rPr>
              <w:lang w:val="es-ES"/>
            </w:rPr>
          </w:rPrChange>
        </w:rPr>
        <w:t>Direccionamiento estratégico actual:</w:t>
      </w:r>
      <w:bookmarkEnd w:id="882"/>
    </w:p>
    <w:p w:rsidR="00100EB6" w:rsidRPr="00F16E14" w:rsidRDefault="00100EB6" w:rsidP="00100EB6">
      <w:pPr>
        <w:pStyle w:val="Prrafodelista"/>
        <w:ind w:left="1080"/>
        <w:rPr>
          <w:rFonts w:ascii="Times New Roman" w:hAnsi="Times New Roman" w:cs="Times New Roman"/>
          <w:sz w:val="24"/>
          <w:szCs w:val="24"/>
          <w:u w:val="single"/>
          <w:lang w:val="es-ES"/>
        </w:rPr>
      </w:pPr>
    </w:p>
    <w:p w:rsidR="00100EB6" w:rsidRPr="00695E26" w:rsidRDefault="00100EB6">
      <w:pPr>
        <w:pStyle w:val="Ttulo3"/>
        <w:ind w:left="1092" w:firstLine="708"/>
        <w:rPr>
          <w:b/>
          <w:lang w:val="es-ES"/>
          <w:rPrChange w:id="884" w:author="Usuario de Windows" w:date="2019-06-14T03:20:00Z">
            <w:rPr>
              <w:lang w:val="es-ES"/>
            </w:rPr>
          </w:rPrChange>
        </w:rPr>
        <w:pPrChange w:id="885" w:author="Usuario de Windows" w:date="2019-06-14T03:04:00Z">
          <w:pPr>
            <w:pStyle w:val="Prrafodelista"/>
            <w:ind w:left="1800"/>
          </w:pPr>
        </w:pPrChange>
      </w:pPr>
      <w:bookmarkStart w:id="886" w:name="_Toc11374726"/>
      <w:r w:rsidRPr="00695E26">
        <w:rPr>
          <w:b/>
          <w:color w:val="auto"/>
          <w:lang w:val="es-ES"/>
          <w:rPrChange w:id="887" w:author="Usuario de Windows" w:date="2019-06-14T03:20:00Z">
            <w:rPr>
              <w:lang w:val="es-ES"/>
            </w:rPr>
          </w:rPrChange>
        </w:rPr>
        <w:t>Misión</w:t>
      </w:r>
      <w:bookmarkEnd w:id="886"/>
    </w:p>
    <w:p w:rsidR="00F16E14" w:rsidRPr="00F16E14" w:rsidRDefault="00F16E14" w:rsidP="00F16E14">
      <w:pPr>
        <w:pStyle w:val="Prrafodelista"/>
        <w:ind w:left="1800"/>
        <w:rPr>
          <w:rFonts w:ascii="Times New Roman" w:hAnsi="Times New Roman" w:cs="Times New Roman"/>
          <w:b/>
          <w:sz w:val="24"/>
          <w:szCs w:val="24"/>
          <w:lang w:val="es-ES"/>
        </w:rPr>
      </w:pPr>
    </w:p>
    <w:p w:rsidR="00100EB6" w:rsidRPr="00F16E14" w:rsidRDefault="00100EB6" w:rsidP="00100EB6">
      <w:pPr>
        <w:pStyle w:val="Prrafodelista"/>
        <w:spacing w:line="360" w:lineRule="auto"/>
        <w:ind w:left="1800"/>
        <w:jc w:val="both"/>
        <w:rPr>
          <w:rFonts w:ascii="Times New Roman" w:hAnsi="Times New Roman" w:cs="Times New Roman"/>
          <w:sz w:val="24"/>
          <w:szCs w:val="24"/>
        </w:rPr>
      </w:pPr>
      <w:del w:id="888" w:author="Briceño-PC" w:date="2019-07-19T09:44:00Z">
        <w:r w:rsidRPr="00F16E14" w:rsidDel="00F10E4C">
          <w:rPr>
            <w:rFonts w:ascii="Times New Roman" w:hAnsi="Times New Roman" w:cs="Times New Roman"/>
            <w:sz w:val="24"/>
            <w:szCs w:val="24"/>
          </w:rPr>
          <w:delText>Ser una institución educativa con estándares internacionales de acreditación que consoliden el modelo educativo propio de la red de Colegios de Alto Rendimiento, sirviendo de referente de calidad académica, organizacional y de gestión en la región, que contribuya a mejorar la educación pública como base del desarrollo nacional y mundial.</w:delText>
        </w:r>
      </w:del>
      <w:ins w:id="889" w:author="Briceño-PC" w:date="2019-07-19T09:44:00Z">
        <w:r w:rsidR="00F10E4C">
          <w:rPr>
            <w:rFonts w:ascii="Times New Roman" w:hAnsi="Times New Roman" w:cs="Times New Roman"/>
            <w:sz w:val="24"/>
            <w:szCs w:val="24"/>
          </w:rPr>
          <w:t>${Mision}</w:t>
        </w:r>
      </w:ins>
    </w:p>
    <w:p w:rsidR="00100EB6" w:rsidRPr="00F16E14" w:rsidRDefault="00100EB6" w:rsidP="00100EB6">
      <w:pPr>
        <w:pStyle w:val="Prrafodelista"/>
        <w:spacing w:line="360" w:lineRule="auto"/>
        <w:ind w:left="1800"/>
        <w:jc w:val="both"/>
        <w:rPr>
          <w:rFonts w:ascii="Times New Roman" w:hAnsi="Times New Roman" w:cs="Times New Roman"/>
          <w:sz w:val="24"/>
          <w:szCs w:val="24"/>
        </w:rPr>
      </w:pPr>
    </w:p>
    <w:p w:rsidR="00F16E14" w:rsidRPr="00695E26" w:rsidRDefault="00100EB6">
      <w:pPr>
        <w:pStyle w:val="Ttulo3"/>
        <w:ind w:left="1092" w:firstLine="708"/>
        <w:rPr>
          <w:b/>
          <w:rPrChange w:id="890" w:author="Usuario de Windows" w:date="2019-06-14T03:20:00Z">
            <w:rPr/>
          </w:rPrChange>
        </w:rPr>
        <w:pPrChange w:id="891" w:author="Usuario de Windows" w:date="2019-06-14T03:03:00Z">
          <w:pPr>
            <w:spacing w:line="360" w:lineRule="auto"/>
            <w:ind w:left="1440" w:firstLine="360"/>
            <w:jc w:val="both"/>
          </w:pPr>
        </w:pPrChange>
      </w:pPr>
      <w:bookmarkStart w:id="892" w:name="_Toc11374727"/>
      <w:r w:rsidRPr="00695E26">
        <w:rPr>
          <w:b/>
          <w:color w:val="auto"/>
          <w:rPrChange w:id="893" w:author="Usuario de Windows" w:date="2019-06-14T03:20:00Z">
            <w:rPr/>
          </w:rPrChange>
        </w:rPr>
        <w:t>Visión</w:t>
      </w:r>
      <w:bookmarkEnd w:id="892"/>
    </w:p>
    <w:p w:rsidR="00100EB6" w:rsidRPr="00F16E14" w:rsidRDefault="00100EB6" w:rsidP="00D3716A">
      <w:pPr>
        <w:spacing w:line="360" w:lineRule="auto"/>
        <w:ind w:left="1800"/>
        <w:jc w:val="both"/>
        <w:rPr>
          <w:rFonts w:ascii="Times New Roman" w:hAnsi="Times New Roman" w:cs="Times New Roman"/>
          <w:b/>
          <w:sz w:val="24"/>
          <w:szCs w:val="24"/>
        </w:rPr>
      </w:pPr>
      <w:del w:id="894" w:author="Briceño-PC" w:date="2019-07-19T09:44:00Z">
        <w:r w:rsidRPr="00F16E14" w:rsidDel="00F10E4C">
          <w:rPr>
            <w:rFonts w:ascii="Times New Roman" w:hAnsi="Times New Roman" w:cs="Times New Roman"/>
            <w:sz w:val="24"/>
            <w:szCs w:val="24"/>
          </w:rPr>
          <w:delText>Somos un</w:delText>
        </w:r>
        <w:r w:rsidR="00C20A36" w:rsidRPr="00F16E14" w:rsidDel="00F10E4C">
          <w:rPr>
            <w:rFonts w:ascii="Times New Roman" w:hAnsi="Times New Roman" w:cs="Times New Roman"/>
            <w:sz w:val="24"/>
            <w:szCs w:val="24"/>
          </w:rPr>
          <w:delText xml:space="preserve">a institución educativa pública </w:delText>
        </w:r>
        <w:r w:rsidRPr="00F16E14" w:rsidDel="00F10E4C">
          <w:rPr>
            <w:rFonts w:ascii="Times New Roman" w:hAnsi="Times New Roman" w:cs="Times New Roman"/>
            <w:sz w:val="24"/>
            <w:szCs w:val="24"/>
          </w:rPr>
          <w:delText xml:space="preserve">acreditada, parte de la Red de Colegios de Alto Rendimiento, </w:delText>
        </w:r>
      </w:del>
      <w:del w:id="895" w:author="Briceño-PC" w:date="2019-07-19T08:57:00Z">
        <w:r w:rsidRPr="00F16E14" w:rsidDel="006C52AC">
          <w:rPr>
            <w:rFonts w:ascii="Times New Roman" w:hAnsi="Times New Roman" w:cs="Times New Roman"/>
            <w:sz w:val="24"/>
            <w:szCs w:val="24"/>
          </w:rPr>
          <w:delText>que</w:delText>
        </w:r>
      </w:del>
      <w:del w:id="896" w:author="Briceño-PC" w:date="2019-07-19T09:44:00Z">
        <w:r w:rsidRPr="00F16E14" w:rsidDel="00F10E4C">
          <w:rPr>
            <w:rFonts w:ascii="Times New Roman" w:hAnsi="Times New Roman" w:cs="Times New Roman"/>
            <w:sz w:val="24"/>
            <w:szCs w:val="24"/>
          </w:rPr>
          <w:delText xml:space="preserve"> sobre la base del Programa Diploma del Bachillerato Internacional, fortalece las competencias personales, académicas y socioemocionales de estudiantes de alto desempeño, con miras a forjar ciudadanos íntegros y líderes comprometidos con el desarrollo del país y del mundo.</w:delText>
        </w:r>
      </w:del>
      <w:ins w:id="897" w:author="Briceño-PC" w:date="2019-07-19T09:44:00Z">
        <w:r w:rsidR="00F10E4C">
          <w:rPr>
            <w:rFonts w:ascii="Times New Roman" w:hAnsi="Times New Roman" w:cs="Times New Roman"/>
            <w:sz w:val="24"/>
            <w:szCs w:val="24"/>
          </w:rPr>
          <w:t>${</w:t>
        </w:r>
      </w:ins>
      <w:ins w:id="898" w:author="Briceño-PC" w:date="2019-07-19T09:45:00Z">
        <w:r w:rsidR="00F10E4C">
          <w:rPr>
            <w:rFonts w:ascii="Times New Roman" w:hAnsi="Times New Roman" w:cs="Times New Roman"/>
            <w:sz w:val="24"/>
            <w:szCs w:val="24"/>
          </w:rPr>
          <w:t>Vision</w:t>
        </w:r>
      </w:ins>
      <w:ins w:id="899" w:author="Briceño-PC" w:date="2019-07-19T09:44:00Z">
        <w:r w:rsidR="00F10E4C">
          <w:rPr>
            <w:rFonts w:ascii="Times New Roman" w:hAnsi="Times New Roman" w:cs="Times New Roman"/>
            <w:sz w:val="24"/>
            <w:szCs w:val="24"/>
          </w:rPr>
          <w:t>}</w:t>
        </w:r>
      </w:ins>
    </w:p>
    <w:p w:rsidR="00100EB6" w:rsidRPr="00695E26" w:rsidRDefault="00100EB6" w:rsidP="00D3716A">
      <w:pPr>
        <w:pStyle w:val="Prrafodelista"/>
        <w:spacing w:line="360" w:lineRule="auto"/>
        <w:ind w:left="1800"/>
        <w:jc w:val="both"/>
        <w:rPr>
          <w:rFonts w:ascii="Times New Roman" w:hAnsi="Times New Roman" w:cs="Times New Roman"/>
          <w:b/>
          <w:sz w:val="24"/>
          <w:szCs w:val="24"/>
          <w:rPrChange w:id="900" w:author="Usuario de Windows" w:date="2019-06-14T03:20:00Z">
            <w:rPr>
              <w:rFonts w:ascii="Times New Roman" w:hAnsi="Times New Roman" w:cs="Times New Roman"/>
              <w:sz w:val="24"/>
              <w:szCs w:val="24"/>
            </w:rPr>
          </w:rPrChange>
        </w:rPr>
      </w:pPr>
    </w:p>
    <w:p w:rsidR="00100EB6" w:rsidRPr="00695E26" w:rsidRDefault="00100EB6">
      <w:pPr>
        <w:pStyle w:val="Ttulo3"/>
        <w:ind w:left="1416" w:firstLine="384"/>
        <w:rPr>
          <w:b/>
          <w:rPrChange w:id="901" w:author="Usuario de Windows" w:date="2019-06-14T03:20:00Z">
            <w:rPr/>
          </w:rPrChange>
        </w:rPr>
        <w:pPrChange w:id="902" w:author="Usuario de Windows" w:date="2019-06-14T03:03:00Z">
          <w:pPr>
            <w:pStyle w:val="Prrafodelista"/>
            <w:spacing w:line="360" w:lineRule="auto"/>
            <w:ind w:left="1800"/>
            <w:jc w:val="both"/>
          </w:pPr>
        </w:pPrChange>
      </w:pPr>
      <w:bookmarkStart w:id="903" w:name="_Toc11374728"/>
      <w:r w:rsidRPr="00695E26">
        <w:rPr>
          <w:b/>
          <w:color w:val="auto"/>
          <w:rPrChange w:id="904" w:author="Usuario de Windows" w:date="2019-06-14T03:20:00Z">
            <w:rPr/>
          </w:rPrChange>
        </w:rPr>
        <w:t>Estrategias</w:t>
      </w:r>
      <w:bookmarkEnd w:id="903"/>
    </w:p>
    <w:p w:rsidR="00100EB6" w:rsidRPr="00125674" w:rsidDel="00F10E4C" w:rsidRDefault="00C20A36" w:rsidP="00D3716A">
      <w:pPr>
        <w:pStyle w:val="Prrafodelista"/>
        <w:numPr>
          <w:ilvl w:val="0"/>
          <w:numId w:val="12"/>
        </w:numPr>
        <w:spacing w:line="360" w:lineRule="auto"/>
        <w:jc w:val="both"/>
        <w:rPr>
          <w:del w:id="905" w:author="Briceño-PC" w:date="2019-07-19T09:45:00Z"/>
          <w:rFonts w:ascii="Times New Roman" w:hAnsi="Times New Roman" w:cs="Times New Roman"/>
          <w:sz w:val="24"/>
          <w:szCs w:val="24"/>
        </w:rPr>
      </w:pPr>
      <w:del w:id="906" w:author="Briceño-PC" w:date="2019-07-19T09:45:00Z">
        <w:r w:rsidRPr="00125674" w:rsidDel="00F10E4C">
          <w:rPr>
            <w:rFonts w:ascii="Times New Roman" w:hAnsi="Times New Roman" w:cs="Times New Roman"/>
            <w:sz w:val="24"/>
            <w:szCs w:val="24"/>
          </w:rPr>
          <w:delText>Educar a los alumnos bajo una guía basada en los diversos estándares internacionales con la finalidad de formar alumnos con competencias académicas y socioemocionales, y profesionalmente preparados para el futuro del mañana.</w:delText>
        </w:r>
      </w:del>
    </w:p>
    <w:p w:rsidR="00125674" w:rsidRPr="00125674" w:rsidDel="00F10E4C" w:rsidRDefault="00125674" w:rsidP="00D3716A">
      <w:pPr>
        <w:pStyle w:val="Prrafodelista"/>
        <w:numPr>
          <w:ilvl w:val="0"/>
          <w:numId w:val="12"/>
        </w:numPr>
        <w:spacing w:line="360" w:lineRule="auto"/>
        <w:jc w:val="both"/>
        <w:rPr>
          <w:del w:id="907" w:author="Briceño-PC" w:date="2019-07-19T09:45:00Z"/>
          <w:rFonts w:ascii="Times New Roman" w:hAnsi="Times New Roman" w:cs="Times New Roman"/>
          <w:sz w:val="24"/>
          <w:szCs w:val="24"/>
        </w:rPr>
      </w:pPr>
      <w:del w:id="908" w:author="Briceño-PC" w:date="2019-07-19T09:45:00Z">
        <w:r w:rsidRPr="00125674" w:rsidDel="00F10E4C">
          <w:rPr>
            <w:rFonts w:ascii="Times New Roman" w:hAnsi="Times New Roman" w:cs="Times New Roman"/>
            <w:sz w:val="24"/>
            <w:szCs w:val="24"/>
          </w:rPr>
          <w:delText>Ofrecer un servicio responsable y oportuno.</w:delText>
        </w:r>
      </w:del>
    </w:p>
    <w:p w:rsidR="00125674" w:rsidRPr="00125674" w:rsidRDefault="00125674" w:rsidP="00D3716A">
      <w:pPr>
        <w:pStyle w:val="Prrafodelista"/>
        <w:numPr>
          <w:ilvl w:val="0"/>
          <w:numId w:val="12"/>
        </w:numPr>
        <w:spacing w:line="360" w:lineRule="auto"/>
        <w:jc w:val="both"/>
        <w:rPr>
          <w:rFonts w:ascii="Times New Roman" w:hAnsi="Times New Roman" w:cs="Times New Roman"/>
          <w:sz w:val="24"/>
          <w:szCs w:val="24"/>
        </w:rPr>
      </w:pPr>
      <w:del w:id="909" w:author="Briceño-PC" w:date="2019-07-19T09:45:00Z">
        <w:r w:rsidRPr="00125674" w:rsidDel="00F10E4C">
          <w:rPr>
            <w:rFonts w:ascii="Times New Roman" w:hAnsi="Times New Roman" w:cs="Times New Roman"/>
            <w:sz w:val="24"/>
            <w:szCs w:val="24"/>
          </w:rPr>
          <w:delText>Ser un equipo integrado, donde se desarrolle un trabajo eficiente entre los miembros de la institución.</w:delText>
        </w:r>
      </w:del>
      <w:ins w:id="910" w:author="Briceño-PC" w:date="2019-07-19T09:45:00Z">
        <w:r w:rsidR="00F10E4C">
          <w:rPr>
            <w:rFonts w:ascii="Times New Roman" w:hAnsi="Times New Roman" w:cs="Times New Roman"/>
            <w:sz w:val="24"/>
            <w:szCs w:val="24"/>
          </w:rPr>
          <w:t>${Estrategias}</w:t>
        </w:r>
      </w:ins>
    </w:p>
    <w:p w:rsidR="00100EB6" w:rsidRPr="00100EB6" w:rsidRDefault="00100EB6" w:rsidP="00100EB6">
      <w:pPr>
        <w:pStyle w:val="Prrafodelista"/>
        <w:spacing w:line="360" w:lineRule="auto"/>
        <w:ind w:left="1800"/>
        <w:jc w:val="both"/>
        <w:rPr>
          <w:rFonts w:ascii="Arial" w:hAnsi="Arial" w:cs="Arial"/>
        </w:rPr>
      </w:pPr>
    </w:p>
    <w:p w:rsidR="00316E5A" w:rsidRDefault="00316E5A" w:rsidP="00100EB6">
      <w:pPr>
        <w:pStyle w:val="Prrafodelista"/>
        <w:ind w:left="1800"/>
        <w:rPr>
          <w:u w:val="single"/>
          <w:lang w:val="es-ES"/>
        </w:rPr>
      </w:pPr>
    </w:p>
    <w:p w:rsidR="00316E5A" w:rsidRPr="00F16E14" w:rsidRDefault="00316E5A" w:rsidP="00F16E14">
      <w:pPr>
        <w:rPr>
          <w:u w:val="single"/>
          <w:lang w:val="es-ES"/>
        </w:rPr>
      </w:pPr>
    </w:p>
    <w:p w:rsidR="004D0621" w:rsidRPr="004D0621" w:rsidRDefault="006C52AC" w:rsidP="00745F3C">
      <w:pPr>
        <w:pStyle w:val="Prrafodelista"/>
        <w:numPr>
          <w:ilvl w:val="0"/>
          <w:numId w:val="13"/>
        </w:numPr>
        <w:outlineLvl w:val="1"/>
        <w:rPr>
          <w:rFonts w:ascii="Times New Roman" w:hAnsi="Times New Roman" w:cs="Times New Roman"/>
          <w:b/>
          <w:sz w:val="24"/>
          <w:lang w:val="es-ES"/>
        </w:rPr>
      </w:pPr>
      <w:bookmarkStart w:id="911" w:name="_Toc11374729"/>
      <w:del w:id="912" w:author="Briceño-PC" w:date="2019-07-19T09:45:00Z">
        <w:r w:rsidRPr="00F16E14" w:rsidDel="00F10E4C">
          <w:rPr>
            <w:noProof/>
            <w:lang w:eastAsia="es-PE"/>
          </w:rPr>
          <w:drawing>
            <wp:anchor distT="0" distB="0" distL="114300" distR="114300" simplePos="0" relativeHeight="251659264" behindDoc="0" locked="0" layoutInCell="1" allowOverlap="1" wp14:anchorId="0827102D" wp14:editId="5DA43E61">
              <wp:simplePos x="0" y="0"/>
              <wp:positionH relativeFrom="margin">
                <wp:posOffset>-52705</wp:posOffset>
              </wp:positionH>
              <wp:positionV relativeFrom="paragraph">
                <wp:posOffset>314325</wp:posOffset>
              </wp:positionV>
              <wp:extent cx="5670550" cy="3637915"/>
              <wp:effectExtent l="0" t="0" r="6350" b="63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0550" cy="3637915"/>
                      </a:xfrm>
                      <a:prstGeom prst="rect">
                        <a:avLst/>
                      </a:prstGeom>
                      <a:noFill/>
                      <a:ln>
                        <a:noFill/>
                      </a:ln>
                    </pic:spPr>
                  </pic:pic>
                </a:graphicData>
              </a:graphic>
              <wp14:sizeRelH relativeFrom="margin">
                <wp14:pctWidth>0</wp14:pctWidth>
              </wp14:sizeRelH>
              <wp14:sizeRelV relativeFrom="margin">
                <wp14:pctHeight>0</wp14:pctHeight>
              </wp14:sizeRelV>
            </wp:anchor>
          </w:drawing>
        </w:r>
      </w:del>
      <w:r w:rsidR="00316E5A" w:rsidRPr="004D0621">
        <w:rPr>
          <w:rFonts w:ascii="Times New Roman" w:hAnsi="Times New Roman" w:cs="Times New Roman"/>
          <w:b/>
          <w:sz w:val="24"/>
          <w:lang w:val="es-ES"/>
        </w:rPr>
        <w:t>Organigrama:</w:t>
      </w:r>
      <w:bookmarkEnd w:id="911"/>
    </w:p>
    <w:p w:rsidR="00F10E4C" w:rsidRDefault="00F10E4C">
      <w:pPr>
        <w:rPr>
          <w:rFonts w:ascii="Times New Roman" w:hAnsi="Times New Roman" w:cs="Times New Roman"/>
          <w:sz w:val="24"/>
          <w:lang w:val="es-ES"/>
        </w:rPr>
      </w:pPr>
      <w:ins w:id="913" w:author="Briceño-PC" w:date="2019-07-19T09:46:00Z">
        <w:r>
          <w:rPr>
            <w:rFonts w:ascii="Times New Roman" w:hAnsi="Times New Roman" w:cs="Times New Roman"/>
            <w:sz w:val="24"/>
            <w:lang w:val="es-ES"/>
          </w:rPr>
          <w:t>$</w:t>
        </w:r>
      </w:ins>
      <w:ins w:id="914" w:author="Briceño-PC" w:date="2019-07-19T09:45:00Z">
        <w:r>
          <w:rPr>
            <w:rFonts w:ascii="Times New Roman" w:hAnsi="Times New Roman" w:cs="Times New Roman"/>
            <w:sz w:val="24"/>
            <w:lang w:val="es-ES"/>
          </w:rPr>
          <w:t>{image}</w:t>
        </w:r>
      </w:ins>
    </w:p>
    <w:p w:rsidR="00316E5A" w:rsidDel="00F10E4C" w:rsidRDefault="00F10E4C" w:rsidP="00D3716A">
      <w:pPr>
        <w:jc w:val="both"/>
        <w:rPr>
          <w:del w:id="915" w:author="Briceño-PC" w:date="2019-07-19T09:46:00Z"/>
          <w:rFonts w:ascii="Times New Roman" w:hAnsi="Times New Roman" w:cs="Times New Roman"/>
          <w:sz w:val="24"/>
          <w:lang w:val="es-ES"/>
        </w:rPr>
      </w:pPr>
      <w:ins w:id="916" w:author="Briceño-PC" w:date="2019-07-19T09:46:00Z">
        <w:r>
          <w:rPr>
            <w:rFonts w:ascii="Times New Roman" w:hAnsi="Times New Roman" w:cs="Times New Roman"/>
            <w:sz w:val="24"/>
            <w:lang w:val="es-ES"/>
          </w:rPr>
          <w:t>$</w:t>
        </w:r>
      </w:ins>
      <w:del w:id="917" w:author="Briceño-PC" w:date="2019-07-19T09:46:00Z">
        <w:r w:rsidR="004D0621" w:rsidDel="00F10E4C">
          <w:rPr>
            <w:rFonts w:ascii="Times New Roman" w:hAnsi="Times New Roman" w:cs="Times New Roman"/>
            <w:sz w:val="24"/>
            <w:lang w:val="es-ES"/>
          </w:rPr>
          <w:delText xml:space="preserve">En la estructura departamental de la institución no existe un área específica que administre los sistemas de información y/o tecnologías de la información. Por tanto cada departamento es independiente </w:delText>
        </w:r>
      </w:del>
      <w:del w:id="918" w:author="Briceño-PC" w:date="2019-07-19T08:58:00Z">
        <w:r w:rsidR="004D0621" w:rsidDel="006C52AC">
          <w:rPr>
            <w:rFonts w:ascii="Times New Roman" w:hAnsi="Times New Roman" w:cs="Times New Roman"/>
            <w:sz w:val="24"/>
            <w:lang w:val="es-ES"/>
          </w:rPr>
          <w:delText>en  administrar</w:delText>
        </w:r>
      </w:del>
      <w:del w:id="919" w:author="Briceño-PC" w:date="2019-07-19T09:46:00Z">
        <w:r w:rsidR="004D0621" w:rsidDel="00F10E4C">
          <w:rPr>
            <w:rFonts w:ascii="Times New Roman" w:hAnsi="Times New Roman" w:cs="Times New Roman"/>
            <w:sz w:val="24"/>
            <w:lang w:val="es-ES"/>
          </w:rPr>
          <w:delText xml:space="preserve"> y dar soporte a sus </w:delText>
        </w:r>
        <w:r w:rsidR="00007DB7" w:rsidDel="00F10E4C">
          <w:rPr>
            <w:rFonts w:ascii="Times New Roman" w:hAnsi="Times New Roman" w:cs="Times New Roman"/>
            <w:sz w:val="24"/>
            <w:lang w:val="es-ES"/>
          </w:rPr>
          <w:delText>aplicaciones ofimática</w:delText>
        </w:r>
        <w:r w:rsidR="004D0621" w:rsidDel="00F10E4C">
          <w:rPr>
            <w:rFonts w:ascii="Times New Roman" w:hAnsi="Times New Roman" w:cs="Times New Roman"/>
            <w:sz w:val="24"/>
            <w:lang w:val="es-ES"/>
          </w:rPr>
          <w:delText xml:space="preserve">s, </w:delText>
        </w:r>
        <w:r w:rsidR="00745F3C" w:rsidDel="00F10E4C">
          <w:rPr>
            <w:rFonts w:ascii="Times New Roman" w:hAnsi="Times New Roman" w:cs="Times New Roman"/>
            <w:sz w:val="24"/>
            <w:lang w:val="es-ES"/>
          </w:rPr>
          <w:delText xml:space="preserve">asimismo controlar los recursos de hardware que utilizan. </w:delText>
        </w:r>
      </w:del>
    </w:p>
    <w:p w:rsidR="00745F3C" w:rsidRDefault="00745F3C" w:rsidP="00D3716A">
      <w:pPr>
        <w:jc w:val="both"/>
        <w:rPr>
          <w:rFonts w:ascii="Times New Roman" w:hAnsi="Times New Roman" w:cs="Times New Roman"/>
          <w:sz w:val="24"/>
          <w:lang w:val="es-ES"/>
        </w:rPr>
      </w:pPr>
      <w:del w:id="920" w:author="Briceño-PC" w:date="2019-07-19T09:46:00Z">
        <w:r w:rsidDel="00F10E4C">
          <w:rPr>
            <w:rFonts w:ascii="Times New Roman" w:hAnsi="Times New Roman" w:cs="Times New Roman"/>
            <w:sz w:val="24"/>
            <w:lang w:val="es-ES"/>
          </w:rPr>
          <w:delText>La inexistencia de un departamento de TI no favorece el cumplimiento de los objetivos institucionales.</w:delText>
        </w:r>
      </w:del>
      <w:ins w:id="921" w:author="Briceño-PC" w:date="2019-07-19T09:46:00Z">
        <w:r w:rsidR="00F10E4C">
          <w:rPr>
            <w:rFonts w:ascii="Times New Roman" w:hAnsi="Times New Roman" w:cs="Times New Roman"/>
            <w:sz w:val="24"/>
            <w:lang w:val="es-ES"/>
          </w:rPr>
          <w:t>{Descripcion_image}</w:t>
        </w:r>
      </w:ins>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745F3C" w:rsidRPr="00F16E14" w:rsidRDefault="00745F3C" w:rsidP="00316E5A">
      <w:pPr>
        <w:rPr>
          <w:rFonts w:ascii="Times New Roman" w:hAnsi="Times New Roman" w:cs="Times New Roman"/>
          <w:sz w:val="24"/>
          <w:lang w:val="es-ES"/>
        </w:rPr>
      </w:pPr>
    </w:p>
    <w:p w:rsidR="00316E5A" w:rsidRPr="004D0621" w:rsidRDefault="00316E5A" w:rsidP="00745F3C">
      <w:pPr>
        <w:pStyle w:val="Prrafodelista"/>
        <w:numPr>
          <w:ilvl w:val="0"/>
          <w:numId w:val="13"/>
        </w:numPr>
        <w:outlineLvl w:val="1"/>
        <w:rPr>
          <w:rFonts w:ascii="Times New Roman" w:hAnsi="Times New Roman" w:cs="Times New Roman"/>
          <w:b/>
          <w:sz w:val="24"/>
          <w:lang w:val="es-ES"/>
        </w:rPr>
      </w:pPr>
      <w:bookmarkStart w:id="922" w:name="_Toc11374730"/>
      <w:r w:rsidRPr="004D0621">
        <w:rPr>
          <w:rFonts w:ascii="Times New Roman" w:hAnsi="Times New Roman" w:cs="Times New Roman"/>
          <w:b/>
          <w:sz w:val="24"/>
          <w:lang w:val="es-ES"/>
        </w:rPr>
        <w:t>Lugar geográfico de la empresa:</w:t>
      </w:r>
      <w:bookmarkEnd w:id="922"/>
    </w:p>
    <w:p w:rsidR="00316E5A" w:rsidRPr="00F16E14" w:rsidRDefault="00745F3C" w:rsidP="00316E5A">
      <w:pPr>
        <w:pStyle w:val="Prrafodelista"/>
        <w:rPr>
          <w:rFonts w:ascii="Times New Roman" w:hAnsi="Times New Roman" w:cs="Times New Roman"/>
          <w:sz w:val="24"/>
          <w:u w:val="single"/>
          <w:lang w:val="es-ES"/>
        </w:rPr>
      </w:pPr>
      <w:del w:id="923" w:author="Briceño-PC" w:date="2019-07-19T08:58:00Z">
        <w:r w:rsidRPr="00F16E14" w:rsidDel="006C52AC">
          <w:rPr>
            <w:noProof/>
            <w:lang w:eastAsia="es-PE"/>
          </w:rPr>
          <w:drawing>
            <wp:anchor distT="0" distB="0" distL="114300" distR="114300" simplePos="0" relativeHeight="251661312" behindDoc="0" locked="0" layoutInCell="1" allowOverlap="1" wp14:anchorId="2B60A913" wp14:editId="3642F9D9">
              <wp:simplePos x="0" y="0"/>
              <wp:positionH relativeFrom="margin">
                <wp:posOffset>546684</wp:posOffset>
              </wp:positionH>
              <wp:positionV relativeFrom="margin">
                <wp:posOffset>384226</wp:posOffset>
              </wp:positionV>
              <wp:extent cx="5400040" cy="38969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896995"/>
                      </a:xfrm>
                      <a:prstGeom prst="rect">
                        <a:avLst/>
                      </a:prstGeom>
                    </pic:spPr>
                  </pic:pic>
                </a:graphicData>
              </a:graphic>
            </wp:anchor>
          </w:drawing>
        </w:r>
      </w:del>
    </w:p>
    <w:p w:rsidR="00316E5A" w:rsidRDefault="00316E5A" w:rsidP="00316E5A">
      <w:pPr>
        <w:pStyle w:val="Prrafodelista"/>
        <w:ind w:left="1080"/>
        <w:rPr>
          <w:rFonts w:ascii="Times New Roman" w:hAnsi="Times New Roman" w:cs="Times New Roman"/>
          <w:sz w:val="24"/>
          <w:lang w:val="es-ES"/>
        </w:rPr>
      </w:pPr>
    </w:p>
    <w:p w:rsidR="00745F3C" w:rsidRPr="00F16E14" w:rsidRDefault="00F10E4C" w:rsidP="00D3716A">
      <w:pPr>
        <w:pStyle w:val="Prrafodelista"/>
        <w:ind w:left="1080"/>
        <w:jc w:val="both"/>
        <w:rPr>
          <w:rFonts w:ascii="Times New Roman" w:hAnsi="Times New Roman" w:cs="Times New Roman"/>
          <w:sz w:val="24"/>
          <w:lang w:val="es-ES"/>
        </w:rPr>
      </w:pPr>
      <w:ins w:id="924" w:author="Briceño-PC" w:date="2019-07-19T09:47:00Z">
        <w:r>
          <w:rPr>
            <w:rFonts w:ascii="Times New Roman" w:hAnsi="Times New Roman" w:cs="Times New Roman"/>
            <w:sz w:val="24"/>
            <w:lang w:val="es-ES"/>
          </w:rPr>
          <w:t>$</w:t>
        </w:r>
      </w:ins>
      <w:del w:id="925" w:author="Briceño-PC" w:date="2019-07-19T09:46:00Z">
        <w:r w:rsidR="00D3716A" w:rsidDel="00F10E4C">
          <w:rPr>
            <w:rFonts w:ascii="Times New Roman" w:hAnsi="Times New Roman" w:cs="Times New Roman"/>
            <w:sz w:val="24"/>
            <w:lang w:val="es-ES"/>
          </w:rPr>
          <w:delText>La institución se encuentra a unos 15 minutos de viaje desde la ciudad de Virú, sus alrededores son poco poblados y está parcialmente aislado de las actividades de la ciudad. La ubicación de esta institución favorece a sus objetivos institucionales, ya que al funcionar como internado, es conveniente alejar a los estudiantes de posibles distracciones y peligros</w:delText>
        </w:r>
        <w:r w:rsidR="00557ADB" w:rsidDel="00F10E4C">
          <w:rPr>
            <w:rFonts w:ascii="Times New Roman" w:hAnsi="Times New Roman" w:cs="Times New Roman"/>
            <w:sz w:val="24"/>
            <w:lang w:val="es-ES"/>
          </w:rPr>
          <w:delText xml:space="preserve"> existentes en la ciudad</w:delText>
        </w:r>
        <w:r w:rsidR="00D3716A" w:rsidDel="00F10E4C">
          <w:rPr>
            <w:rFonts w:ascii="Times New Roman" w:hAnsi="Times New Roman" w:cs="Times New Roman"/>
            <w:sz w:val="24"/>
            <w:lang w:val="es-ES"/>
          </w:rPr>
          <w:delText>.</w:delText>
        </w:r>
      </w:del>
      <w:ins w:id="926" w:author="Briceño-PC" w:date="2019-07-19T09:46:00Z">
        <w:r>
          <w:rPr>
            <w:rFonts w:ascii="Times New Roman" w:hAnsi="Times New Roman" w:cs="Times New Roman"/>
            <w:sz w:val="24"/>
            <w:lang w:val="es-ES"/>
          </w:rPr>
          <w:t>{LugarGeográfico}</w:t>
        </w:r>
      </w:ins>
    </w:p>
    <w:p w:rsidR="00316E5A" w:rsidRPr="00F16E14" w:rsidRDefault="00316E5A" w:rsidP="00316E5A">
      <w:pPr>
        <w:rPr>
          <w:rFonts w:ascii="Times New Roman" w:hAnsi="Times New Roman" w:cs="Times New Roman"/>
          <w:sz w:val="24"/>
          <w:lang w:val="es-ES"/>
        </w:rPr>
      </w:pPr>
    </w:p>
    <w:p w:rsidR="006E420A" w:rsidRPr="004D0621" w:rsidRDefault="00316E5A" w:rsidP="00745F3C">
      <w:pPr>
        <w:pStyle w:val="Prrafodelista"/>
        <w:numPr>
          <w:ilvl w:val="0"/>
          <w:numId w:val="13"/>
        </w:numPr>
        <w:outlineLvl w:val="1"/>
        <w:rPr>
          <w:rFonts w:ascii="Times New Roman" w:hAnsi="Times New Roman" w:cs="Times New Roman"/>
          <w:b/>
          <w:sz w:val="24"/>
          <w:lang w:val="es-ES"/>
        </w:rPr>
      </w:pPr>
      <w:bookmarkStart w:id="927" w:name="_Toc11374731"/>
      <w:r w:rsidRPr="004D0621">
        <w:rPr>
          <w:rFonts w:ascii="Times New Roman" w:hAnsi="Times New Roman" w:cs="Times New Roman"/>
          <w:b/>
          <w:sz w:val="24"/>
          <w:lang w:val="es-ES"/>
        </w:rPr>
        <w:t>Realidad problemática / Motivo de la auditoría:</w:t>
      </w:r>
      <w:bookmarkEnd w:id="927"/>
      <w:r w:rsidR="0081429F" w:rsidRPr="004D0621">
        <w:rPr>
          <w:rFonts w:ascii="Times New Roman" w:hAnsi="Times New Roman" w:cs="Times New Roman"/>
          <w:b/>
          <w:sz w:val="24"/>
          <w:lang w:val="es-ES"/>
        </w:rPr>
        <w:t xml:space="preserve"> </w:t>
      </w:r>
    </w:p>
    <w:p w:rsidR="006E420A" w:rsidRPr="00F16E14" w:rsidDel="00F10E4C" w:rsidRDefault="0081429F" w:rsidP="00235ED5">
      <w:pPr>
        <w:ind w:left="720"/>
        <w:jc w:val="both"/>
        <w:rPr>
          <w:del w:id="928" w:author="Briceño-PC" w:date="2019-07-19T09:47:00Z"/>
          <w:rFonts w:ascii="Times New Roman" w:hAnsi="Times New Roman" w:cs="Times New Roman"/>
          <w:sz w:val="24"/>
          <w:lang w:val="es-ES"/>
        </w:rPr>
      </w:pPr>
      <w:del w:id="929" w:author="Briceño-PC" w:date="2019-07-19T09:47:00Z">
        <w:r w:rsidRPr="00F16E14" w:rsidDel="00F10E4C">
          <w:rPr>
            <w:rFonts w:ascii="Times New Roman" w:hAnsi="Times New Roman" w:cs="Times New Roman"/>
            <w:sz w:val="24"/>
            <w:lang w:val="es-ES"/>
          </w:rPr>
          <w:delText>Geográficamente</w:delText>
        </w:r>
        <w:r w:rsidR="006E420A" w:rsidRPr="00F16E14" w:rsidDel="00F10E4C">
          <w:rPr>
            <w:rFonts w:ascii="Times New Roman" w:hAnsi="Times New Roman" w:cs="Times New Roman"/>
            <w:sz w:val="24"/>
            <w:lang w:val="es-ES"/>
          </w:rPr>
          <w:delText xml:space="preserve">, el </w:delText>
        </w:r>
        <w:r w:rsidR="00235ED5" w:rsidRPr="00F16E14" w:rsidDel="00F10E4C">
          <w:rPr>
            <w:rFonts w:ascii="Times New Roman" w:hAnsi="Times New Roman" w:cs="Times New Roman"/>
            <w:sz w:val="24"/>
            <w:lang w:val="es-ES"/>
          </w:rPr>
          <w:delText>C</w:delText>
        </w:r>
        <w:r w:rsidR="006E420A" w:rsidRPr="00F16E14" w:rsidDel="00F10E4C">
          <w:rPr>
            <w:rFonts w:ascii="Times New Roman" w:hAnsi="Times New Roman" w:cs="Times New Roman"/>
            <w:sz w:val="24"/>
            <w:lang w:val="es-ES"/>
          </w:rPr>
          <w:delText>ol</w:delText>
        </w:r>
        <w:r w:rsidR="00235ED5" w:rsidRPr="00F16E14" w:rsidDel="00F10E4C">
          <w:rPr>
            <w:rFonts w:ascii="Times New Roman" w:hAnsi="Times New Roman" w:cs="Times New Roman"/>
            <w:sz w:val="24"/>
            <w:lang w:val="es-ES"/>
          </w:rPr>
          <w:delText>egio de Alto Rendimiento de La L</w:delText>
        </w:r>
        <w:r w:rsidR="006E420A" w:rsidRPr="00F16E14" w:rsidDel="00F10E4C">
          <w:rPr>
            <w:rFonts w:ascii="Times New Roman" w:hAnsi="Times New Roman" w:cs="Times New Roman"/>
            <w:sz w:val="24"/>
            <w:lang w:val="es-ES"/>
          </w:rPr>
          <w:delText>ibertad, se enc</w:delText>
        </w:r>
        <w:r w:rsidRPr="00F16E14" w:rsidDel="00F10E4C">
          <w:rPr>
            <w:rFonts w:ascii="Times New Roman" w:hAnsi="Times New Roman" w:cs="Times New Roman"/>
            <w:sz w:val="24"/>
            <w:lang w:val="es-ES"/>
          </w:rPr>
          <w:delText xml:space="preserve">uentra ubicado en el campamento </w:delText>
        </w:r>
        <w:r w:rsidR="00235ED5" w:rsidRPr="00F16E14" w:rsidDel="00F10E4C">
          <w:rPr>
            <w:rFonts w:ascii="Times New Roman" w:hAnsi="Times New Roman" w:cs="Times New Roman"/>
            <w:sz w:val="24"/>
            <w:lang w:val="es-ES"/>
          </w:rPr>
          <w:delText>S</w:delText>
        </w:r>
        <w:r w:rsidRPr="00F16E14" w:rsidDel="00F10E4C">
          <w:rPr>
            <w:rFonts w:ascii="Times New Roman" w:hAnsi="Times New Roman" w:cs="Times New Roman"/>
            <w:sz w:val="24"/>
            <w:lang w:val="es-ES"/>
          </w:rPr>
          <w:delText>an José</w:delText>
        </w:r>
        <w:r w:rsidR="00235ED5" w:rsidRPr="00F16E14" w:rsidDel="00F10E4C">
          <w:rPr>
            <w:rFonts w:ascii="Times New Roman" w:hAnsi="Times New Roman" w:cs="Times New Roman"/>
            <w:sz w:val="24"/>
            <w:lang w:val="es-ES"/>
          </w:rPr>
          <w:delText>, provincia de Virú, departamento de L</w:delText>
        </w:r>
        <w:r w:rsidRPr="00F16E14" w:rsidDel="00F10E4C">
          <w:rPr>
            <w:rFonts w:ascii="Times New Roman" w:hAnsi="Times New Roman" w:cs="Times New Roman"/>
            <w:sz w:val="24"/>
            <w:lang w:val="es-ES"/>
          </w:rPr>
          <w:delText xml:space="preserve">a </w:delText>
        </w:r>
        <w:r w:rsidR="00235ED5" w:rsidRPr="00F16E14" w:rsidDel="00F10E4C">
          <w:rPr>
            <w:rFonts w:ascii="Times New Roman" w:hAnsi="Times New Roman" w:cs="Times New Roman"/>
            <w:sz w:val="24"/>
            <w:lang w:val="es-ES"/>
          </w:rPr>
          <w:delText>L</w:delText>
        </w:r>
        <w:r w:rsidRPr="00F16E14" w:rsidDel="00F10E4C">
          <w:rPr>
            <w:rFonts w:ascii="Times New Roman" w:hAnsi="Times New Roman" w:cs="Times New Roman"/>
            <w:sz w:val="24"/>
            <w:lang w:val="es-ES"/>
          </w:rPr>
          <w:delText>ibertad</w:delText>
        </w:r>
      </w:del>
    </w:p>
    <w:p w:rsidR="0081429F" w:rsidRPr="00F16E14" w:rsidDel="00F10E4C" w:rsidRDefault="006E420A" w:rsidP="00235ED5">
      <w:pPr>
        <w:ind w:left="720"/>
        <w:jc w:val="both"/>
        <w:rPr>
          <w:del w:id="930" w:author="Briceño-PC" w:date="2019-07-19T09:47:00Z"/>
          <w:rFonts w:ascii="Times New Roman" w:hAnsi="Times New Roman" w:cs="Times New Roman"/>
          <w:sz w:val="24"/>
          <w:lang w:val="es-ES"/>
        </w:rPr>
      </w:pPr>
      <w:del w:id="931" w:author="Briceño-PC" w:date="2019-07-19T09:47:00Z">
        <w:r w:rsidRPr="00F16E14" w:rsidDel="00F10E4C">
          <w:rPr>
            <w:rFonts w:ascii="Times New Roman" w:hAnsi="Times New Roman" w:cs="Times New Roman"/>
            <w:sz w:val="24"/>
            <w:lang w:val="es-ES"/>
          </w:rPr>
          <w:delText>Desde la fundación del colegio de alto rendimiento de la libertad en el campamento San José el año 2015</w:delText>
        </w:r>
      </w:del>
      <w:del w:id="932" w:author="Briceño-PC" w:date="2019-06-11T23:21:00Z">
        <w:r w:rsidRPr="00F16E14" w:rsidDel="00B42A5B">
          <w:rPr>
            <w:rFonts w:ascii="Times New Roman" w:hAnsi="Times New Roman" w:cs="Times New Roman"/>
            <w:sz w:val="24"/>
            <w:lang w:val="es-ES"/>
          </w:rPr>
          <w:delText>,</w:delText>
        </w:r>
      </w:del>
      <w:del w:id="933" w:author="Briceño-PC" w:date="2019-07-19T09:47:00Z">
        <w:r w:rsidRPr="00F16E14" w:rsidDel="00F10E4C">
          <w:rPr>
            <w:rFonts w:ascii="Times New Roman" w:hAnsi="Times New Roman" w:cs="Times New Roman"/>
            <w:sz w:val="24"/>
            <w:lang w:val="es-ES"/>
          </w:rPr>
          <w:delText xml:space="preserve"> la gestión d</w:delText>
        </w:r>
      </w:del>
      <w:del w:id="934" w:author="Briceño-PC" w:date="2019-06-11T23:20:00Z">
        <w:r w:rsidRPr="00F16E14" w:rsidDel="00B42A5B">
          <w:rPr>
            <w:rFonts w:ascii="Times New Roman" w:hAnsi="Times New Roman" w:cs="Times New Roman"/>
            <w:sz w:val="24"/>
            <w:lang w:val="es-ES"/>
          </w:rPr>
          <w:delText>e la información</w:delText>
        </w:r>
      </w:del>
      <w:del w:id="935" w:author="Briceño-PC" w:date="2019-06-11T23:21:00Z">
        <w:r w:rsidRPr="00F16E14" w:rsidDel="00B42A5B">
          <w:rPr>
            <w:rFonts w:ascii="Times New Roman" w:hAnsi="Times New Roman" w:cs="Times New Roman"/>
            <w:sz w:val="24"/>
            <w:lang w:val="es-ES"/>
          </w:rPr>
          <w:delText xml:space="preserve"> </w:delText>
        </w:r>
      </w:del>
      <w:del w:id="936" w:author="Briceño-PC" w:date="2019-06-11T23:20:00Z">
        <w:r w:rsidR="00235ED5" w:rsidRPr="00F16E14" w:rsidDel="00B42A5B">
          <w:rPr>
            <w:rFonts w:ascii="Times New Roman" w:hAnsi="Times New Roman" w:cs="Times New Roman"/>
            <w:sz w:val="24"/>
            <w:lang w:val="es-ES"/>
          </w:rPr>
          <w:delText>del personal</w:delText>
        </w:r>
        <w:r w:rsidRPr="00F16E14" w:rsidDel="00B42A5B">
          <w:rPr>
            <w:rFonts w:ascii="Times New Roman" w:hAnsi="Times New Roman" w:cs="Times New Roman"/>
            <w:sz w:val="24"/>
            <w:lang w:val="es-ES"/>
          </w:rPr>
          <w:delText xml:space="preserve"> </w:delText>
        </w:r>
        <w:r w:rsidR="00235ED5" w:rsidRPr="00F16E14" w:rsidDel="00B42A5B">
          <w:rPr>
            <w:rFonts w:ascii="Times New Roman" w:hAnsi="Times New Roman" w:cs="Times New Roman"/>
            <w:sz w:val="24"/>
            <w:lang w:val="es-ES"/>
          </w:rPr>
          <w:delText>colegio (Docente y administrativo</w:delText>
        </w:r>
        <w:r w:rsidRPr="00F16E14" w:rsidDel="00B42A5B">
          <w:rPr>
            <w:rFonts w:ascii="Times New Roman" w:hAnsi="Times New Roman" w:cs="Times New Roman"/>
            <w:sz w:val="24"/>
            <w:lang w:val="es-ES"/>
          </w:rPr>
          <w:delText>) y alumnos no ha sido sistematizada</w:delText>
        </w:r>
      </w:del>
      <w:del w:id="937" w:author="Briceño-PC" w:date="2019-07-19T09:47:00Z">
        <w:r w:rsidRPr="00F16E14" w:rsidDel="00F10E4C">
          <w:rPr>
            <w:rFonts w:ascii="Times New Roman" w:hAnsi="Times New Roman" w:cs="Times New Roman"/>
            <w:sz w:val="24"/>
            <w:lang w:val="es-ES"/>
          </w:rPr>
          <w:delText xml:space="preserve">, por lo que dicha </w:delText>
        </w:r>
      </w:del>
      <w:del w:id="938" w:author="Briceño-PC" w:date="2019-06-11T23:22:00Z">
        <w:r w:rsidRPr="00F16E14" w:rsidDel="00B42A5B">
          <w:rPr>
            <w:rFonts w:ascii="Times New Roman" w:hAnsi="Times New Roman" w:cs="Times New Roman"/>
            <w:sz w:val="24"/>
            <w:lang w:val="es-ES"/>
          </w:rPr>
          <w:delText xml:space="preserve">gestión </w:delText>
        </w:r>
      </w:del>
      <w:del w:id="939" w:author="Briceño-PC" w:date="2019-07-19T09:47:00Z">
        <w:r w:rsidRPr="00F16E14" w:rsidDel="00F10E4C">
          <w:rPr>
            <w:rFonts w:ascii="Times New Roman" w:hAnsi="Times New Roman" w:cs="Times New Roman"/>
            <w:sz w:val="24"/>
            <w:lang w:val="es-ES"/>
          </w:rPr>
          <w:delText>requiere una auditoría para verificar si los procesos cumplen con los objetivos que se plantea el colegio</w:delText>
        </w:r>
        <w:r w:rsidR="0081429F" w:rsidRPr="00F16E14" w:rsidDel="00F10E4C">
          <w:rPr>
            <w:rFonts w:ascii="Times New Roman" w:hAnsi="Times New Roman" w:cs="Times New Roman"/>
            <w:sz w:val="24"/>
            <w:lang w:val="es-ES"/>
          </w:rPr>
          <w:delText>.</w:delText>
        </w:r>
      </w:del>
    </w:p>
    <w:p w:rsidR="0081429F" w:rsidDel="00F10E4C" w:rsidRDefault="00235ED5" w:rsidP="00235ED5">
      <w:pPr>
        <w:ind w:left="720"/>
        <w:jc w:val="both"/>
        <w:rPr>
          <w:del w:id="940" w:author="Briceño-PC" w:date="2019-07-19T09:47:00Z"/>
          <w:rFonts w:ascii="Times New Roman" w:hAnsi="Times New Roman" w:cs="Times New Roman"/>
          <w:sz w:val="24"/>
          <w:lang w:val="es-ES"/>
        </w:rPr>
      </w:pPr>
      <w:del w:id="941" w:author="Briceño-PC" w:date="2019-07-19T09:47:00Z">
        <w:r w:rsidRPr="00F16E14" w:rsidDel="00F10E4C">
          <w:rPr>
            <w:rFonts w:ascii="Times New Roman" w:hAnsi="Times New Roman" w:cs="Times New Roman"/>
            <w:sz w:val="24"/>
            <w:lang w:val="es-ES"/>
          </w:rPr>
          <w:delText>E</w:delText>
        </w:r>
        <w:r w:rsidR="0081429F" w:rsidRPr="00F16E14" w:rsidDel="00F10E4C">
          <w:rPr>
            <w:rFonts w:ascii="Times New Roman" w:hAnsi="Times New Roman" w:cs="Times New Roman"/>
            <w:sz w:val="24"/>
            <w:lang w:val="es-ES"/>
          </w:rPr>
          <w:delText xml:space="preserve">ste colegio, </w:delText>
        </w:r>
        <w:r w:rsidR="004F2FBF" w:rsidDel="00F10E4C">
          <w:rPr>
            <w:rFonts w:ascii="Times New Roman" w:hAnsi="Times New Roman" w:cs="Times New Roman"/>
            <w:sz w:val="24"/>
            <w:lang w:val="es-ES"/>
          </w:rPr>
          <w:delText>cuenta con diversos departamentos</w:delText>
        </w:r>
        <w:r w:rsidRPr="00F16E14" w:rsidDel="00F10E4C">
          <w:rPr>
            <w:rFonts w:ascii="Times New Roman" w:hAnsi="Times New Roman" w:cs="Times New Roman"/>
            <w:sz w:val="24"/>
            <w:lang w:val="es-ES"/>
          </w:rPr>
          <w:delText xml:space="preserve">: Bienestar y Desarrollo del Estudiante, Tópico, Académica, Biblioteca y Asistencia Social. </w:delText>
        </w:r>
        <w:r w:rsidR="004F2FBF" w:rsidDel="00F10E4C">
          <w:rPr>
            <w:rFonts w:ascii="Times New Roman" w:hAnsi="Times New Roman" w:cs="Times New Roman"/>
            <w:sz w:val="24"/>
            <w:lang w:val="es-ES"/>
          </w:rPr>
          <w:delText>Esta auditoria se realizará en el departamento de Bienestar estudiantil</w:delText>
        </w:r>
        <w:r w:rsidRPr="00F16E14" w:rsidDel="00F10E4C">
          <w:rPr>
            <w:rFonts w:ascii="Times New Roman" w:hAnsi="Times New Roman" w:cs="Times New Roman"/>
            <w:sz w:val="24"/>
            <w:lang w:val="es-ES"/>
          </w:rPr>
          <w:delText xml:space="preserve"> ya que maneja muchos procesos relacionados al alumno, como lo son: recopilar información del alumno, de sus padres y de su entorno en general, además de otros datos como los datos de su colegio de origen,</w:delText>
        </w:r>
      </w:del>
      <w:del w:id="942" w:author="Briceño-PC" w:date="2019-06-11T23:24:00Z">
        <w:r w:rsidRPr="00F16E14" w:rsidDel="003E1A0B">
          <w:rPr>
            <w:rFonts w:ascii="Times New Roman" w:hAnsi="Times New Roman" w:cs="Times New Roman"/>
            <w:sz w:val="24"/>
            <w:lang w:val="es-ES"/>
          </w:rPr>
          <w:delText xml:space="preserve"> </w:delText>
        </w:r>
      </w:del>
      <w:del w:id="943" w:author="Briceño-PC" w:date="2019-07-19T09:47:00Z">
        <w:r w:rsidRPr="00F16E14" w:rsidDel="00F10E4C">
          <w:rPr>
            <w:rFonts w:ascii="Times New Roman" w:hAnsi="Times New Roman" w:cs="Times New Roman"/>
            <w:sz w:val="24"/>
            <w:lang w:val="es-ES"/>
          </w:rPr>
          <w:delText>entre otros.</w:delText>
        </w:r>
      </w:del>
    </w:p>
    <w:p w:rsidR="00626B7C" w:rsidDel="00F10E4C" w:rsidRDefault="00447528" w:rsidP="00235ED5">
      <w:pPr>
        <w:ind w:left="720"/>
        <w:jc w:val="both"/>
        <w:rPr>
          <w:del w:id="944" w:author="Briceño-PC" w:date="2019-07-19T09:47:00Z"/>
          <w:rFonts w:ascii="Times New Roman" w:hAnsi="Times New Roman" w:cs="Times New Roman"/>
          <w:sz w:val="24"/>
          <w:lang w:val="es-ES"/>
        </w:rPr>
      </w:pPr>
      <w:del w:id="945" w:author="Briceño-PC" w:date="2019-07-19T09:47:00Z">
        <w:r w:rsidDel="00F10E4C">
          <w:rPr>
            <w:rFonts w:ascii="Times New Roman" w:hAnsi="Times New Roman" w:cs="Times New Roman"/>
            <w:sz w:val="24"/>
            <w:lang w:val="es-ES"/>
          </w:rPr>
          <w:delText>Las aplicaciones ofimáticas</w:delText>
        </w:r>
        <w:r w:rsidR="00626B7C" w:rsidDel="00F10E4C">
          <w:rPr>
            <w:rFonts w:ascii="Times New Roman" w:hAnsi="Times New Roman" w:cs="Times New Roman"/>
            <w:sz w:val="24"/>
            <w:lang w:val="es-ES"/>
          </w:rPr>
          <w:delText xml:space="preserve"> del área de </w:delText>
        </w:r>
        <w:r w:rsidR="004F2FBF" w:rsidDel="00F10E4C">
          <w:rPr>
            <w:rFonts w:ascii="Times New Roman" w:hAnsi="Times New Roman" w:cs="Times New Roman"/>
            <w:sz w:val="24"/>
            <w:lang w:val="es-ES"/>
          </w:rPr>
          <w:delText>Bienestar estudiantil</w:delText>
        </w:r>
        <w:r w:rsidR="00626B7C" w:rsidDel="00F10E4C">
          <w:rPr>
            <w:rFonts w:ascii="Times New Roman" w:hAnsi="Times New Roman" w:cs="Times New Roman"/>
            <w:sz w:val="24"/>
            <w:lang w:val="es-ES"/>
          </w:rPr>
          <w:delText xml:space="preserve"> maneja</w:delText>
        </w:r>
        <w:r w:rsidR="00557ADB" w:rsidDel="00F10E4C">
          <w:rPr>
            <w:rFonts w:ascii="Times New Roman" w:hAnsi="Times New Roman" w:cs="Times New Roman"/>
            <w:sz w:val="24"/>
            <w:lang w:val="es-ES"/>
          </w:rPr>
          <w:delText>n</w:delText>
        </w:r>
        <w:r w:rsidR="00626B7C" w:rsidDel="00F10E4C">
          <w:rPr>
            <w:rFonts w:ascii="Times New Roman" w:hAnsi="Times New Roman" w:cs="Times New Roman"/>
            <w:sz w:val="24"/>
            <w:lang w:val="es-ES"/>
          </w:rPr>
          <w:delText xml:space="preserve"> información de mucha importancia para la entidad educativa, pero dada la complejidad de insertar grandes cantidades de datos</w:delText>
        </w:r>
        <w:r w:rsidDel="00F10E4C">
          <w:rPr>
            <w:rFonts w:ascii="Times New Roman" w:hAnsi="Times New Roman" w:cs="Times New Roman"/>
            <w:sz w:val="24"/>
            <w:lang w:val="es-ES"/>
          </w:rPr>
          <w:delText xml:space="preserve"> en dichas aplicaciones</w:delText>
        </w:r>
        <w:r w:rsidR="00626B7C" w:rsidDel="00F10E4C">
          <w:rPr>
            <w:rFonts w:ascii="Times New Roman" w:hAnsi="Times New Roman" w:cs="Times New Roman"/>
            <w:sz w:val="24"/>
            <w:lang w:val="es-ES"/>
          </w:rPr>
          <w:delText xml:space="preserve">, estos son administrados </w:delText>
        </w:r>
        <w:r w:rsidR="00FA50C7" w:rsidDel="00F10E4C">
          <w:rPr>
            <w:rFonts w:ascii="Times New Roman" w:hAnsi="Times New Roman" w:cs="Times New Roman"/>
            <w:sz w:val="24"/>
            <w:lang w:val="es-ES"/>
          </w:rPr>
          <w:delText>de forma física</w:delText>
        </w:r>
        <w:r w:rsidR="004F2FBF" w:rsidDel="00F10E4C">
          <w:rPr>
            <w:rFonts w:ascii="Times New Roman" w:hAnsi="Times New Roman" w:cs="Times New Roman"/>
            <w:sz w:val="24"/>
            <w:lang w:val="es-ES"/>
          </w:rPr>
          <w:delText xml:space="preserve"> (reportes, fichas y archivos)</w:delText>
        </w:r>
        <w:r w:rsidR="00FA50C7" w:rsidDel="00F10E4C">
          <w:rPr>
            <w:rFonts w:ascii="Times New Roman" w:hAnsi="Times New Roman" w:cs="Times New Roman"/>
            <w:sz w:val="24"/>
            <w:lang w:val="es-ES"/>
          </w:rPr>
          <w:delText xml:space="preserve"> y </w:delText>
        </w:r>
        <w:r w:rsidR="004F2FBF" w:rsidDel="00F10E4C">
          <w:rPr>
            <w:rFonts w:ascii="Times New Roman" w:hAnsi="Times New Roman" w:cs="Times New Roman"/>
            <w:sz w:val="24"/>
            <w:lang w:val="es-ES"/>
          </w:rPr>
          <w:delText>digital (documentos administrados en hojas de cálculo)</w:delText>
        </w:r>
        <w:r w:rsidR="00FA50C7" w:rsidDel="00F10E4C">
          <w:rPr>
            <w:rFonts w:ascii="Times New Roman" w:hAnsi="Times New Roman" w:cs="Times New Roman"/>
            <w:sz w:val="24"/>
            <w:lang w:val="es-ES"/>
          </w:rPr>
          <w:delText>, siendo el punto referencial de selección la importancia y frecuencia de utilización de los mismos.</w:delText>
        </w:r>
      </w:del>
    </w:p>
    <w:p w:rsidR="00447528" w:rsidRDefault="00FA50C7" w:rsidP="00447528">
      <w:pPr>
        <w:ind w:left="720"/>
        <w:jc w:val="both"/>
        <w:rPr>
          <w:rFonts w:ascii="Times New Roman" w:hAnsi="Times New Roman" w:cs="Times New Roman"/>
          <w:sz w:val="24"/>
          <w:lang w:val="es-ES"/>
        </w:rPr>
      </w:pPr>
      <w:del w:id="946" w:author="Briceño-PC" w:date="2019-07-19T09:47:00Z">
        <w:r w:rsidDel="00F10E4C">
          <w:rPr>
            <w:rFonts w:ascii="Times New Roman" w:hAnsi="Times New Roman" w:cs="Times New Roman"/>
            <w:sz w:val="24"/>
            <w:lang w:val="es-ES"/>
          </w:rPr>
          <w:delText xml:space="preserve">El ambiente en donde funciona el área de </w:delText>
        </w:r>
        <w:r w:rsidR="00447528" w:rsidDel="00F10E4C">
          <w:rPr>
            <w:rFonts w:ascii="Times New Roman" w:hAnsi="Times New Roman" w:cs="Times New Roman"/>
            <w:sz w:val="24"/>
            <w:lang w:val="es-ES"/>
          </w:rPr>
          <w:delText>Bienestar estudiantil</w:delText>
        </w:r>
      </w:del>
      <w:del w:id="947" w:author="Briceño-PC" w:date="2019-06-11T23:29:00Z">
        <w:r w:rsidDel="003E1A0B">
          <w:rPr>
            <w:rFonts w:ascii="Times New Roman" w:hAnsi="Times New Roman" w:cs="Times New Roman"/>
            <w:sz w:val="24"/>
            <w:lang w:val="es-ES"/>
          </w:rPr>
          <w:delText xml:space="preserve"> </w:delText>
        </w:r>
      </w:del>
      <w:del w:id="948" w:author="Briceño-PC" w:date="2019-07-19T09:47:00Z">
        <w:r w:rsidDel="00F10E4C">
          <w:rPr>
            <w:rFonts w:ascii="Times New Roman" w:hAnsi="Times New Roman" w:cs="Times New Roman"/>
            <w:sz w:val="24"/>
            <w:lang w:val="es-ES"/>
          </w:rPr>
          <w:delText xml:space="preserve">presenta ciertas limitaciones de espacio, y las computadoras utilizadas en dicho ambiente pueden no estar en un lugar adecuado. Asimismo, el proceso de trasladar información desde un área a otra se dificulta debido al mal manejo </w:delText>
        </w:r>
        <w:r w:rsidR="004F2FBF" w:rsidDel="00F10E4C">
          <w:rPr>
            <w:rFonts w:ascii="Times New Roman" w:hAnsi="Times New Roman" w:cs="Times New Roman"/>
            <w:sz w:val="24"/>
            <w:lang w:val="es-ES"/>
          </w:rPr>
          <w:delText>en el almacenamiento de información</w:delText>
        </w:r>
        <w:r w:rsidR="00447528" w:rsidDel="00F10E4C">
          <w:rPr>
            <w:rFonts w:ascii="Times New Roman" w:hAnsi="Times New Roman" w:cs="Times New Roman"/>
            <w:sz w:val="24"/>
            <w:lang w:val="es-ES"/>
          </w:rPr>
          <w:delText>.</w:delText>
        </w:r>
      </w:del>
      <w:ins w:id="949" w:author="Briceño-PC" w:date="2019-07-19T09:47:00Z">
        <w:r w:rsidR="00F10E4C">
          <w:rPr>
            <w:rFonts w:ascii="Times New Roman" w:hAnsi="Times New Roman" w:cs="Times New Roman"/>
            <w:sz w:val="24"/>
            <w:lang w:val="es-ES"/>
          </w:rPr>
          <w:t>${problemática_auditoria}</w:t>
        </w:r>
      </w:ins>
    </w:p>
    <w:p w:rsidR="00F16E14" w:rsidRPr="00F16E14" w:rsidRDefault="00F16E14" w:rsidP="00235ED5">
      <w:pPr>
        <w:ind w:left="720"/>
        <w:jc w:val="both"/>
        <w:rPr>
          <w:rFonts w:ascii="Times New Roman" w:hAnsi="Times New Roman" w:cs="Times New Roman"/>
          <w:sz w:val="24"/>
          <w:szCs w:val="24"/>
          <w:lang w:val="es-ES"/>
        </w:rPr>
      </w:pPr>
    </w:p>
    <w:p w:rsidR="00F16E14" w:rsidRPr="00695E26" w:rsidRDefault="00C67025">
      <w:pPr>
        <w:pStyle w:val="Ttulo1"/>
        <w:numPr>
          <w:ilvl w:val="0"/>
          <w:numId w:val="67"/>
        </w:numPr>
        <w:rPr>
          <w:b/>
          <w:lang w:val="es-ES"/>
          <w:rPrChange w:id="950" w:author="Usuario de Windows" w:date="2019-06-14T03:20:00Z">
            <w:rPr>
              <w:lang w:val="es-ES"/>
            </w:rPr>
          </w:rPrChange>
        </w:rPr>
        <w:pPrChange w:id="951" w:author="Usuario de Windows" w:date="2019-06-14T03:20:00Z">
          <w:pPr>
            <w:pStyle w:val="Prrafodelista"/>
            <w:numPr>
              <w:numId w:val="6"/>
            </w:numPr>
            <w:ind w:left="1430" w:hanging="720"/>
            <w:jc w:val="both"/>
            <w:outlineLvl w:val="0"/>
          </w:pPr>
        </w:pPrChange>
      </w:pPr>
      <w:del w:id="952" w:author="Usuario de Windows" w:date="2019-06-14T03:20:00Z">
        <w:r w:rsidRPr="00695E26" w:rsidDel="00695E26">
          <w:rPr>
            <w:b/>
            <w:color w:val="auto"/>
            <w:lang w:val="es-ES"/>
            <w:rPrChange w:id="953" w:author="Usuario de Windows" w:date="2019-06-14T03:20:00Z">
              <w:rPr>
                <w:lang w:val="es-ES"/>
              </w:rPr>
            </w:rPrChange>
          </w:rPr>
          <w:delText xml:space="preserve"> </w:delText>
        </w:r>
      </w:del>
      <w:bookmarkStart w:id="954" w:name="_Toc11374732"/>
      <w:r w:rsidR="00F16E14" w:rsidRPr="00695E26">
        <w:rPr>
          <w:b/>
          <w:color w:val="auto"/>
          <w:lang w:val="es-ES"/>
          <w:rPrChange w:id="955" w:author="Usuario de Windows" w:date="2019-06-14T03:20:00Z">
            <w:rPr>
              <w:lang w:val="es-ES"/>
            </w:rPr>
          </w:rPrChange>
        </w:rPr>
        <w:t>Identificación Del Objeto Auditable</w:t>
      </w:r>
      <w:bookmarkEnd w:id="954"/>
    </w:p>
    <w:p w:rsidR="004D0621" w:rsidRPr="00C67025" w:rsidRDefault="004D0621">
      <w:pPr>
        <w:pStyle w:val="Prrafodelista"/>
        <w:ind w:left="1145"/>
        <w:jc w:val="both"/>
        <w:rPr>
          <w:rFonts w:ascii="Times New Roman" w:hAnsi="Times New Roman" w:cs="Times New Roman"/>
          <w:b/>
          <w:sz w:val="24"/>
          <w:szCs w:val="24"/>
          <w:lang w:val="es-ES"/>
        </w:rPr>
        <w:pPrChange w:id="956" w:author="Briceño-PC" w:date="2019-06-12T00:49:00Z">
          <w:pPr>
            <w:pStyle w:val="Prrafodelista"/>
            <w:ind w:left="1145"/>
            <w:jc w:val="both"/>
            <w:outlineLvl w:val="0"/>
          </w:pPr>
        </w:pPrChange>
      </w:pPr>
    </w:p>
    <w:p w:rsidR="004D0621" w:rsidRDefault="00F16E14" w:rsidP="008C1D94">
      <w:pPr>
        <w:pStyle w:val="Prrafodelista"/>
        <w:numPr>
          <w:ilvl w:val="0"/>
          <w:numId w:val="14"/>
        </w:numPr>
        <w:jc w:val="both"/>
        <w:outlineLvl w:val="1"/>
        <w:rPr>
          <w:rFonts w:ascii="Times New Roman" w:hAnsi="Times New Roman" w:cs="Times New Roman"/>
          <w:sz w:val="24"/>
          <w:szCs w:val="24"/>
          <w:lang w:val="es-ES"/>
        </w:rPr>
      </w:pPr>
      <w:bookmarkStart w:id="957" w:name="_Toc11374733"/>
      <w:r w:rsidRPr="004D0621">
        <w:rPr>
          <w:rFonts w:ascii="Times New Roman" w:hAnsi="Times New Roman" w:cs="Times New Roman"/>
          <w:b/>
          <w:sz w:val="24"/>
          <w:szCs w:val="24"/>
          <w:lang w:val="es-ES"/>
        </w:rPr>
        <w:t>Título de la Auditoria:</w:t>
      </w:r>
      <w:bookmarkEnd w:id="957"/>
      <w:r w:rsidRPr="004D0621">
        <w:rPr>
          <w:rFonts w:ascii="Times New Roman" w:hAnsi="Times New Roman" w:cs="Times New Roman"/>
          <w:sz w:val="24"/>
          <w:szCs w:val="24"/>
          <w:lang w:val="es-ES"/>
        </w:rPr>
        <w:t xml:space="preserve"> </w:t>
      </w:r>
    </w:p>
    <w:p w:rsidR="004D0621" w:rsidRPr="004D0621" w:rsidRDefault="00745F3C" w:rsidP="004D0621">
      <w:pPr>
        <w:pStyle w:val="Prrafodelista"/>
        <w:ind w:left="1080"/>
        <w:jc w:val="both"/>
        <w:rPr>
          <w:rFonts w:ascii="Times New Roman" w:hAnsi="Times New Roman" w:cs="Times New Roman"/>
          <w:sz w:val="24"/>
          <w:szCs w:val="24"/>
          <w:lang w:val="es-ES"/>
        </w:rPr>
      </w:pPr>
      <w:del w:id="958" w:author="Briceño-PC" w:date="2019-07-19T09:47:00Z">
        <w:r w:rsidDel="00F10E4C">
          <w:rPr>
            <w:rFonts w:ascii="Times New Roman" w:hAnsi="Times New Roman" w:cs="Times New Roman"/>
            <w:sz w:val="24"/>
            <w:szCs w:val="24"/>
            <w:lang w:val="es-ES"/>
          </w:rPr>
          <w:delText>Auditoria Ofimática Al Departamento De Bienestar Estudiantil Del Colegio De Alto Rendimiento De La Libertad.</w:delText>
        </w:r>
      </w:del>
      <w:ins w:id="959" w:author="Briceño-PC" w:date="2019-07-19T09:47:00Z">
        <w:r w:rsidR="00F10E4C">
          <w:rPr>
            <w:rFonts w:ascii="Times New Roman" w:hAnsi="Times New Roman" w:cs="Times New Roman"/>
            <w:sz w:val="24"/>
            <w:szCs w:val="24"/>
            <w:lang w:val="es-ES"/>
          </w:rPr>
          <w:t>${Titulo_audiotoria}</w:t>
        </w:r>
      </w:ins>
    </w:p>
    <w:p w:rsidR="00F16E14" w:rsidRPr="004D0621" w:rsidRDefault="00F16E14" w:rsidP="008C1D94">
      <w:pPr>
        <w:pStyle w:val="Prrafodelista"/>
        <w:numPr>
          <w:ilvl w:val="0"/>
          <w:numId w:val="14"/>
        </w:numPr>
        <w:jc w:val="both"/>
        <w:outlineLvl w:val="1"/>
        <w:rPr>
          <w:rFonts w:ascii="Times New Roman" w:hAnsi="Times New Roman" w:cs="Times New Roman"/>
          <w:b/>
          <w:sz w:val="24"/>
          <w:szCs w:val="24"/>
          <w:lang w:val="es-ES"/>
        </w:rPr>
      </w:pPr>
      <w:bookmarkStart w:id="960" w:name="_Toc11374734"/>
      <w:r w:rsidRPr="004D0621">
        <w:rPr>
          <w:rFonts w:ascii="Times New Roman" w:hAnsi="Times New Roman" w:cs="Times New Roman"/>
          <w:b/>
          <w:sz w:val="24"/>
          <w:szCs w:val="24"/>
          <w:lang w:val="es-ES"/>
        </w:rPr>
        <w:t>Motivos para realizar la auditoria:</w:t>
      </w:r>
      <w:bookmarkEnd w:id="960"/>
    </w:p>
    <w:p w:rsidR="00C310AB" w:rsidDel="006C52AC" w:rsidRDefault="00C310AB">
      <w:pPr>
        <w:ind w:left="1080"/>
        <w:jc w:val="both"/>
        <w:rPr>
          <w:del w:id="961" w:author="Briceño-PC" w:date="2019-07-19T08:59:00Z"/>
          <w:rFonts w:ascii="Times New Roman" w:hAnsi="Times New Roman" w:cs="Times New Roman"/>
          <w:sz w:val="24"/>
          <w:lang w:val="es-ES"/>
        </w:rPr>
        <w:pPrChange w:id="962" w:author="Briceño-PC" w:date="2019-07-19T09:49:00Z">
          <w:pPr>
            <w:ind w:left="720"/>
            <w:jc w:val="both"/>
          </w:pPr>
        </w:pPrChange>
      </w:pPr>
      <w:del w:id="963" w:author="Briceño-PC" w:date="2019-07-19T09:49:00Z">
        <w:r w:rsidDel="00F10E4C">
          <w:rPr>
            <w:rFonts w:ascii="Times New Roman" w:hAnsi="Times New Roman" w:cs="Times New Roman"/>
            <w:sz w:val="24"/>
            <w:szCs w:val="24"/>
            <w:lang w:val="es-ES"/>
          </w:rPr>
          <w:delText xml:space="preserve">La auditoría que se va a realizar en el </w:delText>
        </w:r>
        <w:r w:rsidR="00447528" w:rsidDel="00F10E4C">
          <w:rPr>
            <w:rFonts w:ascii="Times New Roman" w:hAnsi="Times New Roman" w:cs="Times New Roman"/>
            <w:sz w:val="24"/>
            <w:szCs w:val="24"/>
            <w:lang w:val="es-ES"/>
          </w:rPr>
          <w:delText>departamento</w:delText>
        </w:r>
        <w:r w:rsidDel="00F10E4C">
          <w:rPr>
            <w:rFonts w:ascii="Times New Roman" w:hAnsi="Times New Roman" w:cs="Times New Roman"/>
            <w:sz w:val="24"/>
            <w:szCs w:val="24"/>
            <w:lang w:val="es-ES"/>
          </w:rPr>
          <w:delText xml:space="preserve"> de </w:delText>
        </w:r>
        <w:r w:rsidR="004F2FBF" w:rsidDel="00F10E4C">
          <w:rPr>
            <w:rFonts w:ascii="Times New Roman" w:hAnsi="Times New Roman" w:cs="Times New Roman"/>
            <w:sz w:val="24"/>
            <w:szCs w:val="24"/>
            <w:lang w:val="es-ES"/>
          </w:rPr>
          <w:delText>Bienestar estudiantil</w:delText>
        </w:r>
        <w:r w:rsidDel="00F10E4C">
          <w:rPr>
            <w:rFonts w:ascii="Times New Roman" w:hAnsi="Times New Roman" w:cs="Times New Roman"/>
            <w:sz w:val="24"/>
            <w:szCs w:val="24"/>
            <w:lang w:val="es-ES"/>
          </w:rPr>
          <w:delText xml:space="preserve"> del </w:delText>
        </w:r>
        <w:r w:rsidRPr="00F16E14" w:rsidDel="00F10E4C">
          <w:rPr>
            <w:rFonts w:ascii="Times New Roman" w:hAnsi="Times New Roman" w:cs="Times New Roman"/>
            <w:sz w:val="24"/>
            <w:lang w:val="es-ES"/>
          </w:rPr>
          <w:delText>Colegio de Alto Rendimiento de La Libertad</w:delText>
        </w:r>
        <w:r w:rsidDel="00F10E4C">
          <w:rPr>
            <w:rFonts w:ascii="Times New Roman" w:hAnsi="Times New Roman" w:cs="Times New Roman"/>
            <w:sz w:val="24"/>
            <w:lang w:val="es-ES"/>
          </w:rPr>
          <w:delText xml:space="preserve">, </w:delText>
        </w:r>
        <w:r w:rsidRPr="003E1A0B" w:rsidDel="00F10E4C">
          <w:rPr>
            <w:rFonts w:ascii="Times New Roman" w:hAnsi="Times New Roman" w:cs="Times New Roman"/>
            <w:sz w:val="24"/>
            <w:lang w:val="es-ES"/>
          </w:rPr>
          <w:delText xml:space="preserve">es sumamente importante para </w:delText>
        </w:r>
        <w:r w:rsidR="004F2FBF" w:rsidRPr="003E1A0B" w:rsidDel="00F10E4C">
          <w:rPr>
            <w:rFonts w:ascii="Times New Roman" w:hAnsi="Times New Roman" w:cs="Times New Roman"/>
            <w:sz w:val="24"/>
            <w:lang w:val="es-ES"/>
          </w:rPr>
          <w:delText xml:space="preserve">la correcta utilización de </w:delText>
        </w:r>
        <w:r w:rsidR="003715BD" w:rsidRPr="003E1A0B" w:rsidDel="00F10E4C">
          <w:rPr>
            <w:rFonts w:ascii="Times New Roman" w:hAnsi="Times New Roman" w:cs="Times New Roman"/>
            <w:sz w:val="24"/>
            <w:lang w:val="es-ES"/>
          </w:rPr>
          <w:delText>las aplicaciones ofimáticas</w:delText>
        </w:r>
        <w:r w:rsidRPr="003E1A0B" w:rsidDel="00F10E4C">
          <w:rPr>
            <w:rFonts w:ascii="Times New Roman" w:hAnsi="Times New Roman" w:cs="Times New Roman"/>
            <w:sz w:val="24"/>
            <w:lang w:val="es-ES"/>
          </w:rPr>
          <w:delText xml:space="preserve">, ya que proporcionará las </w:delText>
        </w:r>
        <w:r w:rsidR="00447528" w:rsidRPr="003E1A0B" w:rsidDel="00F10E4C">
          <w:rPr>
            <w:rFonts w:ascii="Times New Roman" w:hAnsi="Times New Roman" w:cs="Times New Roman"/>
            <w:sz w:val="24"/>
            <w:lang w:val="es-ES"/>
          </w:rPr>
          <w:delText>directrices necesarias para que los procesos de manipulación de información</w:delText>
        </w:r>
        <w:r w:rsidRPr="003E1A0B" w:rsidDel="00F10E4C">
          <w:rPr>
            <w:rFonts w:ascii="Times New Roman" w:hAnsi="Times New Roman" w:cs="Times New Roman"/>
            <w:sz w:val="24"/>
            <w:lang w:val="es-ES"/>
          </w:rPr>
          <w:delText xml:space="preserve"> sean confiables y con un buen nivel d</w:delText>
        </w:r>
        <w:r w:rsidR="00F93D63" w:rsidRPr="003E1A0B" w:rsidDel="00F10E4C">
          <w:rPr>
            <w:rFonts w:ascii="Times New Roman" w:hAnsi="Times New Roman" w:cs="Times New Roman"/>
            <w:sz w:val="24"/>
            <w:lang w:val="es-ES"/>
          </w:rPr>
          <w:delText>e seguridad</w:delText>
        </w:r>
      </w:del>
      <w:ins w:id="964" w:author="jhon argomedo" w:date="2019-06-14T14:27:00Z">
        <w:del w:id="965" w:author="Briceño-PC" w:date="2019-07-19T09:49:00Z">
          <w:r w:rsidR="004E4CD3" w:rsidDel="00F10E4C">
            <w:rPr>
              <w:rFonts w:ascii="Times New Roman" w:hAnsi="Times New Roman" w:cs="Times New Roman"/>
              <w:sz w:val="24"/>
              <w:lang w:val="es-ES"/>
            </w:rPr>
            <w:delText xml:space="preserve">y </w:delText>
          </w:r>
        </w:del>
      </w:ins>
      <w:del w:id="966" w:author="Briceño-PC" w:date="2019-07-19T09:49:00Z">
        <w:r w:rsidR="00F93D63" w:rsidRPr="003E1A0B" w:rsidDel="00F10E4C">
          <w:rPr>
            <w:rFonts w:ascii="Times New Roman" w:hAnsi="Times New Roman" w:cs="Times New Roman"/>
            <w:sz w:val="24"/>
            <w:lang w:val="es-ES"/>
          </w:rPr>
          <w:delText xml:space="preserve">. </w:delText>
        </w:r>
      </w:del>
      <w:del w:id="967" w:author="Briceño-PC" w:date="2019-06-14T08:45:00Z">
        <w:r w:rsidR="00F93D63" w:rsidRPr="003E1A0B" w:rsidDel="00B1269D">
          <w:rPr>
            <w:rFonts w:ascii="Times New Roman" w:hAnsi="Times New Roman" w:cs="Times New Roman"/>
            <w:sz w:val="24"/>
            <w:lang w:val="es-ES"/>
          </w:rPr>
          <w:delText>Además</w:delText>
        </w:r>
      </w:del>
      <w:del w:id="968" w:author="Briceño-PC" w:date="2019-07-19T09:49:00Z">
        <w:r w:rsidR="00F93D63" w:rsidRPr="003E1A0B" w:rsidDel="00F10E4C">
          <w:rPr>
            <w:rFonts w:ascii="Times New Roman" w:hAnsi="Times New Roman" w:cs="Times New Roman"/>
            <w:sz w:val="24"/>
            <w:lang w:val="es-ES"/>
          </w:rPr>
          <w:delText xml:space="preserve"> se evaluará</w:delText>
        </w:r>
        <w:r w:rsidRPr="003E1A0B" w:rsidDel="00F10E4C">
          <w:rPr>
            <w:rFonts w:ascii="Times New Roman" w:hAnsi="Times New Roman" w:cs="Times New Roman"/>
            <w:sz w:val="24"/>
            <w:lang w:val="es-ES"/>
          </w:rPr>
          <w:delText xml:space="preserve"> el </w:delText>
        </w:r>
        <w:r w:rsidR="00F93D63" w:rsidRPr="003E1A0B" w:rsidDel="00F10E4C">
          <w:rPr>
            <w:rFonts w:ascii="Times New Roman" w:hAnsi="Times New Roman" w:cs="Times New Roman"/>
            <w:sz w:val="24"/>
            <w:lang w:val="es-ES"/>
          </w:rPr>
          <w:delText>hardware</w:delText>
        </w:r>
        <w:r w:rsidRPr="003E1A0B" w:rsidDel="00F10E4C">
          <w:rPr>
            <w:rFonts w:ascii="Times New Roman" w:hAnsi="Times New Roman" w:cs="Times New Roman"/>
            <w:sz w:val="24"/>
            <w:lang w:val="es-ES"/>
          </w:rPr>
          <w:delText xml:space="preserve"> implementado en dicha área y </w:delText>
        </w:r>
        <w:r w:rsidR="00447528" w:rsidRPr="003E1A0B" w:rsidDel="00F10E4C">
          <w:rPr>
            <w:rFonts w:ascii="Times New Roman" w:hAnsi="Times New Roman" w:cs="Times New Roman"/>
            <w:sz w:val="24"/>
            <w:lang w:val="es-ES"/>
          </w:rPr>
          <w:delText xml:space="preserve">que </w:delText>
        </w:r>
        <w:r w:rsidRPr="003E1A0B" w:rsidDel="00F10E4C">
          <w:rPr>
            <w:rFonts w:ascii="Times New Roman" w:hAnsi="Times New Roman" w:cs="Times New Roman"/>
            <w:sz w:val="24"/>
            <w:lang w:val="es-ES"/>
          </w:rPr>
          <w:delText>el software</w:delText>
        </w:r>
        <w:r w:rsidR="00447528" w:rsidRPr="003E1A0B" w:rsidDel="00F10E4C">
          <w:rPr>
            <w:rFonts w:ascii="Times New Roman" w:hAnsi="Times New Roman" w:cs="Times New Roman"/>
            <w:sz w:val="24"/>
            <w:lang w:val="es-ES"/>
          </w:rPr>
          <w:delText xml:space="preserve"> ofimático requerido cumpla con los requerimientos de licencias, entre otros</w:delText>
        </w:r>
        <w:r w:rsidR="00F93D63" w:rsidRPr="003E1A0B" w:rsidDel="00F10E4C">
          <w:rPr>
            <w:rFonts w:ascii="Times New Roman" w:hAnsi="Times New Roman" w:cs="Times New Roman"/>
            <w:sz w:val="24"/>
            <w:lang w:val="es-ES"/>
          </w:rPr>
          <w:delText>.</w:delText>
        </w:r>
      </w:del>
    </w:p>
    <w:p w:rsidR="00447528" w:rsidDel="00F10E4C" w:rsidRDefault="00447528">
      <w:pPr>
        <w:ind w:left="1080"/>
        <w:jc w:val="both"/>
        <w:rPr>
          <w:del w:id="969" w:author="Briceño-PC" w:date="2019-07-19T09:49:00Z"/>
          <w:rFonts w:ascii="Times New Roman" w:hAnsi="Times New Roman" w:cs="Times New Roman"/>
          <w:sz w:val="24"/>
          <w:lang w:val="es-ES"/>
        </w:rPr>
        <w:pPrChange w:id="970" w:author="Briceño-PC" w:date="2019-07-19T09:49:00Z">
          <w:pPr>
            <w:ind w:left="720"/>
            <w:jc w:val="both"/>
          </w:pPr>
        </w:pPrChange>
      </w:pPr>
      <w:del w:id="971" w:author="Briceño-PC" w:date="2019-07-19T08:59:00Z">
        <w:r w:rsidDel="006C52AC">
          <w:rPr>
            <w:rFonts w:ascii="Times New Roman" w:hAnsi="Times New Roman" w:cs="Times New Roman"/>
            <w:sz w:val="24"/>
            <w:lang w:val="es-ES"/>
          </w:rPr>
          <w:delText xml:space="preserve">Existen </w:delText>
        </w:r>
      </w:del>
      <w:del w:id="972" w:author="Briceño-PC" w:date="2019-06-11T23:40:00Z">
        <w:r w:rsidDel="008571FC">
          <w:rPr>
            <w:rFonts w:ascii="Times New Roman" w:hAnsi="Times New Roman" w:cs="Times New Roman"/>
            <w:sz w:val="24"/>
            <w:lang w:val="es-ES"/>
          </w:rPr>
          <w:delText xml:space="preserve">dos </w:delText>
        </w:r>
      </w:del>
      <w:del w:id="973" w:author="Briceño-PC" w:date="2019-07-19T08:59:00Z">
        <w:r w:rsidDel="006C52AC">
          <w:rPr>
            <w:rFonts w:ascii="Times New Roman" w:hAnsi="Times New Roman" w:cs="Times New Roman"/>
            <w:sz w:val="24"/>
            <w:lang w:val="es-ES"/>
          </w:rPr>
          <w:delText>características para analizar los entornos ofimáticos de este departamento:</w:delText>
        </w:r>
      </w:del>
    </w:p>
    <w:p w:rsidR="00447528" w:rsidDel="006C52AC" w:rsidRDefault="00F66E2E">
      <w:pPr>
        <w:pStyle w:val="Prrafodelista"/>
        <w:numPr>
          <w:ilvl w:val="0"/>
          <w:numId w:val="17"/>
        </w:numPr>
        <w:ind w:left="1080"/>
        <w:jc w:val="both"/>
        <w:rPr>
          <w:del w:id="974" w:author="Briceño-PC" w:date="2019-07-19T08:58:00Z"/>
          <w:rFonts w:ascii="Times New Roman" w:hAnsi="Times New Roman" w:cs="Times New Roman"/>
          <w:sz w:val="24"/>
          <w:lang w:val="es-ES"/>
        </w:rPr>
        <w:pPrChange w:id="975" w:author="Briceño-PC" w:date="2019-07-19T09:49:00Z">
          <w:pPr>
            <w:pStyle w:val="Prrafodelista"/>
            <w:numPr>
              <w:numId w:val="17"/>
            </w:numPr>
            <w:ind w:left="1440" w:hanging="360"/>
            <w:jc w:val="both"/>
          </w:pPr>
        </w:pPrChange>
      </w:pPr>
      <w:del w:id="976" w:author="Briceño-PC" w:date="2019-07-19T08:58:00Z">
        <w:r w:rsidDel="006C52AC">
          <w:rPr>
            <w:rFonts w:ascii="Times New Roman" w:hAnsi="Times New Roman" w:cs="Times New Roman"/>
            <w:sz w:val="24"/>
            <w:lang w:val="es-ES"/>
          </w:rPr>
          <w:delText>Las aplicaciones se distribuyen</w:delText>
        </w:r>
        <w:r w:rsidR="00447528" w:rsidDel="006C52AC">
          <w:rPr>
            <w:rFonts w:ascii="Times New Roman" w:hAnsi="Times New Roman" w:cs="Times New Roman"/>
            <w:sz w:val="24"/>
            <w:lang w:val="es-ES"/>
          </w:rPr>
          <w:delText xml:space="preserve"> por las diferentes oficinas del departamento en lugar de centralizarse en una única ubicación.</w:delText>
        </w:r>
      </w:del>
    </w:p>
    <w:p w:rsidR="008571FC" w:rsidDel="006C52AC" w:rsidRDefault="00F66E2E">
      <w:pPr>
        <w:pStyle w:val="Prrafodelista"/>
        <w:numPr>
          <w:ilvl w:val="0"/>
          <w:numId w:val="17"/>
        </w:numPr>
        <w:ind w:left="1080"/>
        <w:jc w:val="both"/>
        <w:rPr>
          <w:del w:id="977" w:author="Briceño-PC" w:date="2019-07-19T08:58:00Z"/>
          <w:rFonts w:ascii="Times New Roman" w:hAnsi="Times New Roman" w:cs="Times New Roman"/>
          <w:sz w:val="24"/>
          <w:lang w:val="es-ES"/>
        </w:rPr>
        <w:pPrChange w:id="978" w:author="Briceño-PC" w:date="2019-07-19T09:49:00Z">
          <w:pPr>
            <w:pStyle w:val="Prrafodelista"/>
            <w:numPr>
              <w:numId w:val="17"/>
            </w:numPr>
            <w:ind w:left="1440" w:hanging="360"/>
            <w:jc w:val="both"/>
          </w:pPr>
        </w:pPrChange>
      </w:pPr>
      <w:del w:id="979" w:author="Briceño-PC" w:date="2019-07-19T08:58:00Z">
        <w:r w:rsidDel="006C52AC">
          <w:rPr>
            <w:rFonts w:ascii="Times New Roman" w:hAnsi="Times New Roman" w:cs="Times New Roman"/>
            <w:sz w:val="24"/>
            <w:lang w:val="es-ES"/>
          </w:rPr>
          <w:delText>La responsabilidad de llevar el control de ciertas funcionalidades de las aplicaciones recae sobre usuarios no dedicados profesionalmente a la informática, quienes pueden no comprender la importancia de estos y su correcta utilización.</w:delText>
        </w:r>
      </w:del>
      <w:ins w:id="980" w:author="jhon argomedo" w:date="2019-06-14T14:27:00Z">
        <w:del w:id="981" w:author="Briceño-PC" w:date="2019-07-19T08:58:00Z">
          <w:r w:rsidR="004E4CD3" w:rsidDel="006C52AC">
            <w:rPr>
              <w:rFonts w:ascii="Times New Roman" w:hAnsi="Times New Roman" w:cs="Times New Roman"/>
              <w:sz w:val="24"/>
              <w:lang w:val="es-ES"/>
            </w:rPr>
            <w:delText xml:space="preserve">plan  </w:delText>
          </w:r>
        </w:del>
      </w:ins>
    </w:p>
    <w:p w:rsidR="00F66E2E" w:rsidDel="008571FC" w:rsidRDefault="00F66E2E">
      <w:pPr>
        <w:ind w:left="1080"/>
        <w:jc w:val="both"/>
        <w:rPr>
          <w:del w:id="982" w:author="Briceño-PC" w:date="2019-06-11T23:38:00Z"/>
          <w:rFonts w:ascii="Times New Roman" w:hAnsi="Times New Roman" w:cs="Times New Roman"/>
          <w:sz w:val="24"/>
          <w:lang w:val="es-ES"/>
        </w:rPr>
      </w:pPr>
      <w:del w:id="983" w:author="Briceño-PC" w:date="2019-07-19T09:49:00Z">
        <w:r w:rsidDel="00F10E4C">
          <w:rPr>
            <w:rFonts w:ascii="Times New Roman" w:hAnsi="Times New Roman" w:cs="Times New Roman"/>
            <w:sz w:val="24"/>
            <w:lang w:val="es-ES"/>
          </w:rPr>
          <w:delText>Como consecuencia de esto se ha generado diversas problemáticas: Adquisiciones poco planeadas</w:delText>
        </w:r>
      </w:del>
      <w:del w:id="984" w:author="Briceño-PC" w:date="2019-06-11T23:40:00Z">
        <w:r w:rsidDel="008571FC">
          <w:rPr>
            <w:rFonts w:ascii="Times New Roman" w:hAnsi="Times New Roman" w:cs="Times New Roman"/>
            <w:sz w:val="24"/>
            <w:lang w:val="es-ES"/>
          </w:rPr>
          <w:delText>, desarrollos ineficaces e ineficientes</w:delText>
        </w:r>
      </w:del>
      <w:del w:id="985" w:author="Briceño-PC" w:date="2019-07-19T09:49:00Z">
        <w:r w:rsidDel="00F10E4C">
          <w:rPr>
            <w:rFonts w:ascii="Times New Roman" w:hAnsi="Times New Roman" w:cs="Times New Roman"/>
            <w:sz w:val="24"/>
            <w:lang w:val="es-ES"/>
          </w:rPr>
          <w:delText xml:space="preserve">, </w:delText>
        </w:r>
      </w:del>
      <w:del w:id="986" w:author="Briceño-PC" w:date="2019-06-11T23:42:00Z">
        <w:r w:rsidDel="008571FC">
          <w:rPr>
            <w:rFonts w:ascii="Times New Roman" w:hAnsi="Times New Roman" w:cs="Times New Roman"/>
            <w:sz w:val="24"/>
            <w:lang w:val="es-ES"/>
          </w:rPr>
          <w:delText xml:space="preserve">falta de conciencia de los usuarios acerca de la seguridad de la información, utilización de copias ilegales de aplicaciones, procedimiento de copias de seguridad deficientes y </w:delText>
        </w:r>
      </w:del>
      <w:del w:id="987" w:author="Briceño-PC" w:date="2019-06-11T23:41:00Z">
        <w:r w:rsidDel="008571FC">
          <w:rPr>
            <w:rFonts w:ascii="Times New Roman" w:hAnsi="Times New Roman" w:cs="Times New Roman"/>
            <w:sz w:val="24"/>
            <w:lang w:val="es-ES"/>
          </w:rPr>
          <w:delText>escasa formación del personal.</w:delText>
        </w:r>
      </w:del>
    </w:p>
    <w:p w:rsidR="00056FD8" w:rsidDel="008571FC" w:rsidRDefault="00007DB7">
      <w:pPr>
        <w:ind w:left="1080"/>
        <w:jc w:val="both"/>
        <w:rPr>
          <w:del w:id="988" w:author="Briceño-PC" w:date="2019-06-11T23:38:00Z"/>
          <w:rFonts w:ascii="Times New Roman" w:hAnsi="Times New Roman" w:cs="Times New Roman"/>
          <w:sz w:val="24"/>
          <w:lang w:val="es-ES"/>
        </w:rPr>
        <w:pPrChange w:id="989" w:author="Briceño-PC" w:date="2019-07-19T09:49:00Z">
          <w:pPr>
            <w:ind w:left="708"/>
            <w:jc w:val="both"/>
          </w:pPr>
        </w:pPrChange>
      </w:pPr>
      <w:del w:id="990" w:author="Briceño-PC" w:date="2019-06-11T23:38:00Z">
        <w:r w:rsidDel="008571FC">
          <w:rPr>
            <w:rFonts w:ascii="Times New Roman" w:hAnsi="Times New Roman" w:cs="Times New Roman"/>
            <w:sz w:val="24"/>
            <w:lang w:val="es-ES"/>
          </w:rPr>
          <w:delText xml:space="preserve">Además se planea evaluar el nivel de seguridad de la información, determinando si existen garantías suficientes para proteger los accesos no autorizados a la información reservada de la institución. </w:delText>
        </w:r>
        <w:r w:rsidR="00056FD8" w:rsidDel="008571FC">
          <w:rPr>
            <w:rFonts w:ascii="Times New Roman" w:hAnsi="Times New Roman" w:cs="Times New Roman"/>
            <w:sz w:val="24"/>
            <w:lang w:val="es-ES"/>
          </w:rPr>
          <w:delText>Otros puntos considerados para realizar la auditoria son los siguientes:</w:delText>
        </w:r>
      </w:del>
    </w:p>
    <w:p w:rsidR="00007DB7" w:rsidDel="008571FC" w:rsidRDefault="00056FD8">
      <w:pPr>
        <w:ind w:left="1080"/>
        <w:jc w:val="both"/>
        <w:rPr>
          <w:del w:id="991" w:author="Briceño-PC" w:date="2019-06-11T23:38:00Z"/>
          <w:rFonts w:ascii="Times New Roman" w:hAnsi="Times New Roman" w:cs="Times New Roman"/>
          <w:sz w:val="24"/>
          <w:lang w:val="es-ES"/>
        </w:rPr>
      </w:pPr>
      <w:del w:id="992" w:author="Briceño-PC" w:date="2019-06-11T23:38:00Z">
        <w:r w:rsidDel="008571FC">
          <w:rPr>
            <w:rFonts w:ascii="Times New Roman" w:hAnsi="Times New Roman" w:cs="Times New Roman"/>
            <w:sz w:val="24"/>
            <w:lang w:val="es-ES"/>
          </w:rPr>
          <w:delText>_El</w:delText>
        </w:r>
        <w:r w:rsidR="00007DB7" w:rsidDel="008571FC">
          <w:rPr>
            <w:rFonts w:ascii="Times New Roman" w:hAnsi="Times New Roman" w:cs="Times New Roman"/>
            <w:sz w:val="24"/>
            <w:lang w:val="es-ES"/>
          </w:rPr>
          <w:delText xml:space="preserve"> acceso a las aplicaciones ofimáticas que gestionan información reservada </w:delText>
        </w:r>
        <w:r w:rsidDel="008571FC">
          <w:rPr>
            <w:rFonts w:ascii="Times New Roman" w:hAnsi="Times New Roman" w:cs="Times New Roman"/>
            <w:sz w:val="24"/>
            <w:lang w:val="es-ES"/>
          </w:rPr>
          <w:delText>pueden tener</w:delText>
        </w:r>
        <w:r w:rsidR="00007DB7" w:rsidDel="008571FC">
          <w:rPr>
            <w:rFonts w:ascii="Times New Roman" w:hAnsi="Times New Roman" w:cs="Times New Roman"/>
            <w:sz w:val="24"/>
            <w:lang w:val="es-ES"/>
          </w:rPr>
          <w:delText xml:space="preserve"> accesos no autorizados </w:delText>
        </w:r>
        <w:r w:rsidDel="008571FC">
          <w:rPr>
            <w:rFonts w:ascii="Times New Roman" w:hAnsi="Times New Roman" w:cs="Times New Roman"/>
            <w:sz w:val="24"/>
            <w:lang w:val="es-ES"/>
          </w:rPr>
          <w:delText>que a su vez pueden</w:delText>
        </w:r>
        <w:r w:rsidR="00007DB7" w:rsidDel="008571FC">
          <w:rPr>
            <w:rFonts w:ascii="Times New Roman" w:hAnsi="Times New Roman" w:cs="Times New Roman"/>
            <w:sz w:val="24"/>
            <w:lang w:val="es-ES"/>
          </w:rPr>
          <w:delText xml:space="preserve"> comprometer el buen funcionamiento de la organización.</w:delText>
        </w:r>
      </w:del>
    </w:p>
    <w:p w:rsidR="00056FD8" w:rsidDel="008571FC" w:rsidRDefault="00056FD8">
      <w:pPr>
        <w:ind w:left="1080"/>
        <w:jc w:val="both"/>
        <w:rPr>
          <w:del w:id="993" w:author="Briceño-PC" w:date="2019-06-11T23:38:00Z"/>
          <w:rFonts w:ascii="Times New Roman" w:hAnsi="Times New Roman" w:cs="Times New Roman"/>
          <w:sz w:val="24"/>
          <w:lang w:val="es-ES"/>
        </w:rPr>
      </w:pPr>
      <w:del w:id="994" w:author="Briceño-PC" w:date="2019-06-11T23:38:00Z">
        <w:r w:rsidDel="008571FC">
          <w:rPr>
            <w:rFonts w:ascii="Times New Roman" w:hAnsi="Times New Roman" w:cs="Times New Roman"/>
            <w:sz w:val="24"/>
            <w:lang w:val="es-ES"/>
          </w:rPr>
          <w:delText>_ El procedimiento de la clasificación de la información establecida, puede no haber sido elaborada atendiendo la sensibilidad e importancia de la misma.</w:delText>
        </w:r>
      </w:del>
    </w:p>
    <w:p w:rsidR="00056FD8" w:rsidDel="008571FC" w:rsidRDefault="00056FD8">
      <w:pPr>
        <w:ind w:left="1080"/>
        <w:jc w:val="both"/>
        <w:rPr>
          <w:del w:id="995" w:author="Briceño-PC" w:date="2019-06-11T23:38:00Z"/>
          <w:rFonts w:ascii="Times New Roman" w:hAnsi="Times New Roman" w:cs="Times New Roman"/>
          <w:sz w:val="24"/>
          <w:lang w:val="es-ES"/>
        </w:rPr>
      </w:pPr>
      <w:del w:id="996" w:author="Briceño-PC" w:date="2019-06-11T23:38:00Z">
        <w:r w:rsidDel="008571FC">
          <w:rPr>
            <w:rFonts w:ascii="Times New Roman" w:hAnsi="Times New Roman" w:cs="Times New Roman"/>
            <w:sz w:val="24"/>
            <w:lang w:val="es-ES"/>
          </w:rPr>
          <w:delText>_Algunos usuarios pueden tener acceso a información que no está relacionado al desarrollo de sus funciones.</w:delText>
        </w:r>
      </w:del>
    </w:p>
    <w:p w:rsidR="00056FD8" w:rsidDel="008571FC" w:rsidRDefault="00056FD8">
      <w:pPr>
        <w:ind w:left="1080"/>
        <w:jc w:val="both"/>
        <w:rPr>
          <w:del w:id="997" w:author="Briceño-PC" w:date="2019-06-11T23:38:00Z"/>
          <w:rFonts w:ascii="Times New Roman" w:hAnsi="Times New Roman" w:cs="Times New Roman"/>
          <w:sz w:val="24"/>
          <w:lang w:val="es-ES"/>
        </w:rPr>
      </w:pPr>
      <w:del w:id="998" w:author="Briceño-PC" w:date="2019-06-11T23:38:00Z">
        <w:r w:rsidDel="008571FC">
          <w:rPr>
            <w:rFonts w:ascii="Times New Roman" w:hAnsi="Times New Roman" w:cs="Times New Roman"/>
            <w:sz w:val="24"/>
            <w:lang w:val="es-ES"/>
          </w:rPr>
          <w:delText>_La generación de copias de respaldo no es tan fiable y puede no garantizar la recuperación de la información, en caso de pérdida.</w:delText>
        </w:r>
      </w:del>
    </w:p>
    <w:p w:rsidR="00056FD8" w:rsidDel="008571FC" w:rsidRDefault="00056FD8">
      <w:pPr>
        <w:ind w:left="1080"/>
        <w:jc w:val="both"/>
        <w:rPr>
          <w:del w:id="999" w:author="Briceño-PC" w:date="2019-06-11T23:38:00Z"/>
          <w:rFonts w:ascii="Times New Roman" w:hAnsi="Times New Roman" w:cs="Times New Roman"/>
          <w:sz w:val="24"/>
          <w:lang w:val="es-ES"/>
        </w:rPr>
      </w:pPr>
      <w:del w:id="1000" w:author="Briceño-PC" w:date="2019-06-11T23:38:00Z">
        <w:r w:rsidDel="008571FC">
          <w:rPr>
            <w:rFonts w:ascii="Times New Roman" w:hAnsi="Times New Roman" w:cs="Times New Roman"/>
            <w:sz w:val="24"/>
            <w:lang w:val="es-ES"/>
          </w:rPr>
          <w:delText xml:space="preserve">_La información generada por el sistema debe estar disponible en todo momento. </w:delText>
        </w:r>
        <w:r w:rsidR="003715BD" w:rsidDel="008571FC">
          <w:rPr>
            <w:rFonts w:ascii="Times New Roman" w:hAnsi="Times New Roman" w:cs="Times New Roman"/>
            <w:sz w:val="24"/>
            <w:lang w:val="es-ES"/>
          </w:rPr>
          <w:delText>La no disponibilidad de datos, especialmente de aquellos procedimientos críticos, puede llevar  a la paralización del departamento.</w:delText>
        </w:r>
      </w:del>
    </w:p>
    <w:p w:rsidR="00557ADB" w:rsidRPr="00F66E2E" w:rsidDel="00F10E4C" w:rsidRDefault="00557ADB">
      <w:pPr>
        <w:ind w:left="1080"/>
        <w:jc w:val="both"/>
        <w:rPr>
          <w:del w:id="1001" w:author="Briceño-PC" w:date="2019-07-19T09:49:00Z"/>
          <w:rFonts w:ascii="Times New Roman" w:hAnsi="Times New Roman" w:cs="Times New Roman"/>
          <w:sz w:val="24"/>
          <w:lang w:val="es-ES"/>
        </w:rPr>
        <w:pPrChange w:id="1002" w:author="Briceño-PC" w:date="2019-07-19T09:49:00Z">
          <w:pPr>
            <w:jc w:val="both"/>
          </w:pPr>
        </w:pPrChange>
      </w:pPr>
    </w:p>
    <w:p w:rsidR="00F93D63" w:rsidDel="00F10E4C" w:rsidRDefault="00F93D63">
      <w:pPr>
        <w:ind w:left="1080"/>
        <w:jc w:val="both"/>
        <w:rPr>
          <w:del w:id="1003" w:author="Briceño-PC" w:date="2019-07-19T09:49:00Z"/>
          <w:rFonts w:ascii="Times New Roman" w:hAnsi="Times New Roman" w:cs="Times New Roman"/>
          <w:sz w:val="24"/>
          <w:lang w:val="es-ES"/>
        </w:rPr>
        <w:pPrChange w:id="1004" w:author="Briceño-PC" w:date="2019-07-19T09:49:00Z">
          <w:pPr>
            <w:ind w:left="720"/>
            <w:jc w:val="both"/>
          </w:pPr>
        </w:pPrChange>
      </w:pPr>
      <w:del w:id="1005" w:author="Briceño-PC" w:date="2019-07-19T09:49:00Z">
        <w:r w:rsidDel="00F10E4C">
          <w:rPr>
            <w:rFonts w:ascii="Times New Roman" w:hAnsi="Times New Roman" w:cs="Times New Roman"/>
            <w:sz w:val="24"/>
            <w:lang w:val="es-ES"/>
          </w:rPr>
          <w:delText>El desarrollo de está auditoria además tiene como objet</w:delText>
        </w:r>
        <w:r w:rsidR="00007DB7" w:rsidDel="00F10E4C">
          <w:rPr>
            <w:rFonts w:ascii="Times New Roman" w:hAnsi="Times New Roman" w:cs="Times New Roman"/>
            <w:sz w:val="24"/>
            <w:lang w:val="es-ES"/>
          </w:rPr>
          <w:delText xml:space="preserve">ivo revisar y verificar que las unidades </w:delText>
        </w:r>
        <w:r w:rsidDel="00F10E4C">
          <w:rPr>
            <w:rFonts w:ascii="Times New Roman" w:hAnsi="Times New Roman" w:cs="Times New Roman"/>
            <w:sz w:val="24"/>
            <w:lang w:val="es-ES"/>
          </w:rPr>
          <w:delText xml:space="preserve">de cómputo estén siendo utilizados con los objetivos que presenta dicha entidad, </w:delText>
        </w:r>
        <w:r w:rsidR="00C67025" w:rsidDel="00F10E4C">
          <w:rPr>
            <w:rFonts w:ascii="Times New Roman" w:hAnsi="Times New Roman" w:cs="Times New Roman"/>
            <w:sz w:val="24"/>
            <w:lang w:val="es-ES"/>
          </w:rPr>
          <w:delText xml:space="preserve">observar que el lugar de ubicación de los mismo sea el más indicado, y verificar que el personal le </w:delText>
        </w:r>
      </w:del>
      <w:del w:id="1006" w:author="Briceño-PC" w:date="2019-06-11T23:39:00Z">
        <w:r w:rsidR="00C67025" w:rsidDel="008571FC">
          <w:rPr>
            <w:rFonts w:ascii="Times New Roman" w:hAnsi="Times New Roman" w:cs="Times New Roman"/>
            <w:sz w:val="24"/>
            <w:lang w:val="es-ES"/>
          </w:rPr>
          <w:delText xml:space="preserve">da </w:delText>
        </w:r>
      </w:del>
      <w:del w:id="1007" w:author="Briceño-PC" w:date="2019-07-19T09:49:00Z">
        <w:r w:rsidR="00C67025" w:rsidDel="00F10E4C">
          <w:rPr>
            <w:rFonts w:ascii="Times New Roman" w:hAnsi="Times New Roman" w:cs="Times New Roman"/>
            <w:sz w:val="24"/>
            <w:lang w:val="es-ES"/>
          </w:rPr>
          <w:delText>un uso</w:delText>
        </w:r>
      </w:del>
      <w:del w:id="1008" w:author="Briceño-PC" w:date="2019-06-11T23:39:00Z">
        <w:r w:rsidR="00C67025" w:rsidDel="008571FC">
          <w:rPr>
            <w:rFonts w:ascii="Times New Roman" w:hAnsi="Times New Roman" w:cs="Times New Roman"/>
            <w:sz w:val="24"/>
            <w:lang w:val="es-ES"/>
          </w:rPr>
          <w:delText xml:space="preserve"> correcto</w:delText>
        </w:r>
      </w:del>
      <w:del w:id="1009" w:author="Briceño-PC" w:date="2019-07-19T09:49:00Z">
        <w:r w:rsidR="00C67025" w:rsidDel="00F10E4C">
          <w:rPr>
            <w:rFonts w:ascii="Times New Roman" w:hAnsi="Times New Roman" w:cs="Times New Roman"/>
            <w:sz w:val="24"/>
            <w:lang w:val="es-ES"/>
          </w:rPr>
          <w:delText>.</w:delText>
        </w:r>
      </w:del>
    </w:p>
    <w:p w:rsidR="00892DE1" w:rsidRDefault="00C67025">
      <w:pPr>
        <w:ind w:left="1080"/>
        <w:jc w:val="both"/>
        <w:rPr>
          <w:rFonts w:ascii="Times New Roman" w:hAnsi="Times New Roman" w:cs="Times New Roman"/>
          <w:sz w:val="24"/>
          <w:lang w:val="es-ES"/>
        </w:rPr>
        <w:pPrChange w:id="1010" w:author="Briceño-PC" w:date="2019-07-19T09:49:00Z">
          <w:pPr>
            <w:ind w:left="720"/>
            <w:jc w:val="both"/>
          </w:pPr>
        </w:pPrChange>
      </w:pPr>
      <w:del w:id="1011" w:author="Briceño-PC" w:date="2019-07-19T09:49:00Z">
        <w:r w:rsidDel="00F10E4C">
          <w:rPr>
            <w:rFonts w:ascii="Times New Roman" w:hAnsi="Times New Roman" w:cs="Times New Roman"/>
            <w:sz w:val="24"/>
            <w:lang w:val="es-ES"/>
          </w:rPr>
          <w:delText>Por otro lado, verificar que la información es flexible, ágil y veraz, y que el diseño del área de trabajo, así como el ambiente del mismo sean las más óptimas.</w:delText>
        </w:r>
      </w:del>
      <w:ins w:id="1012" w:author="Briceño-PC" w:date="2019-07-19T09:49:00Z">
        <w:r w:rsidR="00F10E4C">
          <w:rPr>
            <w:rFonts w:ascii="Times New Roman" w:hAnsi="Times New Roman" w:cs="Times New Roman"/>
            <w:sz w:val="24"/>
            <w:szCs w:val="24"/>
            <w:lang w:val="es-ES"/>
          </w:rPr>
          <w:t>${Motivos}</w:t>
        </w:r>
      </w:ins>
    </w:p>
    <w:p w:rsidR="00C67025" w:rsidRPr="00C67025" w:rsidRDefault="00C67025" w:rsidP="00C67025">
      <w:pPr>
        <w:ind w:left="720"/>
        <w:jc w:val="both"/>
        <w:rPr>
          <w:rFonts w:ascii="Times New Roman" w:hAnsi="Times New Roman" w:cs="Times New Roman"/>
          <w:sz w:val="24"/>
          <w:lang w:val="es-ES"/>
        </w:rPr>
      </w:pPr>
    </w:p>
    <w:p w:rsidR="00892DE1" w:rsidRPr="00695E26" w:rsidRDefault="00892DE1">
      <w:pPr>
        <w:pStyle w:val="Ttulo1"/>
        <w:numPr>
          <w:ilvl w:val="0"/>
          <w:numId w:val="67"/>
        </w:numPr>
        <w:rPr>
          <w:b/>
          <w:lang w:val="es-ES"/>
          <w:rPrChange w:id="1013" w:author="Usuario de Windows" w:date="2019-06-14T03:20:00Z">
            <w:rPr>
              <w:lang w:val="es-ES"/>
            </w:rPr>
          </w:rPrChange>
        </w:rPr>
        <w:pPrChange w:id="1014" w:author="Usuario de Windows" w:date="2019-06-14T03:20:00Z">
          <w:pPr>
            <w:pStyle w:val="Prrafodelista"/>
            <w:numPr>
              <w:numId w:val="6"/>
            </w:numPr>
            <w:ind w:left="1430" w:hanging="720"/>
            <w:jc w:val="both"/>
            <w:outlineLvl w:val="0"/>
          </w:pPr>
        </w:pPrChange>
      </w:pPr>
      <w:bookmarkStart w:id="1015" w:name="_Toc11374735"/>
      <w:r w:rsidRPr="00695E26">
        <w:rPr>
          <w:b/>
          <w:color w:val="auto"/>
          <w:lang w:val="es-ES"/>
          <w:rPrChange w:id="1016" w:author="Usuario de Windows" w:date="2019-06-14T03:20:00Z">
            <w:rPr>
              <w:lang w:val="es-ES"/>
            </w:rPr>
          </w:rPrChange>
        </w:rPr>
        <w:t>Marco Normativo/Referencial Aplicable</w:t>
      </w:r>
      <w:bookmarkEnd w:id="1015"/>
    </w:p>
    <w:p w:rsidR="00892DE1" w:rsidRDefault="00892DE1" w:rsidP="00892DE1">
      <w:pPr>
        <w:jc w:val="both"/>
        <w:rPr>
          <w:rFonts w:ascii="Times New Roman" w:hAnsi="Times New Roman" w:cs="Times New Roman"/>
          <w:b/>
          <w:sz w:val="24"/>
          <w:szCs w:val="24"/>
          <w:lang w:val="es-ES"/>
        </w:rPr>
      </w:pPr>
    </w:p>
    <w:p w:rsidR="004D0621" w:rsidRDefault="00892DE1" w:rsidP="008C1D94">
      <w:pPr>
        <w:pStyle w:val="Prrafodelista"/>
        <w:numPr>
          <w:ilvl w:val="0"/>
          <w:numId w:val="16"/>
        </w:numPr>
        <w:jc w:val="both"/>
        <w:outlineLvl w:val="1"/>
        <w:rPr>
          <w:rFonts w:ascii="Times New Roman" w:hAnsi="Times New Roman" w:cs="Times New Roman"/>
          <w:b/>
          <w:sz w:val="24"/>
          <w:szCs w:val="24"/>
          <w:lang w:val="es-ES"/>
        </w:rPr>
      </w:pPr>
      <w:bookmarkStart w:id="1017" w:name="_Toc11374736"/>
      <w:r w:rsidRPr="004D0621">
        <w:rPr>
          <w:rFonts w:ascii="Times New Roman" w:hAnsi="Times New Roman" w:cs="Times New Roman"/>
          <w:b/>
          <w:sz w:val="24"/>
          <w:szCs w:val="24"/>
          <w:lang w:val="es-ES"/>
        </w:rPr>
        <w:t>Normativa/Marco Referenci</w:t>
      </w:r>
      <w:r w:rsidR="004D0621" w:rsidRPr="004D0621">
        <w:rPr>
          <w:rFonts w:ascii="Times New Roman" w:hAnsi="Times New Roman" w:cs="Times New Roman"/>
          <w:b/>
          <w:sz w:val="24"/>
          <w:szCs w:val="24"/>
          <w:lang w:val="es-ES"/>
        </w:rPr>
        <w:t>al Internacional</w:t>
      </w:r>
      <w:bookmarkEnd w:id="1017"/>
    </w:p>
    <w:p w:rsidR="008077BE" w:rsidRDefault="008077BE" w:rsidP="00011CB2">
      <w:pPr>
        <w:pStyle w:val="Prrafodelista"/>
        <w:autoSpaceDE w:val="0"/>
        <w:autoSpaceDN w:val="0"/>
        <w:adjustRightInd w:val="0"/>
        <w:spacing w:after="0" w:line="240" w:lineRule="auto"/>
        <w:ind w:left="1068"/>
        <w:jc w:val="both"/>
        <w:rPr>
          <w:rFonts w:cstheme="minorHAnsi"/>
          <w:b/>
          <w:color w:val="000000"/>
          <w:sz w:val="24"/>
          <w:szCs w:val="24"/>
        </w:rPr>
      </w:pPr>
    </w:p>
    <w:p w:rsidR="008077BE" w:rsidRPr="00A45CFD" w:rsidDel="00A17805" w:rsidRDefault="008077BE" w:rsidP="00011CB2">
      <w:pPr>
        <w:pStyle w:val="Prrafodelista"/>
        <w:numPr>
          <w:ilvl w:val="0"/>
          <w:numId w:val="19"/>
        </w:numPr>
        <w:autoSpaceDE w:val="0"/>
        <w:autoSpaceDN w:val="0"/>
        <w:adjustRightInd w:val="0"/>
        <w:spacing w:after="0" w:line="240" w:lineRule="auto"/>
        <w:jc w:val="both"/>
        <w:rPr>
          <w:del w:id="1018" w:author="Briceño-PC" w:date="2019-06-12T00:16:00Z"/>
          <w:rFonts w:ascii="Times New Roman" w:hAnsi="Times New Roman" w:cs="Times New Roman"/>
          <w:b/>
          <w:color w:val="000000"/>
          <w:sz w:val="24"/>
          <w:szCs w:val="24"/>
        </w:rPr>
      </w:pPr>
      <w:del w:id="1019" w:author="Briceño-PC" w:date="2019-06-12T00:16:00Z">
        <w:r w:rsidRPr="00A45CFD" w:rsidDel="00A17805">
          <w:rPr>
            <w:rFonts w:ascii="Times New Roman" w:hAnsi="Times New Roman" w:cs="Times New Roman"/>
            <w:b/>
            <w:color w:val="000000"/>
            <w:sz w:val="24"/>
            <w:szCs w:val="24"/>
          </w:rPr>
          <w:delText>COBIT-5</w:delText>
        </w:r>
      </w:del>
    </w:p>
    <w:p w:rsidR="008077BE" w:rsidRPr="00A45CFD" w:rsidDel="00A17805" w:rsidRDefault="008077BE" w:rsidP="00011CB2">
      <w:pPr>
        <w:pStyle w:val="Prrafodelista"/>
        <w:autoSpaceDE w:val="0"/>
        <w:autoSpaceDN w:val="0"/>
        <w:adjustRightInd w:val="0"/>
        <w:spacing w:after="0" w:line="240" w:lineRule="auto"/>
        <w:ind w:left="1068"/>
        <w:jc w:val="both"/>
        <w:rPr>
          <w:del w:id="1020" w:author="Briceño-PC" w:date="2019-06-12T00:16:00Z"/>
          <w:rFonts w:ascii="Times New Roman" w:hAnsi="Times New Roman" w:cs="Times New Roman"/>
          <w:b/>
          <w:color w:val="000000"/>
          <w:sz w:val="24"/>
          <w:szCs w:val="24"/>
        </w:rPr>
      </w:pPr>
    </w:p>
    <w:p w:rsidR="008077BE" w:rsidRPr="00A45CFD" w:rsidDel="00A17805" w:rsidRDefault="008077BE" w:rsidP="00A45CFD">
      <w:pPr>
        <w:pStyle w:val="Prrafodelista"/>
        <w:autoSpaceDE w:val="0"/>
        <w:autoSpaceDN w:val="0"/>
        <w:adjustRightInd w:val="0"/>
        <w:spacing w:after="0" w:line="240" w:lineRule="auto"/>
        <w:ind w:left="1068"/>
        <w:jc w:val="both"/>
        <w:rPr>
          <w:del w:id="1021" w:author="Briceño-PC" w:date="2019-06-12T00:16:00Z"/>
          <w:rFonts w:ascii="Times New Roman" w:hAnsi="Times New Roman" w:cs="Times New Roman"/>
          <w:b/>
          <w:color w:val="000000"/>
          <w:sz w:val="24"/>
          <w:szCs w:val="24"/>
        </w:rPr>
      </w:pPr>
      <w:del w:id="1022" w:author="Briceño-PC" w:date="2019-06-12T00:16:00Z">
        <w:r w:rsidRPr="00A45CFD" w:rsidDel="00A17805">
          <w:rPr>
            <w:rFonts w:ascii="Times New Roman" w:hAnsi="Times New Roman" w:cs="Times New Roman"/>
            <w:b/>
            <w:color w:val="000000"/>
            <w:sz w:val="24"/>
            <w:szCs w:val="24"/>
          </w:rPr>
          <w:delText>Prácticas de Gestión</w:delText>
        </w:r>
      </w:del>
    </w:p>
    <w:p w:rsidR="008077BE" w:rsidRPr="00A45CFD" w:rsidRDefault="008077BE" w:rsidP="00A45CFD">
      <w:pPr>
        <w:autoSpaceDE w:val="0"/>
        <w:autoSpaceDN w:val="0"/>
        <w:adjustRightInd w:val="0"/>
        <w:spacing w:after="0" w:line="240" w:lineRule="auto"/>
        <w:jc w:val="both"/>
        <w:rPr>
          <w:rFonts w:ascii="Times New Roman" w:hAnsi="Times New Roman" w:cs="Times New Roman"/>
          <w:color w:val="000000"/>
          <w:sz w:val="24"/>
          <w:szCs w:val="24"/>
        </w:rPr>
      </w:pPr>
    </w:p>
    <w:p w:rsidR="008077BE" w:rsidRPr="00A45CFD" w:rsidRDefault="008077BE" w:rsidP="00A45CFD">
      <w:pPr>
        <w:pStyle w:val="Prrafodelista"/>
        <w:autoSpaceDE w:val="0"/>
        <w:autoSpaceDN w:val="0"/>
        <w:adjustRightInd w:val="0"/>
        <w:spacing w:after="0" w:line="240" w:lineRule="auto"/>
        <w:ind w:left="1068"/>
        <w:jc w:val="both"/>
        <w:rPr>
          <w:rFonts w:ascii="Times New Roman" w:hAnsi="Times New Roman" w:cs="Times New Roman"/>
          <w:b/>
          <w:sz w:val="24"/>
          <w:szCs w:val="24"/>
        </w:rPr>
      </w:pPr>
      <w:del w:id="1023" w:author="Briceño-PC" w:date="2019-07-19T09:49:00Z">
        <w:r w:rsidRPr="00A45CFD" w:rsidDel="00F10E4C">
          <w:rPr>
            <w:rFonts w:ascii="Times New Roman" w:hAnsi="Times New Roman" w:cs="Times New Roman"/>
            <w:b/>
            <w:sz w:val="24"/>
            <w:szCs w:val="24"/>
          </w:rPr>
          <w:delText>EDM04.01 Evaluar la gestión de recursos</w:delText>
        </w:r>
      </w:del>
      <w:ins w:id="1024" w:author="Briceño-PC" w:date="2019-07-19T09:49:00Z">
        <w:r w:rsidR="00F10E4C">
          <w:rPr>
            <w:rFonts w:ascii="Times New Roman" w:hAnsi="Times New Roman" w:cs="Times New Roman"/>
            <w:b/>
            <w:sz w:val="24"/>
            <w:szCs w:val="24"/>
          </w:rPr>
          <w:t>${Title_marcoNormativo</w:t>
        </w:r>
      </w:ins>
      <w:ins w:id="1025" w:author="Briceño-PC" w:date="2019-07-19T09:50:00Z">
        <w:r w:rsidR="00F10E4C">
          <w:rPr>
            <w:rFonts w:ascii="Times New Roman" w:hAnsi="Times New Roman" w:cs="Times New Roman"/>
            <w:b/>
            <w:sz w:val="24"/>
            <w:szCs w:val="24"/>
          </w:rPr>
          <w:t>I</w:t>
        </w:r>
      </w:ins>
      <w:ins w:id="1026" w:author="Briceño-PC" w:date="2019-07-19T09:49:00Z">
        <w:r w:rsidR="00F10E4C">
          <w:rPr>
            <w:rFonts w:ascii="Times New Roman" w:hAnsi="Times New Roman" w:cs="Times New Roman"/>
            <w:b/>
            <w:sz w:val="24"/>
            <w:szCs w:val="24"/>
          </w:rPr>
          <w:t>}</w:t>
        </w:r>
      </w:ins>
    </w:p>
    <w:p w:rsidR="008077BE" w:rsidDel="00A17805" w:rsidRDefault="008077BE">
      <w:pPr>
        <w:pStyle w:val="Prrafodelista"/>
        <w:autoSpaceDE w:val="0"/>
        <w:autoSpaceDN w:val="0"/>
        <w:adjustRightInd w:val="0"/>
        <w:spacing w:after="0" w:line="240" w:lineRule="auto"/>
        <w:ind w:left="1068"/>
        <w:jc w:val="both"/>
        <w:rPr>
          <w:del w:id="1027" w:author="Briceño-PC" w:date="2019-06-12T00:16:00Z"/>
          <w:rFonts w:ascii="Times New Roman" w:hAnsi="Times New Roman" w:cs="Times New Roman"/>
          <w:sz w:val="24"/>
          <w:szCs w:val="24"/>
        </w:rPr>
      </w:pPr>
      <w:del w:id="1028" w:author="Briceño-PC" w:date="2019-07-19T09:49:00Z">
        <w:r w:rsidRPr="00A45CFD" w:rsidDel="00F10E4C">
          <w:rPr>
            <w:rFonts w:ascii="Times New Roman" w:hAnsi="Times New Roman" w:cs="Times New Roman"/>
            <w:sz w:val="24"/>
            <w:szCs w:val="24"/>
          </w:rPr>
          <w:delText>Examinar y evaluar continuamente la necesidad actual y futura de los recursos relacionados con TI, las opciones para la asignación de recursos (incluyendo estrategias de aprovisionamiento) y los principios de asignación y gestión para cumplir de manera óptima con las necesidades de la empresa.</w:delText>
        </w:r>
      </w:del>
      <w:ins w:id="1029" w:author="Briceño-PC" w:date="2019-07-19T09:49:00Z">
        <w:r w:rsidR="00F10E4C">
          <w:rPr>
            <w:rFonts w:ascii="Times New Roman" w:hAnsi="Times New Roman" w:cs="Times New Roman"/>
            <w:sz w:val="24"/>
            <w:szCs w:val="24"/>
          </w:rPr>
          <w:t>${Contenido</w:t>
        </w:r>
      </w:ins>
      <w:ins w:id="1030" w:author="Briceño-PC" w:date="2019-07-19T09:50:00Z">
        <w:r w:rsidR="00F10E4C">
          <w:rPr>
            <w:rFonts w:ascii="Times New Roman" w:hAnsi="Times New Roman" w:cs="Times New Roman"/>
            <w:sz w:val="24"/>
            <w:szCs w:val="24"/>
          </w:rPr>
          <w:t>I</w:t>
        </w:r>
      </w:ins>
      <w:ins w:id="1031" w:author="Briceño-PC" w:date="2019-07-19T09:49:00Z">
        <w:r w:rsidR="00F10E4C">
          <w:rPr>
            <w:rFonts w:ascii="Times New Roman" w:hAnsi="Times New Roman" w:cs="Times New Roman"/>
            <w:sz w:val="24"/>
            <w:szCs w:val="24"/>
          </w:rPr>
          <w:t>}</w:t>
        </w:r>
      </w:ins>
    </w:p>
    <w:p w:rsidR="00A17805" w:rsidRPr="00A45CFD" w:rsidRDefault="00A17805" w:rsidP="00A45CFD">
      <w:pPr>
        <w:pStyle w:val="Prrafodelista"/>
        <w:autoSpaceDE w:val="0"/>
        <w:autoSpaceDN w:val="0"/>
        <w:adjustRightInd w:val="0"/>
        <w:spacing w:after="0" w:line="240" w:lineRule="auto"/>
        <w:ind w:left="1068"/>
        <w:jc w:val="both"/>
        <w:rPr>
          <w:ins w:id="1032" w:author="Briceño-PC" w:date="2019-06-12T00:16:00Z"/>
          <w:rFonts w:ascii="Times New Roman" w:hAnsi="Times New Roman" w:cs="Times New Roman"/>
          <w:sz w:val="24"/>
          <w:szCs w:val="24"/>
        </w:rPr>
      </w:pPr>
    </w:p>
    <w:p w:rsidR="008077BE" w:rsidRPr="00A45CFD" w:rsidDel="00A17805" w:rsidRDefault="008077BE" w:rsidP="00A45CFD">
      <w:pPr>
        <w:pStyle w:val="Prrafodelista"/>
        <w:autoSpaceDE w:val="0"/>
        <w:autoSpaceDN w:val="0"/>
        <w:adjustRightInd w:val="0"/>
        <w:spacing w:after="0" w:line="240" w:lineRule="auto"/>
        <w:ind w:left="1068"/>
        <w:jc w:val="both"/>
        <w:rPr>
          <w:del w:id="1033" w:author="Briceño-PC" w:date="2019-06-12T00:16:00Z"/>
          <w:rFonts w:ascii="Times New Roman" w:hAnsi="Times New Roman" w:cs="Times New Roman"/>
          <w:sz w:val="24"/>
          <w:szCs w:val="24"/>
        </w:rPr>
      </w:pPr>
    </w:p>
    <w:p w:rsidR="008077BE" w:rsidRPr="00A17805" w:rsidDel="00A17805" w:rsidRDefault="008077BE">
      <w:pPr>
        <w:rPr>
          <w:del w:id="1034" w:author="Briceño-PC" w:date="2019-06-12T00:16:00Z"/>
          <w:rFonts w:ascii="Times New Roman" w:hAnsi="Times New Roman" w:cs="Times New Roman"/>
          <w:b/>
          <w:sz w:val="24"/>
          <w:szCs w:val="24"/>
          <w:rPrChange w:id="1035" w:author="Briceño-PC" w:date="2019-06-12T00:16:00Z">
            <w:rPr>
              <w:del w:id="1036" w:author="Briceño-PC" w:date="2019-06-12T00:16:00Z"/>
            </w:rPr>
          </w:rPrChange>
        </w:rPr>
        <w:pPrChange w:id="1037" w:author="Briceño-PC" w:date="2019-06-12T00:16:00Z">
          <w:pPr>
            <w:pStyle w:val="Prrafodelista"/>
            <w:autoSpaceDE w:val="0"/>
            <w:autoSpaceDN w:val="0"/>
            <w:adjustRightInd w:val="0"/>
            <w:spacing w:after="0" w:line="240" w:lineRule="auto"/>
            <w:ind w:left="1068"/>
            <w:jc w:val="both"/>
          </w:pPr>
        </w:pPrChange>
      </w:pPr>
      <w:del w:id="1038" w:author="Briceño-PC" w:date="2019-06-12T00:16:00Z">
        <w:r w:rsidRPr="00A17805" w:rsidDel="00A17805">
          <w:rPr>
            <w:rFonts w:ascii="Times New Roman" w:hAnsi="Times New Roman" w:cs="Times New Roman"/>
            <w:b/>
            <w:sz w:val="24"/>
            <w:szCs w:val="24"/>
            <w:rPrChange w:id="1039" w:author="Briceño-PC" w:date="2019-06-12T00:16:00Z">
              <w:rPr/>
            </w:rPrChange>
          </w:rPr>
          <w:delText>DSS04 Gestionar la continuidad</w:delText>
        </w:r>
      </w:del>
    </w:p>
    <w:p w:rsidR="006C7217" w:rsidRPr="00A45CFD" w:rsidDel="00A17805" w:rsidRDefault="006C7217">
      <w:pPr>
        <w:rPr>
          <w:del w:id="1040" w:author="Briceño-PC" w:date="2019-06-12T00:16:00Z"/>
          <w:color w:val="1A1A1A"/>
          <w:shd w:val="clear" w:color="auto" w:fill="FFFFFF"/>
        </w:rPr>
        <w:pPrChange w:id="1041" w:author="Briceño-PC" w:date="2019-06-12T00:16:00Z">
          <w:pPr>
            <w:pStyle w:val="Prrafodelista"/>
            <w:autoSpaceDE w:val="0"/>
            <w:autoSpaceDN w:val="0"/>
            <w:adjustRightInd w:val="0"/>
            <w:spacing w:after="0" w:line="240" w:lineRule="auto"/>
            <w:ind w:left="1068"/>
            <w:jc w:val="both"/>
          </w:pPr>
        </w:pPrChange>
      </w:pPr>
      <w:bookmarkStart w:id="1042" w:name="_Toc7680678"/>
      <w:del w:id="1043" w:author="Briceño-PC" w:date="2019-06-12T00:16:00Z">
        <w:r w:rsidRPr="00A45CFD" w:rsidDel="00A17805">
          <w:rPr>
            <w:color w:val="1A1A1A"/>
            <w:shd w:val="clear" w:color="auto" w:fill="FFFFFF"/>
          </w:rPr>
          <w:delText>Establecer y mantener un plan para permitir al negocio y a TI responder a incidentes e interrupciones de servicio para la operación continua de los procesos críticos para el negocio y los servicios TI requeridos y mantener la disponibilidad de la información a un nivel aceptable para la empresa.</w:delText>
        </w:r>
      </w:del>
    </w:p>
    <w:p w:rsidR="006C7217" w:rsidRPr="00A45CFD" w:rsidDel="00A17805" w:rsidRDefault="006C7217">
      <w:pPr>
        <w:rPr>
          <w:del w:id="1044" w:author="Briceño-PC" w:date="2019-06-12T00:16:00Z"/>
          <w:rStyle w:val="Textoennegrita"/>
          <w:rFonts w:ascii="Times New Roman" w:hAnsi="Times New Roman" w:cs="Times New Roman"/>
          <w:color w:val="1A1A1A"/>
          <w:sz w:val="24"/>
          <w:szCs w:val="24"/>
          <w:shd w:val="clear" w:color="auto" w:fill="FFFFFF"/>
        </w:rPr>
        <w:pPrChange w:id="1045" w:author="Briceño-PC" w:date="2019-06-12T00:16:00Z">
          <w:pPr>
            <w:pStyle w:val="Prrafodelista"/>
            <w:autoSpaceDE w:val="0"/>
            <w:autoSpaceDN w:val="0"/>
            <w:adjustRightInd w:val="0"/>
            <w:spacing w:after="0" w:line="240" w:lineRule="auto"/>
            <w:ind w:left="1068"/>
            <w:jc w:val="both"/>
          </w:pPr>
        </w:pPrChange>
      </w:pPr>
      <w:del w:id="1046" w:author="Briceño-PC" w:date="2019-06-12T00:16:00Z">
        <w:r w:rsidRPr="00A45CFD" w:rsidDel="00A17805">
          <w:rPr>
            <w:rStyle w:val="Textoennegrita"/>
            <w:rFonts w:ascii="Times New Roman" w:hAnsi="Times New Roman" w:cs="Times New Roman"/>
            <w:color w:val="1A1A1A"/>
            <w:sz w:val="24"/>
            <w:szCs w:val="24"/>
            <w:shd w:val="clear" w:color="auto" w:fill="FFFFFF"/>
          </w:rPr>
          <w:delText>DSS04.07</w:delText>
        </w:r>
      </w:del>
    </w:p>
    <w:p w:rsidR="006C7217" w:rsidRPr="00A45CFD" w:rsidDel="00A17805" w:rsidRDefault="006C7217">
      <w:pPr>
        <w:rPr>
          <w:del w:id="1047" w:author="Briceño-PC" w:date="2019-06-12T00:16:00Z"/>
          <w:color w:val="1A1A1A"/>
          <w:shd w:val="clear" w:color="auto" w:fill="FFFFFF"/>
        </w:rPr>
        <w:pPrChange w:id="1048" w:author="Briceño-PC" w:date="2019-06-12T00:16:00Z">
          <w:pPr>
            <w:pStyle w:val="Prrafodelista"/>
            <w:autoSpaceDE w:val="0"/>
            <w:autoSpaceDN w:val="0"/>
            <w:adjustRightInd w:val="0"/>
            <w:spacing w:after="0" w:line="240" w:lineRule="auto"/>
            <w:ind w:left="1068"/>
            <w:jc w:val="both"/>
          </w:pPr>
        </w:pPrChange>
      </w:pPr>
      <w:del w:id="1049" w:author="Briceño-PC" w:date="2019-06-12T00:16:00Z">
        <w:r w:rsidRPr="00A45CFD" w:rsidDel="00A17805">
          <w:rPr>
            <w:color w:val="1A1A1A"/>
            <w:shd w:val="clear" w:color="auto" w:fill="FFFFFF"/>
          </w:rPr>
          <w:delText>Mantener la disponibilidad de la información crítica del negocio.</w:delText>
        </w:r>
      </w:del>
    </w:p>
    <w:p w:rsidR="006C7217" w:rsidRPr="00A45CFD" w:rsidDel="00A17805" w:rsidRDefault="006C7217">
      <w:pPr>
        <w:rPr>
          <w:del w:id="1050" w:author="Briceño-PC" w:date="2019-06-12T00:16:00Z"/>
          <w:color w:val="1A1A1A"/>
          <w:shd w:val="clear" w:color="auto" w:fill="FFFFFF"/>
        </w:rPr>
        <w:pPrChange w:id="1051" w:author="Briceño-PC" w:date="2019-06-12T00:16:00Z">
          <w:pPr>
            <w:pStyle w:val="Prrafodelista"/>
            <w:autoSpaceDE w:val="0"/>
            <w:autoSpaceDN w:val="0"/>
            <w:adjustRightInd w:val="0"/>
            <w:spacing w:after="0" w:line="240" w:lineRule="auto"/>
            <w:ind w:left="1068"/>
            <w:jc w:val="both"/>
          </w:pPr>
        </w:pPrChange>
      </w:pPr>
      <w:del w:id="1052" w:author="Briceño-PC" w:date="2019-06-12T00:16:00Z">
        <w:r w:rsidRPr="00A45CFD" w:rsidDel="00A17805">
          <w:rPr>
            <w:color w:val="1A1A1A"/>
            <w:shd w:val="clear" w:color="auto" w:fill="FFFFFF"/>
          </w:rPr>
          <w:delText>Hacer copias de seguridad de sistemas, aplicaciones, datos y documentación de acuerdo a una planificación definida.</w:delText>
        </w:r>
      </w:del>
    </w:p>
    <w:p w:rsidR="006C7217" w:rsidRPr="00A45CFD" w:rsidRDefault="006C7217">
      <w:pPr>
        <w:pStyle w:val="Prrafodelista"/>
        <w:autoSpaceDE w:val="0"/>
        <w:autoSpaceDN w:val="0"/>
        <w:adjustRightInd w:val="0"/>
        <w:spacing w:after="0" w:line="240" w:lineRule="auto"/>
        <w:ind w:left="1068"/>
        <w:jc w:val="both"/>
      </w:pPr>
    </w:p>
    <w:bookmarkEnd w:id="1042"/>
    <w:p w:rsidR="00F12E4B" w:rsidRPr="00A17805" w:rsidDel="00F10E4C" w:rsidRDefault="00F12E4B">
      <w:pPr>
        <w:autoSpaceDE w:val="0"/>
        <w:autoSpaceDN w:val="0"/>
        <w:adjustRightInd w:val="0"/>
        <w:spacing w:after="0" w:line="240" w:lineRule="auto"/>
        <w:ind w:left="360" w:firstLine="708"/>
        <w:jc w:val="both"/>
        <w:rPr>
          <w:del w:id="1053" w:author="Briceño-PC" w:date="2019-07-19T09:50:00Z"/>
          <w:rFonts w:ascii="Times New Roman" w:hAnsi="Times New Roman" w:cs="Times New Roman"/>
          <w:b/>
          <w:sz w:val="24"/>
          <w:szCs w:val="24"/>
          <w:rPrChange w:id="1054" w:author="Briceño-PC" w:date="2019-06-12T00:16:00Z">
            <w:rPr>
              <w:del w:id="1055" w:author="Briceño-PC" w:date="2019-07-19T09:50:00Z"/>
            </w:rPr>
          </w:rPrChange>
        </w:rPr>
        <w:pPrChange w:id="1056" w:author="Briceño-PC" w:date="2019-06-12T00:16:00Z">
          <w:pPr>
            <w:pStyle w:val="Prrafodelista"/>
            <w:numPr>
              <w:numId w:val="22"/>
            </w:numPr>
            <w:autoSpaceDE w:val="0"/>
            <w:autoSpaceDN w:val="0"/>
            <w:adjustRightInd w:val="0"/>
            <w:spacing w:after="0" w:line="240" w:lineRule="auto"/>
            <w:ind w:left="1788" w:hanging="360"/>
            <w:jc w:val="both"/>
          </w:pPr>
        </w:pPrChange>
      </w:pPr>
      <w:del w:id="1057" w:author="Briceño-PC" w:date="2019-07-19T09:50:00Z">
        <w:r w:rsidRPr="00A17805" w:rsidDel="00F10E4C">
          <w:rPr>
            <w:rFonts w:ascii="Times New Roman" w:hAnsi="Times New Roman" w:cs="Times New Roman"/>
            <w:b/>
            <w:sz w:val="24"/>
            <w:szCs w:val="24"/>
            <w:rPrChange w:id="1058" w:author="Briceño-PC" w:date="2019-06-12T00:16:00Z">
              <w:rPr/>
            </w:rPrChange>
          </w:rPr>
          <w:delText>IEEE 1062:1998</w:delText>
        </w:r>
      </w:del>
    </w:p>
    <w:p w:rsidR="00F12E4B" w:rsidRPr="00A45CFD" w:rsidDel="00F10E4C" w:rsidRDefault="00F12E4B" w:rsidP="00A45CFD">
      <w:pPr>
        <w:pStyle w:val="Prrafodelista"/>
        <w:autoSpaceDE w:val="0"/>
        <w:autoSpaceDN w:val="0"/>
        <w:adjustRightInd w:val="0"/>
        <w:spacing w:after="0" w:line="240" w:lineRule="auto"/>
        <w:ind w:left="1068"/>
        <w:jc w:val="both"/>
        <w:rPr>
          <w:del w:id="1059" w:author="Briceño-PC" w:date="2019-07-19T09:50:00Z"/>
          <w:rFonts w:ascii="Times New Roman" w:hAnsi="Times New Roman" w:cs="Times New Roman"/>
          <w:sz w:val="24"/>
          <w:szCs w:val="24"/>
        </w:rPr>
      </w:pPr>
      <w:del w:id="1060" w:author="Briceño-PC" w:date="2019-07-19T09:50:00Z">
        <w:r w:rsidRPr="00A45CFD" w:rsidDel="00F10E4C">
          <w:rPr>
            <w:rFonts w:ascii="Times New Roman" w:hAnsi="Times New Roman" w:cs="Times New Roman"/>
            <w:sz w:val="24"/>
            <w:szCs w:val="24"/>
          </w:rPr>
          <w:delText>En este estándar se describe una práctica que puede ser utilizada para la adquisición de cualquier producto de software, para cualquier tipo de plataforma computacional, independiente de su tamaño y complejidad.</w:delText>
        </w:r>
      </w:del>
    </w:p>
    <w:p w:rsidR="00F12E4B" w:rsidRPr="00A45CFD" w:rsidDel="00F10E4C" w:rsidRDefault="00F12E4B" w:rsidP="00A45CFD">
      <w:pPr>
        <w:pStyle w:val="Prrafodelista"/>
        <w:autoSpaceDE w:val="0"/>
        <w:autoSpaceDN w:val="0"/>
        <w:adjustRightInd w:val="0"/>
        <w:spacing w:after="0" w:line="240" w:lineRule="auto"/>
        <w:ind w:left="1068"/>
        <w:jc w:val="both"/>
        <w:rPr>
          <w:del w:id="1061" w:author="Briceño-PC" w:date="2019-07-19T09:50:00Z"/>
          <w:rFonts w:ascii="Times New Roman" w:hAnsi="Times New Roman" w:cs="Times New Roman"/>
          <w:sz w:val="24"/>
          <w:szCs w:val="24"/>
        </w:rPr>
      </w:pPr>
    </w:p>
    <w:p w:rsidR="00F12E4B" w:rsidRPr="00A17805" w:rsidDel="00F10E4C" w:rsidRDefault="00F12E4B">
      <w:pPr>
        <w:autoSpaceDE w:val="0"/>
        <w:autoSpaceDN w:val="0"/>
        <w:adjustRightInd w:val="0"/>
        <w:spacing w:after="0" w:line="240" w:lineRule="auto"/>
        <w:ind w:left="360" w:firstLine="708"/>
        <w:jc w:val="both"/>
        <w:rPr>
          <w:del w:id="1062" w:author="Briceño-PC" w:date="2019-07-19T09:50:00Z"/>
          <w:rFonts w:ascii="Times New Roman" w:hAnsi="Times New Roman" w:cs="Times New Roman"/>
          <w:b/>
          <w:sz w:val="24"/>
          <w:szCs w:val="24"/>
          <w:rPrChange w:id="1063" w:author="Briceño-PC" w:date="2019-06-12T00:16:00Z">
            <w:rPr>
              <w:del w:id="1064" w:author="Briceño-PC" w:date="2019-07-19T09:50:00Z"/>
            </w:rPr>
          </w:rPrChange>
        </w:rPr>
        <w:pPrChange w:id="1065" w:author="Briceño-PC" w:date="2019-06-12T00:16:00Z">
          <w:pPr>
            <w:pStyle w:val="Prrafodelista"/>
            <w:numPr>
              <w:numId w:val="22"/>
            </w:numPr>
            <w:autoSpaceDE w:val="0"/>
            <w:autoSpaceDN w:val="0"/>
            <w:adjustRightInd w:val="0"/>
            <w:spacing w:after="0" w:line="240" w:lineRule="auto"/>
            <w:ind w:left="1788" w:hanging="360"/>
            <w:jc w:val="both"/>
          </w:pPr>
        </w:pPrChange>
      </w:pPr>
      <w:del w:id="1066" w:author="Briceño-PC" w:date="2019-07-19T09:50:00Z">
        <w:r w:rsidRPr="00A17805" w:rsidDel="00F10E4C">
          <w:rPr>
            <w:rFonts w:ascii="Times New Roman" w:hAnsi="Times New Roman" w:cs="Times New Roman"/>
            <w:b/>
            <w:sz w:val="24"/>
            <w:szCs w:val="24"/>
            <w:rPrChange w:id="1067" w:author="Briceño-PC" w:date="2019-06-12T00:16:00Z">
              <w:rPr/>
            </w:rPrChange>
          </w:rPr>
          <w:delText>Modelo CMMI-ACQ</w:delText>
        </w:r>
      </w:del>
    </w:p>
    <w:p w:rsidR="00F12E4B" w:rsidRPr="00A45CFD" w:rsidDel="00F10E4C" w:rsidRDefault="00F12E4B" w:rsidP="00A45CFD">
      <w:pPr>
        <w:pStyle w:val="Prrafodelista"/>
        <w:autoSpaceDE w:val="0"/>
        <w:autoSpaceDN w:val="0"/>
        <w:adjustRightInd w:val="0"/>
        <w:spacing w:after="0" w:line="240" w:lineRule="auto"/>
        <w:ind w:left="1068"/>
        <w:jc w:val="both"/>
        <w:rPr>
          <w:del w:id="1068" w:author="Briceño-PC" w:date="2019-07-19T09:50:00Z"/>
          <w:rFonts w:ascii="Times New Roman" w:hAnsi="Times New Roman" w:cs="Times New Roman"/>
          <w:sz w:val="24"/>
          <w:szCs w:val="24"/>
        </w:rPr>
      </w:pPr>
      <w:del w:id="1069" w:author="Briceño-PC" w:date="2019-07-19T09:50:00Z">
        <w:r w:rsidRPr="00A45CFD" w:rsidDel="00F10E4C">
          <w:rPr>
            <w:rFonts w:ascii="Times New Roman" w:hAnsi="Times New Roman" w:cs="Times New Roman"/>
            <w:sz w:val="24"/>
            <w:szCs w:val="24"/>
          </w:rPr>
          <w:delText>El Modelo CMMI – ACQ está diseñado especialmente para las organizaciones que adquieren software y servicios correlacionados. Proporciona una orientación para gestionar los proyectos relacionados con la adquisición de productos y servicios.</w:delText>
        </w:r>
      </w:del>
    </w:p>
    <w:p w:rsidR="00F12E4B" w:rsidRPr="00A45CFD" w:rsidRDefault="00F12E4B" w:rsidP="00A45CFD">
      <w:pPr>
        <w:pStyle w:val="Prrafodelista"/>
        <w:autoSpaceDE w:val="0"/>
        <w:autoSpaceDN w:val="0"/>
        <w:adjustRightInd w:val="0"/>
        <w:spacing w:after="0" w:line="240" w:lineRule="auto"/>
        <w:ind w:left="1068"/>
        <w:jc w:val="both"/>
        <w:rPr>
          <w:rFonts w:ascii="Times New Roman" w:hAnsi="Times New Roman" w:cs="Times New Roman"/>
          <w:sz w:val="24"/>
          <w:szCs w:val="24"/>
        </w:rPr>
      </w:pPr>
    </w:p>
    <w:p w:rsidR="00F12E4B" w:rsidRPr="00A45CFD" w:rsidRDefault="00F12E4B" w:rsidP="00A45CFD">
      <w:pPr>
        <w:pStyle w:val="Prrafodelista"/>
        <w:autoSpaceDE w:val="0"/>
        <w:autoSpaceDN w:val="0"/>
        <w:adjustRightInd w:val="0"/>
        <w:spacing w:after="0" w:line="240" w:lineRule="auto"/>
        <w:ind w:left="1068"/>
        <w:jc w:val="both"/>
        <w:rPr>
          <w:rFonts w:ascii="Times New Roman" w:hAnsi="Times New Roman" w:cs="Times New Roman"/>
          <w:sz w:val="24"/>
          <w:szCs w:val="24"/>
        </w:rPr>
      </w:pPr>
    </w:p>
    <w:p w:rsidR="008077BE" w:rsidRPr="00A45CFD" w:rsidRDefault="008077BE" w:rsidP="00A45CFD">
      <w:pPr>
        <w:ind w:left="708"/>
        <w:jc w:val="both"/>
        <w:rPr>
          <w:rFonts w:ascii="Times New Roman" w:hAnsi="Times New Roman" w:cs="Times New Roman"/>
          <w:b/>
          <w:sz w:val="24"/>
          <w:szCs w:val="24"/>
          <w:lang w:val="es-ES"/>
        </w:rPr>
      </w:pPr>
    </w:p>
    <w:p w:rsidR="00892DE1" w:rsidRPr="00A45CFD" w:rsidRDefault="00892DE1" w:rsidP="00A45CFD">
      <w:pPr>
        <w:pStyle w:val="Prrafodelista"/>
        <w:numPr>
          <w:ilvl w:val="0"/>
          <w:numId w:val="16"/>
        </w:numPr>
        <w:jc w:val="both"/>
        <w:outlineLvl w:val="1"/>
        <w:rPr>
          <w:rFonts w:ascii="Times New Roman" w:hAnsi="Times New Roman" w:cs="Times New Roman"/>
          <w:b/>
          <w:sz w:val="24"/>
          <w:szCs w:val="24"/>
          <w:lang w:val="es-ES"/>
        </w:rPr>
      </w:pPr>
      <w:bookmarkStart w:id="1070" w:name="_Toc11374737"/>
      <w:r w:rsidRPr="00A45CFD">
        <w:rPr>
          <w:rFonts w:ascii="Times New Roman" w:hAnsi="Times New Roman" w:cs="Times New Roman"/>
          <w:b/>
          <w:sz w:val="24"/>
          <w:szCs w:val="24"/>
          <w:lang w:val="es-ES"/>
        </w:rPr>
        <w:t>Normativa/Marco referencial Nacional</w:t>
      </w:r>
      <w:bookmarkEnd w:id="1070"/>
    </w:p>
    <w:p w:rsidR="00011CB2" w:rsidRPr="00A45CFD" w:rsidRDefault="00011CB2" w:rsidP="00A45CFD">
      <w:pPr>
        <w:pStyle w:val="Prrafodelista"/>
        <w:ind w:left="1068"/>
        <w:jc w:val="both"/>
        <w:rPr>
          <w:rFonts w:ascii="Times New Roman" w:hAnsi="Times New Roman" w:cs="Times New Roman"/>
          <w:sz w:val="24"/>
          <w:szCs w:val="24"/>
        </w:rPr>
      </w:pPr>
    </w:p>
    <w:p w:rsidR="00F10E4C" w:rsidRPr="00A45CFD" w:rsidRDefault="00F10E4C" w:rsidP="00F10E4C">
      <w:pPr>
        <w:pStyle w:val="Prrafodelista"/>
        <w:autoSpaceDE w:val="0"/>
        <w:autoSpaceDN w:val="0"/>
        <w:adjustRightInd w:val="0"/>
        <w:spacing w:after="0" w:line="240" w:lineRule="auto"/>
        <w:ind w:left="1068"/>
        <w:jc w:val="both"/>
        <w:rPr>
          <w:ins w:id="1071" w:author="Briceño-PC" w:date="2019-07-19T09:50:00Z"/>
          <w:rFonts w:ascii="Times New Roman" w:hAnsi="Times New Roman" w:cs="Times New Roman"/>
          <w:b/>
          <w:sz w:val="24"/>
          <w:szCs w:val="24"/>
        </w:rPr>
      </w:pPr>
      <w:ins w:id="1072" w:author="Briceño-PC" w:date="2019-07-19T09:50:00Z">
        <w:r>
          <w:rPr>
            <w:rFonts w:ascii="Times New Roman" w:hAnsi="Times New Roman" w:cs="Times New Roman"/>
            <w:b/>
            <w:sz w:val="24"/>
            <w:szCs w:val="24"/>
          </w:rPr>
          <w:t>${Title_marcoNormativoN}</w:t>
        </w:r>
      </w:ins>
    </w:p>
    <w:p w:rsidR="00F10E4C" w:rsidRPr="00A45CFD" w:rsidRDefault="00F10E4C" w:rsidP="00F10E4C">
      <w:pPr>
        <w:pStyle w:val="Prrafodelista"/>
        <w:autoSpaceDE w:val="0"/>
        <w:autoSpaceDN w:val="0"/>
        <w:adjustRightInd w:val="0"/>
        <w:spacing w:after="0" w:line="240" w:lineRule="auto"/>
        <w:ind w:left="1068"/>
        <w:jc w:val="both"/>
        <w:rPr>
          <w:ins w:id="1073" w:author="Briceño-PC" w:date="2019-07-19T09:50:00Z"/>
          <w:rFonts w:ascii="Times New Roman" w:hAnsi="Times New Roman" w:cs="Times New Roman"/>
          <w:sz w:val="24"/>
          <w:szCs w:val="24"/>
        </w:rPr>
      </w:pPr>
      <w:ins w:id="1074" w:author="Briceño-PC" w:date="2019-07-19T09:50:00Z">
        <w:r>
          <w:rPr>
            <w:rFonts w:ascii="Times New Roman" w:hAnsi="Times New Roman" w:cs="Times New Roman"/>
            <w:sz w:val="24"/>
            <w:szCs w:val="24"/>
          </w:rPr>
          <w:t>${ContenidoN}</w:t>
        </w:r>
      </w:ins>
    </w:p>
    <w:p w:rsidR="00011CB2" w:rsidDel="00A17805" w:rsidRDefault="00502562">
      <w:pPr>
        <w:ind w:left="708" w:firstLine="708"/>
        <w:jc w:val="both"/>
        <w:rPr>
          <w:del w:id="1075" w:author="Briceño-PC" w:date="2019-06-12T00:17:00Z"/>
          <w:rFonts w:cs="Times New Roman"/>
          <w:sz w:val="24"/>
          <w:szCs w:val="24"/>
        </w:rPr>
        <w:pPrChange w:id="1076" w:author="Briceño-PC" w:date="2019-06-12T00:17:00Z">
          <w:pPr>
            <w:pStyle w:val="Prrafodelista"/>
            <w:ind w:left="1428"/>
            <w:jc w:val="both"/>
          </w:pPr>
        </w:pPrChange>
      </w:pPr>
      <w:del w:id="1077" w:author="Briceño-PC" w:date="2019-07-19T09:50:00Z">
        <w:r w:rsidRPr="00A17805" w:rsidDel="00F10E4C">
          <w:rPr>
            <w:rFonts w:cs="Times New Roman"/>
            <w:b/>
            <w:sz w:val="24"/>
            <w:szCs w:val="24"/>
            <w:rPrChange w:id="1078" w:author="Briceño-PC" w:date="2019-06-12T00:17:00Z">
              <w:rPr>
                <w:rFonts w:ascii="Times New Roman" w:hAnsi="Times New Roman" w:cs="Times New Roman"/>
                <w:b/>
                <w:sz w:val="24"/>
                <w:szCs w:val="24"/>
              </w:rPr>
            </w:rPrChange>
          </w:rPr>
          <w:delText>DECRETO SUPREMO Nº 013-2003-PCM</w:delText>
        </w:r>
      </w:del>
    </w:p>
    <w:p w:rsidR="00502562" w:rsidDel="00E5658E" w:rsidRDefault="00502562">
      <w:pPr>
        <w:ind w:left="1416"/>
        <w:jc w:val="both"/>
        <w:rPr>
          <w:del w:id="1079" w:author="Briceño-PC" w:date="2019-06-12T00:02:00Z"/>
          <w:rFonts w:cs="Times New Roman"/>
          <w:sz w:val="24"/>
          <w:szCs w:val="24"/>
        </w:rPr>
        <w:pPrChange w:id="1080" w:author="Briceño-PC" w:date="2019-06-12T00:17:00Z">
          <w:pPr>
            <w:pStyle w:val="Prrafodelista"/>
            <w:ind w:left="1428"/>
            <w:jc w:val="both"/>
          </w:pPr>
        </w:pPrChange>
      </w:pPr>
      <w:del w:id="1081" w:author="Briceño-PC" w:date="2019-07-19T09:50:00Z">
        <w:r w:rsidRPr="00A17805" w:rsidDel="00F10E4C">
          <w:rPr>
            <w:rFonts w:cs="Times New Roman"/>
            <w:sz w:val="24"/>
            <w:szCs w:val="24"/>
            <w:rPrChange w:id="1082" w:author="Briceño-PC" w:date="2019-06-12T00:17:00Z">
              <w:rPr>
                <w:rFonts w:ascii="Times New Roman" w:hAnsi="Times New Roman" w:cs="Times New Roman"/>
                <w:sz w:val="24"/>
                <w:szCs w:val="24"/>
              </w:rPr>
            </w:rPrChange>
          </w:rPr>
          <w:delText>Dictan medidas para garantizar la legalidad de la adquisición de programas de software en entidades y dependencias del Sector Público.</w:delText>
        </w:r>
      </w:del>
    </w:p>
    <w:p w:rsidR="00A45CFD" w:rsidRPr="00A17805" w:rsidDel="00212F0A" w:rsidRDefault="00A45CFD" w:rsidP="00A45CFD">
      <w:pPr>
        <w:pStyle w:val="Prrafodelista"/>
        <w:ind w:left="1428"/>
        <w:jc w:val="both"/>
        <w:rPr>
          <w:del w:id="1083" w:author="Briceño-PC" w:date="2019-06-12T00:02:00Z"/>
          <w:rFonts w:cs="Times New Roman"/>
          <w:b/>
          <w:sz w:val="24"/>
          <w:szCs w:val="24"/>
          <w:rPrChange w:id="1084" w:author="Briceño-PC" w:date="2019-06-12T00:15:00Z">
            <w:rPr>
              <w:del w:id="1085" w:author="Briceño-PC" w:date="2019-06-12T00:02:00Z"/>
              <w:rFonts w:ascii="Times New Roman" w:hAnsi="Times New Roman" w:cs="Times New Roman"/>
              <w:b/>
              <w:sz w:val="24"/>
              <w:szCs w:val="24"/>
            </w:rPr>
          </w:rPrChange>
        </w:rPr>
      </w:pPr>
    </w:p>
    <w:p w:rsidR="00A45CFD" w:rsidRPr="00A17805" w:rsidDel="00212F0A" w:rsidRDefault="00A45CFD">
      <w:pPr>
        <w:rPr>
          <w:del w:id="1086" w:author="Briceño-PC" w:date="2019-06-12T00:02:00Z"/>
          <w:rFonts w:cs="Times New Roman"/>
          <w:b/>
          <w:sz w:val="24"/>
          <w:szCs w:val="24"/>
          <w:rPrChange w:id="1087" w:author="Briceño-PC" w:date="2019-06-12T00:15:00Z">
            <w:rPr>
              <w:del w:id="1088" w:author="Briceño-PC" w:date="2019-06-12T00:02:00Z"/>
            </w:rPr>
          </w:rPrChange>
        </w:rPr>
        <w:pPrChange w:id="1089" w:author="Briceño-PC" w:date="2019-06-12T00:02:00Z">
          <w:pPr>
            <w:pStyle w:val="Prrafodelista"/>
            <w:numPr>
              <w:numId w:val="22"/>
            </w:numPr>
            <w:ind w:left="1788" w:hanging="360"/>
            <w:jc w:val="both"/>
          </w:pPr>
        </w:pPrChange>
      </w:pPr>
      <w:del w:id="1090" w:author="Briceño-PC" w:date="2019-06-12T00:02:00Z">
        <w:r w:rsidRPr="00A17805" w:rsidDel="00212F0A">
          <w:rPr>
            <w:rFonts w:cs="Times New Roman"/>
            <w:b/>
            <w:sz w:val="24"/>
            <w:szCs w:val="24"/>
            <w:rPrChange w:id="1091" w:author="Briceño-PC" w:date="2019-06-12T00:15:00Z">
              <w:rPr/>
            </w:rPrChange>
          </w:rPr>
          <w:delText>DECRETO SUPREMO Nº 060-2001-PCM</w:delText>
        </w:r>
      </w:del>
    </w:p>
    <w:p w:rsidR="00A45CFD" w:rsidRPr="00A17805" w:rsidDel="00212F0A" w:rsidRDefault="00A45CFD">
      <w:pPr>
        <w:rPr>
          <w:del w:id="1092" w:author="Briceño-PC" w:date="2019-06-12T00:02:00Z"/>
          <w:sz w:val="24"/>
          <w:szCs w:val="24"/>
          <w:rPrChange w:id="1093" w:author="Briceño-PC" w:date="2019-06-12T00:15:00Z">
            <w:rPr>
              <w:del w:id="1094" w:author="Briceño-PC" w:date="2019-06-12T00:02:00Z"/>
            </w:rPr>
          </w:rPrChange>
        </w:rPr>
        <w:pPrChange w:id="1095" w:author="Briceño-PC" w:date="2019-06-12T00:02:00Z">
          <w:pPr>
            <w:pStyle w:val="Prrafodelista"/>
            <w:ind w:left="1428"/>
            <w:jc w:val="both"/>
          </w:pPr>
        </w:pPrChange>
      </w:pPr>
      <w:del w:id="1096" w:author="Briceño-PC" w:date="2019-06-12T00:02:00Z">
        <w:r w:rsidRPr="00A17805" w:rsidDel="00212F0A">
          <w:rPr>
            <w:sz w:val="24"/>
            <w:szCs w:val="24"/>
            <w:rPrChange w:id="1097" w:author="Briceño-PC" w:date="2019-06-12T00:15:00Z">
              <w:rPr/>
            </w:rPrChange>
          </w:rPr>
          <w:delText>Disponer de procedimientos y contingencias que permitan minimizar los daños y proteger la información del servicio a nivel de base de datos, aplicaciones, configuración de los sistemas operativos y de comunicaciones, para ellos es necesario contar con un sistema de respaldo de información que incluya herramientas de recuperación.</w:delText>
        </w:r>
      </w:del>
    </w:p>
    <w:p w:rsidR="00A45CFD" w:rsidRPr="00A17805" w:rsidDel="00F50D2C" w:rsidRDefault="00A45CFD">
      <w:pPr>
        <w:pStyle w:val="Prrafodelista"/>
        <w:ind w:left="1428"/>
        <w:jc w:val="both"/>
        <w:rPr>
          <w:del w:id="1098" w:author="Briceño-PC" w:date="2019-06-13T09:09:00Z"/>
          <w:sz w:val="24"/>
          <w:szCs w:val="24"/>
          <w:rPrChange w:id="1099" w:author="Briceño-PC" w:date="2019-06-12T00:15:00Z">
            <w:rPr>
              <w:del w:id="1100" w:author="Briceño-PC" w:date="2019-06-13T09:09:00Z"/>
            </w:rPr>
          </w:rPrChange>
        </w:rPr>
      </w:pPr>
    </w:p>
    <w:p w:rsidR="00A45CFD" w:rsidRPr="00F50D2C" w:rsidDel="00F10E4C" w:rsidRDefault="00A45CFD">
      <w:pPr>
        <w:jc w:val="both"/>
        <w:rPr>
          <w:del w:id="1101" w:author="Briceño-PC" w:date="2019-07-19T09:50:00Z"/>
          <w:rFonts w:cs="Times New Roman"/>
          <w:b/>
          <w:sz w:val="24"/>
          <w:szCs w:val="24"/>
          <w:rPrChange w:id="1102" w:author="Briceño-PC" w:date="2019-06-13T09:09:00Z">
            <w:rPr>
              <w:del w:id="1103" w:author="Briceño-PC" w:date="2019-07-19T09:50:00Z"/>
              <w:rFonts w:ascii="Times New Roman" w:hAnsi="Times New Roman" w:cs="Times New Roman"/>
              <w:b/>
              <w:sz w:val="24"/>
              <w:szCs w:val="24"/>
            </w:rPr>
          </w:rPrChange>
        </w:rPr>
        <w:pPrChange w:id="1104" w:author="Briceño-PC" w:date="2019-06-13T09:09:00Z">
          <w:pPr>
            <w:pStyle w:val="Prrafodelista"/>
            <w:numPr>
              <w:numId w:val="22"/>
            </w:numPr>
            <w:ind w:left="1788" w:hanging="360"/>
            <w:jc w:val="both"/>
          </w:pPr>
        </w:pPrChange>
      </w:pPr>
      <w:del w:id="1105" w:author="Briceño-PC" w:date="2019-07-19T09:50:00Z">
        <w:r w:rsidRPr="00F50D2C" w:rsidDel="00F10E4C">
          <w:rPr>
            <w:rFonts w:cs="Times New Roman"/>
            <w:b/>
            <w:sz w:val="24"/>
            <w:szCs w:val="24"/>
            <w:rPrChange w:id="1106" w:author="Briceño-PC" w:date="2019-06-13T09:09:00Z">
              <w:rPr>
                <w:rFonts w:ascii="Times New Roman" w:hAnsi="Times New Roman" w:cs="Times New Roman"/>
                <w:b/>
                <w:sz w:val="24"/>
                <w:szCs w:val="24"/>
              </w:rPr>
            </w:rPrChange>
          </w:rPr>
          <w:delText>DECRETO SUPREMO Nº 026-2016-PCM/La ley Nº 27269</w:delText>
        </w:r>
      </w:del>
    </w:p>
    <w:p w:rsidR="00A17805" w:rsidRPr="00A17805" w:rsidRDefault="00A45CFD">
      <w:pPr>
        <w:pStyle w:val="Prrafodelista"/>
        <w:ind w:left="1788"/>
        <w:jc w:val="both"/>
        <w:rPr>
          <w:ins w:id="1107" w:author="Briceño-PC" w:date="2019-06-12T00:05:00Z"/>
          <w:rFonts w:cs="Times New Roman"/>
          <w:sz w:val="24"/>
          <w:szCs w:val="24"/>
          <w:rPrChange w:id="1108" w:author="Briceño-PC" w:date="2019-06-12T00:15:00Z">
            <w:rPr>
              <w:ins w:id="1109" w:author="Briceño-PC" w:date="2019-06-12T00:05:00Z"/>
              <w:b/>
              <w:sz w:val="24"/>
            </w:rPr>
          </w:rPrChange>
        </w:rPr>
      </w:pPr>
      <w:del w:id="1110" w:author="Briceño-PC" w:date="2019-07-19T09:50:00Z">
        <w:r w:rsidRPr="006C52AC" w:rsidDel="00F10E4C">
          <w:rPr>
            <w:rFonts w:cs="Times New Roman"/>
            <w:sz w:val="24"/>
            <w:szCs w:val="24"/>
            <w:rPrChange w:id="1111" w:author="Briceño-PC" w:date="2019-07-19T08:59:00Z">
              <w:rPr>
                <w:rFonts w:ascii="Times New Roman" w:hAnsi="Times New Roman" w:cs="Times New Roman"/>
                <w:sz w:val="24"/>
                <w:szCs w:val="24"/>
              </w:rPr>
            </w:rPrChange>
          </w:rPr>
          <w:delText>Ley de firmas y certificados digitales. Nos permitirá evaluar que las licencias de las aplicaciones adquiridas sean legales.</w:delText>
        </w:r>
      </w:del>
    </w:p>
    <w:p w:rsidR="00212F0A" w:rsidRPr="00A17805" w:rsidDel="006E0B9D" w:rsidRDefault="00212F0A">
      <w:pPr>
        <w:pStyle w:val="Prrafodelista"/>
        <w:ind w:left="1788"/>
        <w:jc w:val="both"/>
        <w:rPr>
          <w:del w:id="1112" w:author="Briceño-PC" w:date="2019-06-13T07:59:00Z"/>
          <w:rFonts w:cs="Times New Roman"/>
          <w:sz w:val="24"/>
          <w:szCs w:val="24"/>
          <w:rPrChange w:id="1113" w:author="Briceño-PC" w:date="2019-06-12T00:15:00Z">
            <w:rPr>
              <w:del w:id="1114" w:author="Briceño-PC" w:date="2019-06-13T07:59:00Z"/>
            </w:rPr>
          </w:rPrChange>
        </w:rPr>
      </w:pPr>
    </w:p>
    <w:p w:rsidR="00502562" w:rsidRPr="00052592" w:rsidRDefault="00502562" w:rsidP="00011CB2">
      <w:pPr>
        <w:pStyle w:val="Prrafodelista"/>
        <w:ind w:left="1428"/>
        <w:jc w:val="both"/>
        <w:rPr>
          <w:sz w:val="24"/>
          <w:szCs w:val="24"/>
        </w:rPr>
      </w:pPr>
    </w:p>
    <w:p w:rsidR="004D0621" w:rsidRPr="00827AA7" w:rsidRDefault="004D0621" w:rsidP="00011CB2">
      <w:pPr>
        <w:pStyle w:val="Prrafodelista"/>
        <w:ind w:left="1428"/>
        <w:jc w:val="both"/>
        <w:rPr>
          <w:rFonts w:ascii="Times New Roman" w:hAnsi="Times New Roman" w:cs="Times New Roman"/>
          <w:b/>
          <w:sz w:val="24"/>
          <w:szCs w:val="24"/>
          <w:lang w:val="es-ES"/>
        </w:rPr>
      </w:pPr>
    </w:p>
    <w:p w:rsidR="00083C78" w:rsidRDefault="00892DE1" w:rsidP="008C1D94">
      <w:pPr>
        <w:pStyle w:val="Prrafodelista"/>
        <w:numPr>
          <w:ilvl w:val="0"/>
          <w:numId w:val="16"/>
        </w:numPr>
        <w:jc w:val="both"/>
        <w:outlineLvl w:val="1"/>
        <w:rPr>
          <w:rFonts w:ascii="Times New Roman" w:hAnsi="Times New Roman" w:cs="Times New Roman"/>
          <w:b/>
          <w:sz w:val="24"/>
          <w:szCs w:val="24"/>
          <w:lang w:val="es-ES"/>
        </w:rPr>
      </w:pPr>
      <w:bookmarkStart w:id="1115" w:name="_Toc11374738"/>
      <w:r w:rsidRPr="004D0621">
        <w:rPr>
          <w:rFonts w:ascii="Times New Roman" w:hAnsi="Times New Roman" w:cs="Times New Roman"/>
          <w:b/>
          <w:sz w:val="24"/>
          <w:szCs w:val="24"/>
          <w:lang w:val="es-ES"/>
        </w:rPr>
        <w:t>Normativa Institucional</w:t>
      </w:r>
      <w:bookmarkEnd w:id="1115"/>
    </w:p>
    <w:p w:rsidR="00011CB2" w:rsidRPr="00011CB2" w:rsidRDefault="00011CB2" w:rsidP="00011CB2">
      <w:pPr>
        <w:pStyle w:val="Prrafodelista"/>
        <w:ind w:left="1068"/>
        <w:jc w:val="both"/>
        <w:rPr>
          <w:rFonts w:ascii="Times New Roman" w:hAnsi="Times New Roman" w:cs="Times New Roman"/>
          <w:b/>
          <w:sz w:val="24"/>
          <w:szCs w:val="24"/>
          <w:lang w:val="es-ES"/>
        </w:rPr>
      </w:pPr>
    </w:p>
    <w:p w:rsidR="00F10E4C" w:rsidRPr="00A45CFD" w:rsidRDefault="00F10E4C" w:rsidP="00F10E4C">
      <w:pPr>
        <w:pStyle w:val="Prrafodelista"/>
        <w:autoSpaceDE w:val="0"/>
        <w:autoSpaceDN w:val="0"/>
        <w:adjustRightInd w:val="0"/>
        <w:spacing w:after="0" w:line="240" w:lineRule="auto"/>
        <w:ind w:left="1068"/>
        <w:jc w:val="both"/>
        <w:rPr>
          <w:ins w:id="1116" w:author="Briceño-PC" w:date="2019-07-19T09:50:00Z"/>
          <w:rFonts w:ascii="Times New Roman" w:hAnsi="Times New Roman" w:cs="Times New Roman"/>
          <w:b/>
          <w:sz w:val="24"/>
          <w:szCs w:val="24"/>
        </w:rPr>
      </w:pPr>
      <w:ins w:id="1117" w:author="Briceño-PC" w:date="2019-07-19T09:50:00Z">
        <w:r>
          <w:rPr>
            <w:rFonts w:ascii="Times New Roman" w:hAnsi="Times New Roman" w:cs="Times New Roman"/>
            <w:b/>
            <w:sz w:val="24"/>
            <w:szCs w:val="24"/>
          </w:rPr>
          <w:t>${Title_marcoNormativoINS}</w:t>
        </w:r>
      </w:ins>
    </w:p>
    <w:p w:rsidR="00F10E4C" w:rsidRPr="00A45CFD" w:rsidRDefault="00F10E4C" w:rsidP="00F10E4C">
      <w:pPr>
        <w:pStyle w:val="Prrafodelista"/>
        <w:autoSpaceDE w:val="0"/>
        <w:autoSpaceDN w:val="0"/>
        <w:adjustRightInd w:val="0"/>
        <w:spacing w:after="0" w:line="240" w:lineRule="auto"/>
        <w:ind w:left="1068"/>
        <w:jc w:val="both"/>
        <w:rPr>
          <w:ins w:id="1118" w:author="Briceño-PC" w:date="2019-07-19T09:50:00Z"/>
          <w:rFonts w:ascii="Times New Roman" w:hAnsi="Times New Roman" w:cs="Times New Roman"/>
          <w:sz w:val="24"/>
          <w:szCs w:val="24"/>
        </w:rPr>
      </w:pPr>
      <w:ins w:id="1119" w:author="Briceño-PC" w:date="2019-07-19T09:50:00Z">
        <w:r>
          <w:rPr>
            <w:rFonts w:ascii="Times New Roman" w:hAnsi="Times New Roman" w:cs="Times New Roman"/>
            <w:sz w:val="24"/>
            <w:szCs w:val="24"/>
          </w:rPr>
          <w:lastRenderedPageBreak/>
          <w:t>${ContenidoINS}</w:t>
        </w:r>
      </w:ins>
    </w:p>
    <w:p w:rsidR="00011CB2" w:rsidDel="006C52AC" w:rsidRDefault="00011CB2" w:rsidP="00011CB2">
      <w:pPr>
        <w:pStyle w:val="Prrafodelista"/>
        <w:numPr>
          <w:ilvl w:val="0"/>
          <w:numId w:val="20"/>
        </w:numPr>
        <w:jc w:val="both"/>
        <w:rPr>
          <w:del w:id="1120" w:author="Briceño-PC" w:date="2019-07-19T09:00:00Z"/>
          <w:sz w:val="24"/>
          <w:szCs w:val="24"/>
        </w:rPr>
      </w:pPr>
      <w:del w:id="1121" w:author="Briceño-PC" w:date="2019-07-19T09:50:00Z">
        <w:r w:rsidDel="00F10E4C">
          <w:rPr>
            <w:sz w:val="24"/>
            <w:szCs w:val="24"/>
          </w:rPr>
          <w:delText>MOF</w:delText>
        </w:r>
      </w:del>
      <w:del w:id="1122" w:author="Briceño-PC" w:date="2019-07-19T09:00:00Z">
        <w:r w:rsidDel="006C52AC">
          <w:rPr>
            <w:sz w:val="24"/>
            <w:szCs w:val="24"/>
          </w:rPr>
          <w:delText xml:space="preserve"> (Manual de Organización y Funciones)</w:delText>
        </w:r>
      </w:del>
    </w:p>
    <w:p w:rsidR="00C24421" w:rsidRPr="006C52AC" w:rsidDel="007745FE" w:rsidRDefault="00011CB2">
      <w:pPr>
        <w:pStyle w:val="Prrafodelista"/>
        <w:ind w:left="1440"/>
        <w:jc w:val="both"/>
        <w:rPr>
          <w:del w:id="1123" w:author="Cintia Olivares Ruiz" w:date="2019-07-18T18:30:00Z"/>
          <w:rFonts w:cs="Times New Roman"/>
          <w:sz w:val="24"/>
          <w:szCs w:val="24"/>
          <w:rPrChange w:id="1124" w:author="Briceño-PC" w:date="2019-07-19T09:00:00Z">
            <w:rPr>
              <w:del w:id="1125" w:author="Cintia Olivares Ruiz" w:date="2019-07-18T18:30:00Z"/>
              <w:sz w:val="24"/>
              <w:szCs w:val="24"/>
            </w:rPr>
          </w:rPrChange>
        </w:rPr>
        <w:pPrChange w:id="1126" w:author="Briceño-PC" w:date="2019-07-19T09:00:00Z">
          <w:pPr>
            <w:jc w:val="both"/>
          </w:pPr>
        </w:pPrChange>
      </w:pPr>
      <w:del w:id="1127" w:author="Briceño-PC" w:date="2019-07-19T09:50:00Z">
        <w:r w:rsidRPr="006C52AC" w:rsidDel="00F10E4C">
          <w:rPr>
            <w:sz w:val="24"/>
            <w:szCs w:val="24"/>
            <w:rPrChange w:id="1128" w:author="Briceño-PC" w:date="2019-07-19T09:00:00Z">
              <w:rPr/>
            </w:rPrChange>
          </w:rPr>
          <w:delText xml:space="preserve">ROF </w:delText>
        </w:r>
      </w:del>
      <w:del w:id="1129" w:author="Briceño-PC" w:date="2019-07-19T09:00:00Z">
        <w:r w:rsidRPr="006C52AC" w:rsidDel="006C52AC">
          <w:rPr>
            <w:sz w:val="24"/>
            <w:szCs w:val="24"/>
            <w:rPrChange w:id="1130" w:author="Briceño-PC" w:date="2019-07-19T09:00:00Z">
              <w:rPr/>
            </w:rPrChange>
          </w:rPr>
          <w:delText>(Reglamento de Organización y Funciones)</w:delText>
        </w:r>
      </w:del>
    </w:p>
    <w:p w:rsidR="007745FE" w:rsidRPr="00C24421" w:rsidRDefault="007745FE">
      <w:pPr>
        <w:pStyle w:val="Prrafodelista"/>
        <w:ind w:left="1440"/>
        <w:jc w:val="both"/>
        <w:rPr>
          <w:ins w:id="1131" w:author="Cintia Olivares Ruiz" w:date="2019-07-18T18:30:00Z"/>
          <w:rFonts w:cs="Times New Roman"/>
          <w:rPrChange w:id="1132" w:author="Briceño-PC" w:date="2019-06-12T00:23:00Z">
            <w:rPr>
              <w:ins w:id="1133" w:author="Cintia Olivares Ruiz" w:date="2019-07-18T18:30:00Z"/>
            </w:rPr>
          </w:rPrChange>
        </w:rPr>
        <w:pPrChange w:id="1134" w:author="Briceño-PC" w:date="2019-07-19T09:00:00Z">
          <w:pPr>
            <w:pStyle w:val="Prrafodelista"/>
            <w:numPr>
              <w:numId w:val="20"/>
            </w:numPr>
            <w:ind w:left="1440" w:hanging="360"/>
            <w:jc w:val="both"/>
          </w:pPr>
        </w:pPrChange>
      </w:pPr>
    </w:p>
    <w:p w:rsidR="00867D36" w:rsidRPr="007745FE" w:rsidDel="007745FE" w:rsidRDefault="00867D36">
      <w:pPr>
        <w:pStyle w:val="Prrafodelista"/>
        <w:numPr>
          <w:ilvl w:val="0"/>
          <w:numId w:val="67"/>
        </w:numPr>
        <w:rPr>
          <w:del w:id="1135" w:author="Cintia Olivares Ruiz" w:date="2019-07-18T18:30:00Z"/>
          <w:rFonts w:cs="Times New Roman"/>
          <w:sz w:val="24"/>
          <w:szCs w:val="24"/>
        </w:rPr>
        <w:pPrChange w:id="1136" w:author="Cintia Olivares Ruiz" w:date="2019-07-18T18:30:00Z">
          <w:pPr>
            <w:jc w:val="both"/>
          </w:pPr>
        </w:pPrChange>
      </w:pPr>
    </w:p>
    <w:p w:rsidR="00ED1F5D" w:rsidRDefault="00AD5BF5">
      <w:pPr>
        <w:pStyle w:val="Prrafodelista"/>
        <w:numPr>
          <w:ilvl w:val="0"/>
          <w:numId w:val="67"/>
        </w:numPr>
        <w:rPr>
          <w:ins w:id="1137" w:author="Briceño-PC" w:date="2019-06-13T09:24:00Z"/>
        </w:rPr>
        <w:pPrChange w:id="1138" w:author="Cintia Olivares Ruiz" w:date="2019-07-18T18:30:00Z">
          <w:pPr>
            <w:jc w:val="both"/>
          </w:pPr>
        </w:pPrChange>
      </w:pPr>
      <w:ins w:id="1139" w:author="Usuario de Windows" w:date="2019-06-14T03:06:00Z">
        <w:del w:id="1140" w:author="Cintia Olivares Ruiz" w:date="2019-07-18T18:30:00Z">
          <w:r w:rsidDel="007745FE">
            <w:delText xml:space="preserve">                 </w:delText>
          </w:r>
        </w:del>
      </w:ins>
      <w:ins w:id="1141" w:author="Briceño-PC" w:date="2019-06-13T09:23:00Z">
        <w:r w:rsidR="00ED1F5D" w:rsidRPr="007745FE">
          <w:rPr>
            <w:rFonts w:ascii="Times New Roman" w:hAnsi="Times New Roman"/>
            <w:b/>
            <w:rPrChange w:id="1142" w:author="Cintia Olivares Ruiz" w:date="2019-07-18T18:30:00Z">
              <w:rPr>
                <w:rFonts w:cs="Times New Roman"/>
                <w:sz w:val="24"/>
                <w:szCs w:val="24"/>
              </w:rPr>
            </w:rPrChange>
          </w:rPr>
          <w:t>Análisis de Riesgos</w:t>
        </w:r>
      </w:ins>
    </w:p>
    <w:p w:rsidR="00ED1F5D" w:rsidRDefault="00ED1F5D">
      <w:pPr>
        <w:pStyle w:val="Prrafodelista"/>
        <w:ind w:left="1430"/>
        <w:rPr>
          <w:ins w:id="1143" w:author="Briceño-PC" w:date="2019-06-13T09:24:00Z"/>
          <w:rFonts w:ascii="Times New Roman" w:hAnsi="Times New Roman" w:cs="Times New Roman"/>
          <w:sz w:val="24"/>
        </w:rPr>
        <w:pPrChange w:id="1144" w:author="Briceño-PC" w:date="2019-06-13T09:24:00Z">
          <w:pPr>
            <w:jc w:val="both"/>
          </w:pPr>
        </w:pPrChange>
      </w:pPr>
    </w:p>
    <w:p w:rsidR="00867D36" w:rsidDel="00ED1F5D" w:rsidRDefault="00ED1F5D">
      <w:pPr>
        <w:pStyle w:val="Prrafodelista"/>
        <w:ind w:left="1430"/>
        <w:rPr>
          <w:del w:id="1145" w:author="Briceño-PC" w:date="2019-06-13T09:09:00Z"/>
          <w:b/>
        </w:rPr>
        <w:pPrChange w:id="1146" w:author="Briceño-PC" w:date="2019-06-13T09:24:00Z">
          <w:pPr>
            <w:jc w:val="both"/>
          </w:pPr>
        </w:pPrChange>
      </w:pPr>
      <w:ins w:id="1147" w:author="Briceño-PC" w:date="2019-06-13T09:24:00Z">
        <w:r w:rsidRPr="00ED1F5D">
          <w:rPr>
            <w:rFonts w:ascii="Times New Roman" w:hAnsi="Times New Roman" w:cs="Times New Roman"/>
            <w:b/>
            <w:sz w:val="24"/>
            <w:rPrChange w:id="1148" w:author="Briceño-PC" w:date="2019-06-13T09:24:00Z">
              <w:rPr>
                <w:rFonts w:ascii="Times New Roman" w:hAnsi="Times New Roman" w:cs="Times New Roman"/>
                <w:sz w:val="24"/>
              </w:rPr>
            </w:rPrChange>
          </w:rPr>
          <w:t>Identificación de Activos de TI</w:t>
        </w:r>
      </w:ins>
      <w:ins w:id="1149" w:author="Briceño-PC" w:date="2019-06-13T09:23:00Z">
        <w:r w:rsidRPr="00ED1F5D">
          <w:rPr>
            <w:b/>
            <w:rPrChange w:id="1150" w:author="Briceño-PC" w:date="2019-06-13T09:24:00Z">
              <w:rPr>
                <w:rFonts w:cs="Times New Roman"/>
                <w:sz w:val="24"/>
                <w:szCs w:val="24"/>
              </w:rPr>
            </w:rPrChange>
          </w:rPr>
          <w:t xml:space="preserve"> </w:t>
        </w:r>
      </w:ins>
    </w:p>
    <w:p w:rsidR="00ED1F5D" w:rsidRPr="00ED1F5D" w:rsidRDefault="00ED1F5D">
      <w:pPr>
        <w:pStyle w:val="Prrafodelista"/>
        <w:ind w:left="1430"/>
        <w:rPr>
          <w:ins w:id="1151" w:author="Briceño-PC" w:date="2019-06-13T09:24:00Z"/>
          <w:b/>
          <w:rPrChange w:id="1152" w:author="Briceño-PC" w:date="2019-06-13T09:24:00Z">
            <w:rPr>
              <w:ins w:id="1153" w:author="Briceño-PC" w:date="2019-06-13T09:24:00Z"/>
            </w:rPr>
          </w:rPrChange>
        </w:rPr>
        <w:pPrChange w:id="1154" w:author="Briceño-PC" w:date="2019-06-13T09:24:00Z">
          <w:pPr>
            <w:jc w:val="both"/>
          </w:pPr>
        </w:pPrChange>
      </w:pPr>
    </w:p>
    <w:tbl>
      <w:tblPr>
        <w:tblStyle w:val="Tabladecuadrcula4-nfasis3"/>
        <w:tblW w:w="0" w:type="auto"/>
        <w:jc w:val="center"/>
        <w:tblLook w:val="04A0" w:firstRow="1" w:lastRow="0" w:firstColumn="1" w:lastColumn="0" w:noHBand="0" w:noVBand="1"/>
        <w:tblPrChange w:id="1155" w:author="Briceño-PC" w:date="2019-06-13T09:29:00Z">
          <w:tblPr>
            <w:tblStyle w:val="Tabladecuadrcula4-nfasis3"/>
            <w:tblW w:w="0" w:type="auto"/>
            <w:tblLook w:val="04A0" w:firstRow="1" w:lastRow="0" w:firstColumn="1" w:lastColumn="0" w:noHBand="0" w:noVBand="1"/>
          </w:tblPr>
        </w:tblPrChange>
      </w:tblPr>
      <w:tblGrid>
        <w:gridCol w:w="3349"/>
        <w:gridCol w:w="3349"/>
        <w:tblGridChange w:id="1156">
          <w:tblGrid>
            <w:gridCol w:w="4247"/>
            <w:gridCol w:w="4247"/>
          </w:tblGrid>
        </w:tblGridChange>
      </w:tblGrid>
      <w:tr w:rsidR="00ED1F5D" w:rsidTr="00ED1F5D">
        <w:trPr>
          <w:cnfStyle w:val="100000000000" w:firstRow="1" w:lastRow="0" w:firstColumn="0" w:lastColumn="0" w:oddVBand="0" w:evenVBand="0" w:oddHBand="0" w:evenHBand="0" w:firstRowFirstColumn="0" w:firstRowLastColumn="0" w:lastRowFirstColumn="0" w:lastRowLastColumn="0"/>
          <w:trHeight w:val="265"/>
          <w:jc w:val="center"/>
          <w:ins w:id="1157" w:author="Briceño-PC" w:date="2019-06-13T09:28:00Z"/>
        </w:trPr>
        <w:tc>
          <w:tcPr>
            <w:cnfStyle w:val="001000000000" w:firstRow="0" w:lastRow="0" w:firstColumn="1" w:lastColumn="0" w:oddVBand="0" w:evenVBand="0" w:oddHBand="0" w:evenHBand="0" w:firstRowFirstColumn="0" w:firstRowLastColumn="0" w:lastRowFirstColumn="0" w:lastRowLastColumn="0"/>
            <w:tcW w:w="3349" w:type="dxa"/>
            <w:tcPrChange w:id="1158" w:author="Briceño-PC" w:date="2019-06-13T09:29:00Z">
              <w:tcPr>
                <w:tcW w:w="4247" w:type="dxa"/>
              </w:tcPr>
            </w:tcPrChange>
          </w:tcPr>
          <w:p w:rsidR="00ED1F5D" w:rsidRDefault="00ED1F5D">
            <w:pPr>
              <w:pStyle w:val="Prrafodelista"/>
              <w:ind w:left="0"/>
              <w:jc w:val="center"/>
              <w:cnfStyle w:val="101000000000" w:firstRow="1" w:lastRow="0" w:firstColumn="1" w:lastColumn="0" w:oddVBand="0" w:evenVBand="0" w:oddHBand="0" w:evenHBand="0" w:firstRowFirstColumn="0" w:firstRowLastColumn="0" w:lastRowFirstColumn="0" w:lastRowLastColumn="0"/>
              <w:rPr>
                <w:ins w:id="1159" w:author="Briceño-PC" w:date="2019-06-13T09:28:00Z"/>
              </w:rPr>
              <w:pPrChange w:id="1160" w:author="Briceño-PC" w:date="2019-06-13T09:29:00Z">
                <w:pPr>
                  <w:pStyle w:val="Prrafodelista"/>
                  <w:ind w:left="0"/>
                  <w:cnfStyle w:val="101000000000" w:firstRow="1" w:lastRow="0" w:firstColumn="1" w:lastColumn="0" w:oddVBand="0" w:evenVBand="0" w:oddHBand="0" w:evenHBand="0" w:firstRowFirstColumn="0" w:firstRowLastColumn="0" w:lastRowFirstColumn="0" w:lastRowLastColumn="0"/>
                </w:pPr>
              </w:pPrChange>
            </w:pPr>
            <w:ins w:id="1161" w:author="Briceño-PC" w:date="2019-06-13T09:28:00Z">
              <w:r>
                <w:t>Activo</w:t>
              </w:r>
            </w:ins>
          </w:p>
        </w:tc>
        <w:tc>
          <w:tcPr>
            <w:tcW w:w="3349" w:type="dxa"/>
            <w:tcPrChange w:id="1162" w:author="Briceño-PC" w:date="2019-06-13T09:29:00Z">
              <w:tcPr>
                <w:tcW w:w="4247" w:type="dxa"/>
              </w:tcPr>
            </w:tcPrChange>
          </w:tcPr>
          <w:p w:rsidR="00ED1F5D" w:rsidRDefault="00ED1F5D">
            <w:pPr>
              <w:pStyle w:val="Prrafodelista"/>
              <w:ind w:left="0"/>
              <w:jc w:val="center"/>
              <w:cnfStyle w:val="100000000000" w:firstRow="1" w:lastRow="0" w:firstColumn="0" w:lastColumn="0" w:oddVBand="0" w:evenVBand="0" w:oddHBand="0" w:evenHBand="0" w:firstRowFirstColumn="0" w:firstRowLastColumn="0" w:lastRowFirstColumn="0" w:lastRowLastColumn="0"/>
              <w:rPr>
                <w:ins w:id="1163" w:author="Briceño-PC" w:date="2019-06-13T09:28:00Z"/>
              </w:rPr>
              <w:pPrChange w:id="1164" w:author="Briceño-PC" w:date="2019-06-13T09:29:00Z">
                <w:pPr>
                  <w:pStyle w:val="Prrafodelista"/>
                  <w:ind w:left="0"/>
                  <w:cnfStyle w:val="100000000000" w:firstRow="1" w:lastRow="0" w:firstColumn="0" w:lastColumn="0" w:oddVBand="0" w:evenVBand="0" w:oddHBand="0" w:evenHBand="0" w:firstRowFirstColumn="0" w:firstRowLastColumn="0" w:lastRowFirstColumn="0" w:lastRowLastColumn="0"/>
                </w:pPr>
              </w:pPrChange>
            </w:pPr>
            <w:ins w:id="1165" w:author="Briceño-PC" w:date="2019-06-13T09:28:00Z">
              <w:r>
                <w:t>Descripción</w:t>
              </w:r>
            </w:ins>
          </w:p>
        </w:tc>
      </w:tr>
      <w:tr w:rsidR="00ED1F5D" w:rsidTr="00ED1F5D">
        <w:trPr>
          <w:cnfStyle w:val="000000100000" w:firstRow="0" w:lastRow="0" w:firstColumn="0" w:lastColumn="0" w:oddVBand="0" w:evenVBand="0" w:oddHBand="1" w:evenHBand="0" w:firstRowFirstColumn="0" w:firstRowLastColumn="0" w:lastRowFirstColumn="0" w:lastRowLastColumn="0"/>
          <w:trHeight w:val="265"/>
          <w:jc w:val="center"/>
          <w:ins w:id="1166" w:author="Briceño-PC" w:date="2019-06-13T09:28:00Z"/>
        </w:trPr>
        <w:tc>
          <w:tcPr>
            <w:cnfStyle w:val="001000000000" w:firstRow="0" w:lastRow="0" w:firstColumn="1" w:lastColumn="0" w:oddVBand="0" w:evenVBand="0" w:oddHBand="0" w:evenHBand="0" w:firstRowFirstColumn="0" w:firstRowLastColumn="0" w:lastRowFirstColumn="0" w:lastRowLastColumn="0"/>
            <w:tcW w:w="3349" w:type="dxa"/>
            <w:tcPrChange w:id="1167" w:author="Briceño-PC" w:date="2019-06-13T09:29:00Z">
              <w:tcPr>
                <w:tcW w:w="4247" w:type="dxa"/>
              </w:tcPr>
            </w:tcPrChange>
          </w:tcPr>
          <w:p w:rsidR="00ED1F5D" w:rsidRDefault="00F10E4C" w:rsidP="00ED1F5D">
            <w:pPr>
              <w:pStyle w:val="Prrafodelista"/>
              <w:ind w:left="0"/>
              <w:cnfStyle w:val="001000100000" w:firstRow="0" w:lastRow="0" w:firstColumn="1" w:lastColumn="0" w:oddVBand="0" w:evenVBand="0" w:oddHBand="1" w:evenHBand="0" w:firstRowFirstColumn="0" w:firstRowLastColumn="0" w:lastRowFirstColumn="0" w:lastRowLastColumn="0"/>
              <w:rPr>
                <w:ins w:id="1168" w:author="Briceño-PC" w:date="2019-06-13T09:28:00Z"/>
              </w:rPr>
            </w:pPr>
            <w:ins w:id="1169" w:author="Briceño-PC" w:date="2019-07-19T09:51:00Z">
              <w:r>
                <w:t>${Name_activo1}</w:t>
              </w:r>
            </w:ins>
          </w:p>
        </w:tc>
        <w:tc>
          <w:tcPr>
            <w:tcW w:w="3349" w:type="dxa"/>
            <w:tcPrChange w:id="1170" w:author="Briceño-PC" w:date="2019-06-13T09:29:00Z">
              <w:tcPr>
                <w:tcW w:w="4247" w:type="dxa"/>
              </w:tcPr>
            </w:tcPrChange>
          </w:tcPr>
          <w:p w:rsidR="00ED1F5D" w:rsidRDefault="00F10E4C" w:rsidP="00ED1F5D">
            <w:pPr>
              <w:pStyle w:val="Prrafodelista"/>
              <w:ind w:left="0"/>
              <w:cnfStyle w:val="000000100000" w:firstRow="0" w:lastRow="0" w:firstColumn="0" w:lastColumn="0" w:oddVBand="0" w:evenVBand="0" w:oddHBand="1" w:evenHBand="0" w:firstRowFirstColumn="0" w:firstRowLastColumn="0" w:lastRowFirstColumn="0" w:lastRowLastColumn="0"/>
              <w:rPr>
                <w:ins w:id="1171" w:author="Briceño-PC" w:date="2019-06-13T09:28:00Z"/>
              </w:rPr>
            </w:pPr>
            <w:ins w:id="1172" w:author="Briceño-PC" w:date="2019-07-19T09:51:00Z">
              <w:r>
                <w:t>${Descripcion1}</w:t>
              </w:r>
            </w:ins>
          </w:p>
        </w:tc>
      </w:tr>
      <w:tr w:rsidR="00F10E4C" w:rsidTr="00ED1F5D">
        <w:trPr>
          <w:trHeight w:val="276"/>
          <w:jc w:val="center"/>
          <w:ins w:id="1173" w:author="Briceño-PC" w:date="2019-06-13T09:28:00Z"/>
        </w:trPr>
        <w:tc>
          <w:tcPr>
            <w:cnfStyle w:val="001000000000" w:firstRow="0" w:lastRow="0" w:firstColumn="1" w:lastColumn="0" w:oddVBand="0" w:evenVBand="0" w:oddHBand="0" w:evenHBand="0" w:firstRowFirstColumn="0" w:firstRowLastColumn="0" w:lastRowFirstColumn="0" w:lastRowLastColumn="0"/>
            <w:tcW w:w="3349" w:type="dxa"/>
            <w:tcPrChange w:id="1174" w:author="Briceño-PC" w:date="2019-06-13T09:29:00Z">
              <w:tcPr>
                <w:tcW w:w="4247" w:type="dxa"/>
              </w:tcPr>
            </w:tcPrChange>
          </w:tcPr>
          <w:p w:rsidR="00F10E4C" w:rsidRDefault="00F10E4C" w:rsidP="00F10E4C">
            <w:pPr>
              <w:pStyle w:val="Prrafodelista"/>
              <w:ind w:left="0"/>
              <w:rPr>
                <w:ins w:id="1175" w:author="Briceño-PC" w:date="2019-06-13T09:28:00Z"/>
              </w:rPr>
            </w:pPr>
            <w:ins w:id="1176" w:author="Briceño-PC" w:date="2019-07-19T09:51:00Z">
              <w:r>
                <w:t>${Name_activo2}</w:t>
              </w:r>
            </w:ins>
          </w:p>
        </w:tc>
        <w:tc>
          <w:tcPr>
            <w:tcW w:w="3349" w:type="dxa"/>
            <w:tcPrChange w:id="1177" w:author="Briceño-PC" w:date="2019-06-13T09:29:00Z">
              <w:tcPr>
                <w:tcW w:w="4247" w:type="dxa"/>
              </w:tcPr>
            </w:tcPrChange>
          </w:tcPr>
          <w:p w:rsidR="00F10E4C" w:rsidRDefault="00F10E4C" w:rsidP="00F10E4C">
            <w:pPr>
              <w:pStyle w:val="Prrafodelista"/>
              <w:ind w:left="0"/>
              <w:cnfStyle w:val="000000000000" w:firstRow="0" w:lastRow="0" w:firstColumn="0" w:lastColumn="0" w:oddVBand="0" w:evenVBand="0" w:oddHBand="0" w:evenHBand="0" w:firstRowFirstColumn="0" w:firstRowLastColumn="0" w:lastRowFirstColumn="0" w:lastRowLastColumn="0"/>
              <w:rPr>
                <w:ins w:id="1178" w:author="Briceño-PC" w:date="2019-06-13T09:28:00Z"/>
              </w:rPr>
            </w:pPr>
            <w:ins w:id="1179" w:author="Briceño-PC" w:date="2019-07-19T09:52:00Z">
              <w:r>
                <w:t>${Descripcion2}</w:t>
              </w:r>
            </w:ins>
          </w:p>
        </w:tc>
      </w:tr>
      <w:tr w:rsidR="00F10E4C" w:rsidTr="00ED1F5D">
        <w:trPr>
          <w:cnfStyle w:val="000000100000" w:firstRow="0" w:lastRow="0" w:firstColumn="0" w:lastColumn="0" w:oddVBand="0" w:evenVBand="0" w:oddHBand="1" w:evenHBand="0" w:firstRowFirstColumn="0" w:firstRowLastColumn="0" w:lastRowFirstColumn="0" w:lastRowLastColumn="0"/>
          <w:trHeight w:val="265"/>
          <w:jc w:val="center"/>
          <w:ins w:id="1180" w:author="Briceño-PC" w:date="2019-06-13T09:28:00Z"/>
        </w:trPr>
        <w:tc>
          <w:tcPr>
            <w:cnfStyle w:val="001000000000" w:firstRow="0" w:lastRow="0" w:firstColumn="1" w:lastColumn="0" w:oddVBand="0" w:evenVBand="0" w:oddHBand="0" w:evenHBand="0" w:firstRowFirstColumn="0" w:firstRowLastColumn="0" w:lastRowFirstColumn="0" w:lastRowLastColumn="0"/>
            <w:tcW w:w="3349" w:type="dxa"/>
            <w:tcPrChange w:id="1181" w:author="Briceño-PC" w:date="2019-06-13T09:29:00Z">
              <w:tcPr>
                <w:tcW w:w="4247" w:type="dxa"/>
              </w:tcPr>
            </w:tcPrChange>
          </w:tcPr>
          <w:p w:rsidR="00F10E4C" w:rsidRDefault="00F10E4C" w:rsidP="00F10E4C">
            <w:pPr>
              <w:pStyle w:val="Prrafodelista"/>
              <w:ind w:left="0"/>
              <w:cnfStyle w:val="001000100000" w:firstRow="0" w:lastRow="0" w:firstColumn="1" w:lastColumn="0" w:oddVBand="0" w:evenVBand="0" w:oddHBand="1" w:evenHBand="0" w:firstRowFirstColumn="0" w:firstRowLastColumn="0" w:lastRowFirstColumn="0" w:lastRowLastColumn="0"/>
              <w:rPr>
                <w:ins w:id="1182" w:author="Briceño-PC" w:date="2019-06-13T09:28:00Z"/>
              </w:rPr>
            </w:pPr>
            <w:ins w:id="1183" w:author="Briceño-PC" w:date="2019-07-19T09:51:00Z">
              <w:r>
                <w:t>${Name_activo3}</w:t>
              </w:r>
            </w:ins>
          </w:p>
        </w:tc>
        <w:tc>
          <w:tcPr>
            <w:tcW w:w="3349" w:type="dxa"/>
            <w:tcPrChange w:id="1184" w:author="Briceño-PC" w:date="2019-06-13T09:29:00Z">
              <w:tcPr>
                <w:tcW w:w="4247" w:type="dxa"/>
              </w:tcPr>
            </w:tcPrChange>
          </w:tcPr>
          <w:p w:rsidR="00F10E4C" w:rsidRDefault="00F10E4C" w:rsidP="00F10E4C">
            <w:pPr>
              <w:pStyle w:val="Prrafodelista"/>
              <w:ind w:left="0"/>
              <w:cnfStyle w:val="000000100000" w:firstRow="0" w:lastRow="0" w:firstColumn="0" w:lastColumn="0" w:oddVBand="0" w:evenVBand="0" w:oddHBand="1" w:evenHBand="0" w:firstRowFirstColumn="0" w:firstRowLastColumn="0" w:lastRowFirstColumn="0" w:lastRowLastColumn="0"/>
              <w:rPr>
                <w:ins w:id="1185" w:author="Briceño-PC" w:date="2019-06-13T09:28:00Z"/>
              </w:rPr>
            </w:pPr>
            <w:ins w:id="1186" w:author="Briceño-PC" w:date="2019-07-19T09:52:00Z">
              <w:r>
                <w:t>${Descripcion3}</w:t>
              </w:r>
            </w:ins>
          </w:p>
        </w:tc>
      </w:tr>
    </w:tbl>
    <w:p w:rsidR="00867D36" w:rsidDel="00ED1F5D" w:rsidRDefault="00867D36">
      <w:pPr>
        <w:pStyle w:val="Prrafodelista"/>
        <w:ind w:left="1430"/>
        <w:rPr>
          <w:del w:id="1187" w:author="Briceño-PC" w:date="2019-06-13T09:09:00Z"/>
        </w:rPr>
        <w:pPrChange w:id="1188" w:author="Briceño-PC" w:date="2019-06-13T09:24:00Z">
          <w:pPr>
            <w:jc w:val="both"/>
          </w:pPr>
        </w:pPrChange>
      </w:pPr>
    </w:p>
    <w:p w:rsidR="00ED1F5D" w:rsidRDefault="00ED1F5D">
      <w:pPr>
        <w:pStyle w:val="Prrafodelista"/>
        <w:ind w:left="1430"/>
        <w:rPr>
          <w:ins w:id="1189" w:author="Briceño-PC" w:date="2019-06-13T09:25:00Z"/>
        </w:rPr>
        <w:pPrChange w:id="1190" w:author="Briceño-PC" w:date="2019-06-13T09:24:00Z">
          <w:pPr>
            <w:jc w:val="both"/>
          </w:pPr>
        </w:pPrChange>
      </w:pPr>
    </w:p>
    <w:p w:rsidR="00C2334A" w:rsidRDefault="00C2334A">
      <w:pPr>
        <w:pStyle w:val="Prrafodelista"/>
        <w:ind w:left="1430"/>
        <w:rPr>
          <w:ins w:id="1191" w:author="Briceño-PC" w:date="2019-06-13T09:53:00Z"/>
          <w:rFonts w:ascii="Times New Roman" w:hAnsi="Times New Roman" w:cs="Times New Roman"/>
          <w:b/>
          <w:sz w:val="24"/>
        </w:rPr>
        <w:pPrChange w:id="1192" w:author="Briceño-PC" w:date="2019-06-13T09:27:00Z">
          <w:pPr>
            <w:jc w:val="both"/>
          </w:pPr>
        </w:pPrChange>
      </w:pPr>
    </w:p>
    <w:p w:rsidR="00C2334A" w:rsidRDefault="00C2334A">
      <w:pPr>
        <w:pStyle w:val="Prrafodelista"/>
        <w:ind w:left="1430"/>
        <w:rPr>
          <w:ins w:id="1193" w:author="Briceño-PC" w:date="2019-06-13T09:53:00Z"/>
          <w:rFonts w:ascii="Times New Roman" w:hAnsi="Times New Roman" w:cs="Times New Roman"/>
          <w:b/>
          <w:sz w:val="24"/>
        </w:rPr>
        <w:pPrChange w:id="1194" w:author="Briceño-PC" w:date="2019-06-13T09:27:00Z">
          <w:pPr>
            <w:jc w:val="both"/>
          </w:pPr>
        </w:pPrChange>
      </w:pPr>
    </w:p>
    <w:p w:rsidR="00C2334A" w:rsidDel="008318A8" w:rsidRDefault="00C2334A">
      <w:pPr>
        <w:pStyle w:val="Prrafodelista"/>
        <w:ind w:left="1430"/>
        <w:rPr>
          <w:ins w:id="1195" w:author="Briceño-PC" w:date="2019-06-13T09:53:00Z"/>
          <w:del w:id="1196" w:author="Jairo Navez" w:date="2019-06-14T09:53:00Z"/>
          <w:rFonts w:ascii="Times New Roman" w:hAnsi="Times New Roman" w:cs="Times New Roman"/>
          <w:b/>
          <w:sz w:val="24"/>
        </w:rPr>
        <w:pPrChange w:id="1197" w:author="Briceño-PC" w:date="2019-06-13T09:27:00Z">
          <w:pPr>
            <w:jc w:val="both"/>
          </w:pPr>
        </w:pPrChange>
      </w:pPr>
    </w:p>
    <w:p w:rsidR="00C2334A" w:rsidDel="008318A8" w:rsidRDefault="00C2334A">
      <w:pPr>
        <w:pStyle w:val="Prrafodelista"/>
        <w:ind w:left="1430"/>
        <w:rPr>
          <w:ins w:id="1198" w:author="Briceño-PC" w:date="2019-06-13T09:53:00Z"/>
          <w:del w:id="1199" w:author="Jairo Navez" w:date="2019-06-14T09:53:00Z"/>
          <w:rFonts w:ascii="Times New Roman" w:hAnsi="Times New Roman" w:cs="Times New Roman"/>
          <w:b/>
          <w:sz w:val="24"/>
        </w:rPr>
        <w:pPrChange w:id="1200" w:author="Briceño-PC" w:date="2019-06-13T09:27:00Z">
          <w:pPr>
            <w:jc w:val="both"/>
          </w:pPr>
        </w:pPrChange>
      </w:pPr>
    </w:p>
    <w:p w:rsidR="00C2334A" w:rsidDel="008318A8" w:rsidRDefault="00C2334A">
      <w:pPr>
        <w:pStyle w:val="Prrafodelista"/>
        <w:ind w:left="1430"/>
        <w:rPr>
          <w:ins w:id="1201" w:author="Briceño-PC" w:date="2019-06-13T09:53:00Z"/>
          <w:del w:id="1202" w:author="Jairo Navez" w:date="2019-06-14T09:53:00Z"/>
          <w:rFonts w:ascii="Times New Roman" w:hAnsi="Times New Roman" w:cs="Times New Roman"/>
          <w:b/>
          <w:sz w:val="24"/>
        </w:rPr>
        <w:pPrChange w:id="1203" w:author="Briceño-PC" w:date="2019-06-13T09:27:00Z">
          <w:pPr>
            <w:jc w:val="both"/>
          </w:pPr>
        </w:pPrChange>
      </w:pPr>
    </w:p>
    <w:p w:rsidR="00ED1F5D" w:rsidRPr="00ED1F5D" w:rsidRDefault="00ED1F5D">
      <w:pPr>
        <w:pStyle w:val="Prrafodelista"/>
        <w:ind w:left="1430"/>
        <w:rPr>
          <w:ins w:id="1204" w:author="Briceño-PC" w:date="2019-06-13T09:25:00Z"/>
          <w:rFonts w:ascii="Times New Roman" w:hAnsi="Times New Roman" w:cs="Times New Roman"/>
          <w:b/>
          <w:sz w:val="24"/>
          <w:rPrChange w:id="1205" w:author="Briceño-PC" w:date="2019-06-13T09:27:00Z">
            <w:rPr>
              <w:ins w:id="1206" w:author="Briceño-PC" w:date="2019-06-13T09:25:00Z"/>
            </w:rPr>
          </w:rPrChange>
        </w:rPr>
        <w:pPrChange w:id="1207" w:author="Briceño-PC" w:date="2019-06-13T09:27:00Z">
          <w:pPr>
            <w:jc w:val="both"/>
          </w:pPr>
        </w:pPrChange>
      </w:pPr>
      <w:ins w:id="1208" w:author="Briceño-PC" w:date="2019-06-13T09:25:00Z">
        <w:r w:rsidRPr="00ED1F5D">
          <w:rPr>
            <w:rFonts w:ascii="Times New Roman" w:hAnsi="Times New Roman" w:cs="Times New Roman"/>
            <w:b/>
            <w:sz w:val="24"/>
            <w:rPrChange w:id="1209" w:author="Briceño-PC" w:date="2019-06-13T09:25:00Z">
              <w:rPr/>
            </w:rPrChange>
          </w:rPr>
          <w:t>Identificación de Riesgos</w:t>
        </w:r>
      </w:ins>
    </w:p>
    <w:p w:rsidR="00ED1F5D" w:rsidRDefault="00ED1F5D" w:rsidP="00ED1F5D">
      <w:pPr>
        <w:pStyle w:val="Prrafodelista"/>
        <w:ind w:left="1430"/>
        <w:rPr>
          <w:ins w:id="1210" w:author="Briceño-PC" w:date="2019-06-13T09:28:00Z"/>
        </w:rPr>
      </w:pPr>
      <w:ins w:id="1211" w:author="Briceño-PC" w:date="2019-06-13T09:28:00Z">
        <w:r>
          <w:tab/>
        </w:r>
      </w:ins>
    </w:p>
    <w:tbl>
      <w:tblPr>
        <w:tblStyle w:val="Tabladecuadrcula4-nfasis3"/>
        <w:tblW w:w="0" w:type="auto"/>
        <w:jc w:val="center"/>
        <w:tblLook w:val="04A0" w:firstRow="1" w:lastRow="0" w:firstColumn="1" w:lastColumn="0" w:noHBand="0" w:noVBand="1"/>
        <w:tblPrChange w:id="1212" w:author="Jairo Navez" w:date="2019-06-14T09:45:00Z">
          <w:tblPr>
            <w:tblStyle w:val="Tabladecuadrcula4-nfasis3"/>
            <w:tblW w:w="0" w:type="auto"/>
            <w:tblLook w:val="04A0" w:firstRow="1" w:lastRow="0" w:firstColumn="1" w:lastColumn="0" w:noHBand="0" w:noVBand="1"/>
          </w:tblPr>
        </w:tblPrChange>
      </w:tblPr>
      <w:tblGrid>
        <w:gridCol w:w="3142"/>
        <w:gridCol w:w="2611"/>
        <w:gridCol w:w="2741"/>
        <w:tblGridChange w:id="1213">
          <w:tblGrid>
            <w:gridCol w:w="113"/>
            <w:gridCol w:w="2221"/>
            <w:gridCol w:w="497"/>
            <w:gridCol w:w="1724"/>
            <w:gridCol w:w="1107"/>
            <w:gridCol w:w="1115"/>
            <w:gridCol w:w="1717"/>
          </w:tblGrid>
        </w:tblGridChange>
      </w:tblGrid>
      <w:tr w:rsidR="00ED1F5D" w:rsidTr="00BB3996">
        <w:trPr>
          <w:cnfStyle w:val="100000000000" w:firstRow="1" w:lastRow="0" w:firstColumn="0" w:lastColumn="0" w:oddVBand="0" w:evenVBand="0" w:oddHBand="0" w:evenHBand="0" w:firstRowFirstColumn="0" w:firstRowLastColumn="0" w:lastRowFirstColumn="0" w:lastRowLastColumn="0"/>
          <w:trHeight w:val="414"/>
          <w:jc w:val="center"/>
          <w:ins w:id="1214" w:author="Briceño-PC" w:date="2019-06-13T09:28:00Z"/>
        </w:trPr>
        <w:tc>
          <w:tcPr>
            <w:cnfStyle w:val="001000000000" w:firstRow="0" w:lastRow="0" w:firstColumn="1" w:lastColumn="0" w:oddVBand="0" w:evenVBand="0" w:oddHBand="0" w:evenHBand="0" w:firstRowFirstColumn="0" w:firstRowLastColumn="0" w:lastRowFirstColumn="0" w:lastRowLastColumn="0"/>
            <w:tcW w:w="2263" w:type="dxa"/>
            <w:tcPrChange w:id="1215" w:author="Jairo Navez" w:date="2019-06-14T09:45:00Z">
              <w:tcPr>
                <w:tcW w:w="2831" w:type="dxa"/>
                <w:gridSpan w:val="3"/>
              </w:tcPr>
            </w:tcPrChange>
          </w:tcPr>
          <w:p w:rsidR="00ED1F5D" w:rsidRDefault="00ED1F5D" w:rsidP="00C95B5F">
            <w:pPr>
              <w:pStyle w:val="Prrafodelista"/>
              <w:ind w:left="0"/>
              <w:jc w:val="center"/>
              <w:cnfStyle w:val="101000000000" w:firstRow="1" w:lastRow="0" w:firstColumn="1" w:lastColumn="0" w:oddVBand="0" w:evenVBand="0" w:oddHBand="0" w:evenHBand="0" w:firstRowFirstColumn="0" w:firstRowLastColumn="0" w:lastRowFirstColumn="0" w:lastRowLastColumn="0"/>
              <w:rPr>
                <w:ins w:id="1216" w:author="Briceño-PC" w:date="2019-06-13T09:28:00Z"/>
              </w:rPr>
            </w:pPr>
            <w:ins w:id="1217" w:author="Briceño-PC" w:date="2019-06-13T09:28:00Z">
              <w:r>
                <w:t>Activo</w:t>
              </w:r>
            </w:ins>
          </w:p>
        </w:tc>
        <w:tc>
          <w:tcPr>
            <w:tcW w:w="2751" w:type="dxa"/>
            <w:tcPrChange w:id="1218" w:author="Jairo Navez" w:date="2019-06-14T09:45:00Z">
              <w:tcPr>
                <w:tcW w:w="2831" w:type="dxa"/>
                <w:gridSpan w:val="2"/>
              </w:tcPr>
            </w:tcPrChange>
          </w:tcPr>
          <w:p w:rsidR="00ED1F5D" w:rsidRDefault="00ED1F5D" w:rsidP="00C95B5F">
            <w:pPr>
              <w:pStyle w:val="Prrafodelista"/>
              <w:ind w:left="0"/>
              <w:jc w:val="center"/>
              <w:cnfStyle w:val="100000000000" w:firstRow="1" w:lastRow="0" w:firstColumn="0" w:lastColumn="0" w:oddVBand="0" w:evenVBand="0" w:oddHBand="0" w:evenHBand="0" w:firstRowFirstColumn="0" w:firstRowLastColumn="0" w:lastRowFirstColumn="0" w:lastRowLastColumn="0"/>
              <w:rPr>
                <w:ins w:id="1219" w:author="Briceño-PC" w:date="2019-06-13T09:28:00Z"/>
              </w:rPr>
            </w:pPr>
            <w:ins w:id="1220" w:author="Briceño-PC" w:date="2019-06-13T09:28:00Z">
              <w:r>
                <w:t>Amenazas y vulnerabilidades</w:t>
              </w:r>
            </w:ins>
          </w:p>
        </w:tc>
        <w:tc>
          <w:tcPr>
            <w:tcW w:w="2924" w:type="dxa"/>
            <w:tcPrChange w:id="1221" w:author="Jairo Navez" w:date="2019-06-14T09:45:00Z">
              <w:tcPr>
                <w:tcW w:w="2832" w:type="dxa"/>
                <w:gridSpan w:val="2"/>
              </w:tcPr>
            </w:tcPrChange>
          </w:tcPr>
          <w:p w:rsidR="00ED1F5D" w:rsidRDefault="00ED1F5D" w:rsidP="00C95B5F">
            <w:pPr>
              <w:pStyle w:val="Prrafodelista"/>
              <w:ind w:left="0"/>
              <w:jc w:val="center"/>
              <w:cnfStyle w:val="100000000000" w:firstRow="1" w:lastRow="0" w:firstColumn="0" w:lastColumn="0" w:oddVBand="0" w:evenVBand="0" w:oddHBand="0" w:evenHBand="0" w:firstRowFirstColumn="0" w:firstRowLastColumn="0" w:lastRowFirstColumn="0" w:lastRowLastColumn="0"/>
              <w:rPr>
                <w:ins w:id="1222" w:author="Briceño-PC" w:date="2019-06-13T09:28:00Z"/>
              </w:rPr>
            </w:pPr>
            <w:ins w:id="1223" w:author="Briceño-PC" w:date="2019-06-13T09:28:00Z">
              <w:r>
                <w:t>Impacto</w:t>
              </w:r>
            </w:ins>
          </w:p>
        </w:tc>
      </w:tr>
      <w:tr w:rsidR="00BB3996" w:rsidTr="00BB3996">
        <w:tblPrEx>
          <w:tblPrExChange w:id="1224" w:author="Jairo Navez" w:date="2019-06-14T09:46:00Z">
            <w:tblPrEx>
              <w:jc w:val="center"/>
            </w:tblPrEx>
          </w:tblPrExChange>
        </w:tblPrEx>
        <w:trPr>
          <w:cnfStyle w:val="000000100000" w:firstRow="0" w:lastRow="0" w:firstColumn="0" w:lastColumn="0" w:oddVBand="0" w:evenVBand="0" w:oddHBand="1" w:evenHBand="0" w:firstRowFirstColumn="0" w:firstRowLastColumn="0" w:lastRowFirstColumn="0" w:lastRowLastColumn="0"/>
          <w:trHeight w:val="1222"/>
          <w:jc w:val="center"/>
          <w:ins w:id="1225" w:author="Briceño-PC" w:date="2019-06-13T09:28:00Z"/>
          <w:trPrChange w:id="1226" w:author="Jairo Navez" w:date="2019-06-14T09:46:00Z">
            <w:trPr>
              <w:gridBefore w:val="1"/>
              <w:gridAfter w:val="0"/>
              <w:trHeight w:val="215"/>
              <w:jc w:val="center"/>
            </w:trPr>
          </w:trPrChange>
        </w:trPr>
        <w:tc>
          <w:tcPr>
            <w:cnfStyle w:val="001000000000" w:firstRow="0" w:lastRow="0" w:firstColumn="1" w:lastColumn="0" w:oddVBand="0" w:evenVBand="0" w:oddHBand="0" w:evenHBand="0" w:firstRowFirstColumn="0" w:firstRowLastColumn="0" w:lastRowFirstColumn="0" w:lastRowLastColumn="0"/>
            <w:tcW w:w="2263" w:type="dxa"/>
            <w:tcPrChange w:id="1227" w:author="Jairo Navez" w:date="2019-06-14T09:46:00Z">
              <w:tcPr>
                <w:tcW w:w="2221" w:type="dxa"/>
              </w:tcPr>
            </w:tcPrChange>
          </w:tcPr>
          <w:p w:rsidR="00BB3996" w:rsidRDefault="00BB3996" w:rsidP="00C95B5F">
            <w:pPr>
              <w:pStyle w:val="Prrafodelista"/>
              <w:ind w:left="0"/>
              <w:cnfStyle w:val="001000100000" w:firstRow="0" w:lastRow="0" w:firstColumn="1" w:lastColumn="0" w:oddVBand="0" w:evenVBand="0" w:oddHBand="1" w:evenHBand="0" w:firstRowFirstColumn="0" w:firstRowLastColumn="0" w:lastRowFirstColumn="0" w:lastRowLastColumn="0"/>
              <w:rPr>
                <w:ins w:id="1228" w:author="Jairo Navez" w:date="2019-06-14T09:46:00Z"/>
              </w:rPr>
            </w:pPr>
          </w:p>
          <w:p w:rsidR="00BB3996" w:rsidRDefault="00F10E4C" w:rsidP="00C95B5F">
            <w:pPr>
              <w:pStyle w:val="Prrafodelista"/>
              <w:ind w:left="0"/>
              <w:cnfStyle w:val="001000100000" w:firstRow="0" w:lastRow="0" w:firstColumn="1" w:lastColumn="0" w:oddVBand="0" w:evenVBand="0" w:oddHBand="1" w:evenHBand="0" w:firstRowFirstColumn="0" w:firstRowLastColumn="0" w:lastRowFirstColumn="0" w:lastRowLastColumn="0"/>
              <w:rPr>
                <w:ins w:id="1229" w:author="Briceño-PC" w:date="2019-06-13T09:28:00Z"/>
              </w:rPr>
            </w:pPr>
            <w:ins w:id="1230" w:author="Briceño-PC" w:date="2019-07-19T09:52:00Z">
              <w:r>
                <w:t>${Name_activo1}</w:t>
              </w:r>
            </w:ins>
            <w:ins w:id="1231" w:author="Jairo Navez" w:date="2019-06-14T09:41:00Z">
              <w:del w:id="1232" w:author="Briceño-PC" w:date="2019-07-19T09:52:00Z">
                <w:r w:rsidR="00BB3996" w:rsidDel="00F10E4C">
                  <w:delText>Computadoras HP – Intel Corei3 – 4 gb RAM</w:delText>
                </w:r>
              </w:del>
            </w:ins>
          </w:p>
        </w:tc>
        <w:tc>
          <w:tcPr>
            <w:tcW w:w="2751" w:type="dxa"/>
            <w:vMerge w:val="restart"/>
            <w:tcPrChange w:id="1233" w:author="Jairo Navez" w:date="2019-06-14T09:46:00Z">
              <w:tcPr>
                <w:tcW w:w="2221" w:type="dxa"/>
                <w:gridSpan w:val="2"/>
                <w:vMerge w:val="restart"/>
              </w:tcPr>
            </w:tcPrChange>
          </w:tcPr>
          <w:p w:rsidR="00BB3996" w:rsidRDefault="00BB3996" w:rsidP="00BB3996">
            <w:pPr>
              <w:pStyle w:val="Prrafodelista"/>
              <w:ind w:left="0"/>
              <w:cnfStyle w:val="000000100000" w:firstRow="0" w:lastRow="0" w:firstColumn="0" w:lastColumn="0" w:oddVBand="0" w:evenVBand="0" w:oddHBand="1" w:evenHBand="0" w:firstRowFirstColumn="0" w:firstRowLastColumn="0" w:lastRowFirstColumn="0" w:lastRowLastColumn="0"/>
              <w:rPr>
                <w:ins w:id="1234" w:author="Jairo Navez" w:date="2019-06-14T09:45:00Z"/>
              </w:rPr>
            </w:pPr>
          </w:p>
          <w:p w:rsidR="00BB3996" w:rsidRDefault="00F10E4C">
            <w:pPr>
              <w:pStyle w:val="Prrafodelista"/>
              <w:ind w:left="0"/>
              <w:cnfStyle w:val="000000100000" w:firstRow="0" w:lastRow="0" w:firstColumn="0" w:lastColumn="0" w:oddVBand="0" w:evenVBand="0" w:oddHBand="1" w:evenHBand="0" w:firstRowFirstColumn="0" w:firstRowLastColumn="0" w:lastRowFirstColumn="0" w:lastRowLastColumn="0"/>
              <w:rPr>
                <w:ins w:id="1235" w:author="Jairo Navez" w:date="2019-06-14T09:46:00Z"/>
              </w:rPr>
            </w:pPr>
            <w:ins w:id="1236" w:author="Briceño-PC" w:date="2019-07-19T09:53:00Z">
              <w:r>
                <w:t>${</w:t>
              </w:r>
            </w:ins>
            <w:ins w:id="1237" w:author="Briceño-PC" w:date="2019-07-19T09:54:00Z">
              <w:r w:rsidR="00922B9E">
                <w:t>Amenaza</w:t>
              </w:r>
            </w:ins>
            <w:ins w:id="1238" w:author="Briceño-PC" w:date="2019-07-19T09:53:00Z">
              <w:r>
                <w:t>_activo1}</w:t>
              </w:r>
            </w:ins>
            <w:ins w:id="1239" w:author="Jairo Navez" w:date="2019-06-14T09:42:00Z">
              <w:del w:id="1240" w:author="Briceño-PC" w:date="2019-07-19T09:53:00Z">
                <w:r w:rsidR="00BB3996" w:rsidDel="00F10E4C">
                  <w:delText>Virus informáticos descargados de internet.</w:delText>
                </w:r>
              </w:del>
            </w:ins>
          </w:p>
          <w:p w:rsidR="00BB3996" w:rsidRPr="00BB3996" w:rsidRDefault="00BB3996">
            <w:pPr>
              <w:pStyle w:val="Prrafodelista"/>
              <w:ind w:left="0"/>
              <w:cnfStyle w:val="000000100000" w:firstRow="0" w:lastRow="0" w:firstColumn="0" w:lastColumn="0" w:oddVBand="0" w:evenVBand="0" w:oddHBand="1" w:evenHBand="0" w:firstRowFirstColumn="0" w:firstRowLastColumn="0" w:lastRowFirstColumn="0" w:lastRowLastColumn="0"/>
              <w:rPr>
                <w:ins w:id="1241" w:author="Jairo Navez" w:date="2019-06-14T09:45:00Z"/>
                <w:u w:val="single"/>
                <w:rPrChange w:id="1242" w:author="Jairo Navez" w:date="2019-06-14T09:46:00Z">
                  <w:rPr>
                    <w:ins w:id="1243" w:author="Jairo Navez" w:date="2019-06-14T09:45:00Z"/>
                  </w:rPr>
                </w:rPrChange>
              </w:rPr>
            </w:pPr>
          </w:p>
          <w:p w:rsidR="00BB3996" w:rsidRDefault="00BB3996">
            <w:pPr>
              <w:pStyle w:val="Prrafodelista"/>
              <w:ind w:left="0"/>
              <w:cnfStyle w:val="000000100000" w:firstRow="0" w:lastRow="0" w:firstColumn="0" w:lastColumn="0" w:oddVBand="0" w:evenVBand="0" w:oddHBand="1" w:evenHBand="0" w:firstRowFirstColumn="0" w:firstRowLastColumn="0" w:lastRowFirstColumn="0" w:lastRowLastColumn="0"/>
              <w:rPr>
                <w:ins w:id="1244" w:author="Jairo Navez" w:date="2019-06-14T09:44:00Z"/>
              </w:rPr>
            </w:pPr>
          </w:p>
          <w:p w:rsidR="00BB3996" w:rsidRDefault="00F10E4C">
            <w:pPr>
              <w:pStyle w:val="Prrafodelista"/>
              <w:ind w:left="0"/>
              <w:cnfStyle w:val="000000100000" w:firstRow="0" w:lastRow="0" w:firstColumn="0" w:lastColumn="0" w:oddVBand="0" w:evenVBand="0" w:oddHBand="1" w:evenHBand="0" w:firstRowFirstColumn="0" w:firstRowLastColumn="0" w:lastRowFirstColumn="0" w:lastRowLastColumn="0"/>
              <w:rPr>
                <w:ins w:id="1245" w:author="Briceño-PC" w:date="2019-06-13T09:28:00Z"/>
              </w:rPr>
            </w:pPr>
            <w:ins w:id="1246" w:author="Briceño-PC" w:date="2019-07-19T09:53:00Z">
              <w:r>
                <w:t>${</w:t>
              </w:r>
            </w:ins>
            <w:ins w:id="1247" w:author="Briceño-PC" w:date="2019-07-19T09:54:00Z">
              <w:r w:rsidR="00922B9E">
                <w:t xml:space="preserve"> Amenaza </w:t>
              </w:r>
            </w:ins>
            <w:ins w:id="1248" w:author="Briceño-PC" w:date="2019-07-19T09:53:00Z">
              <w:r w:rsidR="00922B9E">
                <w:t>_activo2</w:t>
              </w:r>
              <w:r>
                <w:t>}</w:t>
              </w:r>
            </w:ins>
            <w:ins w:id="1249" w:author="Jairo Navez" w:date="2019-06-14T09:44:00Z">
              <w:del w:id="1250" w:author="Briceño-PC" w:date="2019-07-19T09:53:00Z">
                <w:r w:rsidR="00BB3996" w:rsidDel="00F10E4C">
                  <w:delText xml:space="preserve">La no centralización de la </w:delText>
                </w:r>
              </w:del>
            </w:ins>
            <w:ins w:id="1251" w:author="Jairo Navez" w:date="2019-06-14T09:45:00Z">
              <w:del w:id="1252" w:author="Briceño-PC" w:date="2019-07-19T09:53:00Z">
                <w:r w:rsidR="00BB3996" w:rsidDel="00F10E4C">
                  <w:delText>información.</w:delText>
                </w:r>
              </w:del>
            </w:ins>
          </w:p>
        </w:tc>
        <w:tc>
          <w:tcPr>
            <w:tcW w:w="2924" w:type="dxa"/>
            <w:vMerge w:val="restart"/>
            <w:tcPrChange w:id="1253" w:author="Jairo Navez" w:date="2019-06-14T09:46:00Z">
              <w:tcPr>
                <w:tcW w:w="2222" w:type="dxa"/>
                <w:gridSpan w:val="2"/>
                <w:vMerge w:val="restart"/>
              </w:tcPr>
            </w:tcPrChange>
          </w:tcPr>
          <w:p w:rsidR="00BB3996" w:rsidDel="00F10E4C" w:rsidRDefault="00F10E4C">
            <w:pPr>
              <w:pStyle w:val="Prrafodelista"/>
              <w:ind w:left="0"/>
              <w:cnfStyle w:val="000000100000" w:firstRow="0" w:lastRow="0" w:firstColumn="0" w:lastColumn="0" w:oddVBand="0" w:evenVBand="0" w:oddHBand="1" w:evenHBand="0" w:firstRowFirstColumn="0" w:firstRowLastColumn="0" w:lastRowFirstColumn="0" w:lastRowLastColumn="0"/>
              <w:rPr>
                <w:ins w:id="1254" w:author="Jairo Navez" w:date="2019-06-14T09:44:00Z"/>
                <w:del w:id="1255" w:author="Briceño-PC" w:date="2019-07-19T09:53:00Z"/>
              </w:rPr>
            </w:pPr>
            <w:ins w:id="1256" w:author="Briceño-PC" w:date="2019-07-19T09:53:00Z">
              <w:r>
                <w:t>${</w:t>
              </w:r>
            </w:ins>
            <w:ins w:id="1257" w:author="Briceño-PC" w:date="2019-07-19T09:54:00Z">
              <w:r w:rsidR="00922B9E">
                <w:t>Impacto</w:t>
              </w:r>
            </w:ins>
            <w:ins w:id="1258" w:author="Briceño-PC" w:date="2019-07-19T09:53:00Z">
              <w:r>
                <w:t>_activo1}</w:t>
              </w:r>
            </w:ins>
            <w:ins w:id="1259" w:author="Jairo Navez" w:date="2019-06-14T09:43:00Z">
              <w:del w:id="1260" w:author="Briceño-PC" w:date="2019-07-19T09:53:00Z">
                <w:r w:rsidR="00BB3996" w:rsidDel="00F10E4C">
                  <w:delText xml:space="preserve">Posible </w:delText>
                </w:r>
              </w:del>
            </w:ins>
            <w:ins w:id="1261" w:author="Jairo Navez" w:date="2019-06-14T09:44:00Z">
              <w:del w:id="1262" w:author="Briceño-PC" w:date="2019-07-19T09:53:00Z">
                <w:r w:rsidR="00BB3996" w:rsidDel="00F10E4C">
                  <w:delText>pérdida</w:delText>
                </w:r>
              </w:del>
            </w:ins>
            <w:ins w:id="1263" w:author="Jairo Navez" w:date="2019-06-14T09:43:00Z">
              <w:del w:id="1264" w:author="Briceño-PC" w:date="2019-07-19T09:53:00Z">
                <w:r w:rsidR="00BB3996" w:rsidDel="00F10E4C">
                  <w:delText xml:space="preserve"> de </w:delText>
                </w:r>
              </w:del>
            </w:ins>
            <w:ins w:id="1265" w:author="Jairo Navez" w:date="2019-06-14T09:44:00Z">
              <w:del w:id="1266" w:author="Briceño-PC" w:date="2019-07-19T09:53:00Z">
                <w:r w:rsidR="00BB3996" w:rsidDel="00F10E4C">
                  <w:delText>información ya que los archivos donde se registran los datos pueden ser eliminados.</w:delText>
                </w:r>
              </w:del>
            </w:ins>
          </w:p>
          <w:p w:rsidR="00BB3996" w:rsidRDefault="00BB3996">
            <w:pPr>
              <w:pStyle w:val="Prrafodelista"/>
              <w:ind w:left="0"/>
              <w:cnfStyle w:val="000000100000" w:firstRow="0" w:lastRow="0" w:firstColumn="0" w:lastColumn="0" w:oddVBand="0" w:evenVBand="0" w:oddHBand="1" w:evenHBand="0" w:firstRowFirstColumn="0" w:firstRowLastColumn="0" w:lastRowFirstColumn="0" w:lastRowLastColumn="0"/>
              <w:rPr>
                <w:ins w:id="1267" w:author="Jairo Navez" w:date="2019-06-14T09:44:00Z"/>
              </w:rPr>
            </w:pPr>
          </w:p>
          <w:p w:rsidR="00BB3996" w:rsidRDefault="00F10E4C">
            <w:pPr>
              <w:pStyle w:val="Prrafodelista"/>
              <w:ind w:left="0"/>
              <w:cnfStyle w:val="000000100000" w:firstRow="0" w:lastRow="0" w:firstColumn="0" w:lastColumn="0" w:oddVBand="0" w:evenVBand="0" w:oddHBand="1" w:evenHBand="0" w:firstRowFirstColumn="0" w:firstRowLastColumn="0" w:lastRowFirstColumn="0" w:lastRowLastColumn="0"/>
              <w:rPr>
                <w:ins w:id="1268" w:author="Briceño-PC" w:date="2019-06-13T09:28:00Z"/>
              </w:rPr>
            </w:pPr>
            <w:ins w:id="1269" w:author="Briceño-PC" w:date="2019-07-19T09:53:00Z">
              <w:r>
                <w:t>${</w:t>
              </w:r>
            </w:ins>
            <w:ins w:id="1270" w:author="Briceño-PC" w:date="2019-07-19T09:54:00Z">
              <w:r w:rsidR="00922B9E">
                <w:t xml:space="preserve"> Impacto </w:t>
              </w:r>
            </w:ins>
            <w:ins w:id="1271" w:author="Briceño-PC" w:date="2019-07-19T09:53:00Z">
              <w:r w:rsidR="00922B9E">
                <w:t>_activo2</w:t>
              </w:r>
              <w:r>
                <w:t>}</w:t>
              </w:r>
            </w:ins>
            <w:ins w:id="1272" w:author="Jairo Navez" w:date="2019-06-14T09:45:00Z">
              <w:del w:id="1273" w:author="Briceño-PC" w:date="2019-07-19T09:53:00Z">
                <w:r w:rsidR="00BB3996" w:rsidDel="00F10E4C">
                  <w:delText>El no tener la información actualizada en el momento oportuno</w:delText>
                </w:r>
              </w:del>
            </w:ins>
          </w:p>
        </w:tc>
      </w:tr>
      <w:tr w:rsidR="00BB3996" w:rsidTr="00BB3996">
        <w:tblPrEx>
          <w:tblPrExChange w:id="1274" w:author="Jairo Navez" w:date="2019-06-14T09:45:00Z">
            <w:tblPrEx>
              <w:jc w:val="center"/>
            </w:tblPrEx>
          </w:tblPrExChange>
        </w:tblPrEx>
        <w:trPr>
          <w:trHeight w:val="207"/>
          <w:jc w:val="center"/>
          <w:ins w:id="1275" w:author="Briceño-PC" w:date="2019-06-13T09:28:00Z"/>
          <w:trPrChange w:id="1276" w:author="Jairo Navez" w:date="2019-06-14T09:45:00Z">
            <w:trPr>
              <w:gridBefore w:val="1"/>
              <w:gridAfter w:val="0"/>
              <w:trHeight w:val="207"/>
              <w:jc w:val="center"/>
            </w:trPr>
          </w:trPrChange>
        </w:trPr>
        <w:tc>
          <w:tcPr>
            <w:cnfStyle w:val="001000000000" w:firstRow="0" w:lastRow="0" w:firstColumn="1" w:lastColumn="0" w:oddVBand="0" w:evenVBand="0" w:oddHBand="0" w:evenHBand="0" w:firstRowFirstColumn="0" w:firstRowLastColumn="0" w:lastRowFirstColumn="0" w:lastRowLastColumn="0"/>
            <w:tcW w:w="2263" w:type="dxa"/>
            <w:tcPrChange w:id="1277" w:author="Jairo Navez" w:date="2019-06-14T09:45:00Z">
              <w:tcPr>
                <w:tcW w:w="2221" w:type="dxa"/>
              </w:tcPr>
            </w:tcPrChange>
          </w:tcPr>
          <w:p w:rsidR="00BB3996" w:rsidRDefault="00BB3996" w:rsidP="00C95B5F">
            <w:pPr>
              <w:pStyle w:val="Prrafodelista"/>
              <w:ind w:left="0"/>
              <w:rPr>
                <w:ins w:id="1278" w:author="Jairo Navez" w:date="2019-06-14T09:48:00Z"/>
              </w:rPr>
            </w:pPr>
          </w:p>
          <w:p w:rsidR="00BB3996" w:rsidRDefault="00F10E4C" w:rsidP="00C95B5F">
            <w:pPr>
              <w:pStyle w:val="Prrafodelista"/>
              <w:ind w:left="0"/>
              <w:rPr>
                <w:ins w:id="1279" w:author="Briceño-PC" w:date="2019-06-13T09:28:00Z"/>
              </w:rPr>
            </w:pPr>
            <w:ins w:id="1280" w:author="Briceño-PC" w:date="2019-07-19T09:52:00Z">
              <w:r>
                <w:t>${Name_activo2}</w:t>
              </w:r>
            </w:ins>
            <w:ins w:id="1281" w:author="Jairo Navez" w:date="2019-06-14T09:41:00Z">
              <w:del w:id="1282" w:author="Briceño-PC" w:date="2019-07-19T09:52:00Z">
                <w:r w:rsidR="00BB3996" w:rsidDel="00F10E4C">
                  <w:delText>Computadoras DELL – Intel Corei3 – 4 gb RAM</w:delText>
                </w:r>
              </w:del>
            </w:ins>
          </w:p>
        </w:tc>
        <w:tc>
          <w:tcPr>
            <w:tcW w:w="2751" w:type="dxa"/>
            <w:vMerge/>
            <w:tcPrChange w:id="1283" w:author="Jairo Navez" w:date="2019-06-14T09:45:00Z">
              <w:tcPr>
                <w:tcW w:w="2221" w:type="dxa"/>
                <w:gridSpan w:val="2"/>
                <w:vMerge/>
              </w:tcPr>
            </w:tcPrChange>
          </w:tcPr>
          <w:p w:rsidR="00BB3996" w:rsidRDefault="00BB3996" w:rsidP="00C95B5F">
            <w:pPr>
              <w:pStyle w:val="Prrafodelista"/>
              <w:ind w:left="0"/>
              <w:cnfStyle w:val="000000000000" w:firstRow="0" w:lastRow="0" w:firstColumn="0" w:lastColumn="0" w:oddVBand="0" w:evenVBand="0" w:oddHBand="0" w:evenHBand="0" w:firstRowFirstColumn="0" w:firstRowLastColumn="0" w:lastRowFirstColumn="0" w:lastRowLastColumn="0"/>
              <w:rPr>
                <w:ins w:id="1284" w:author="Briceño-PC" w:date="2019-06-13T09:28:00Z"/>
              </w:rPr>
            </w:pPr>
          </w:p>
        </w:tc>
        <w:tc>
          <w:tcPr>
            <w:tcW w:w="2924" w:type="dxa"/>
            <w:vMerge/>
            <w:tcPrChange w:id="1285" w:author="Jairo Navez" w:date="2019-06-14T09:45:00Z">
              <w:tcPr>
                <w:tcW w:w="2222" w:type="dxa"/>
                <w:gridSpan w:val="2"/>
                <w:vMerge/>
              </w:tcPr>
            </w:tcPrChange>
          </w:tcPr>
          <w:p w:rsidR="00BB3996" w:rsidRDefault="00BB3996" w:rsidP="00C95B5F">
            <w:pPr>
              <w:pStyle w:val="Prrafodelista"/>
              <w:ind w:left="0"/>
              <w:cnfStyle w:val="000000000000" w:firstRow="0" w:lastRow="0" w:firstColumn="0" w:lastColumn="0" w:oddVBand="0" w:evenVBand="0" w:oddHBand="0" w:evenHBand="0" w:firstRowFirstColumn="0" w:firstRowLastColumn="0" w:lastRowFirstColumn="0" w:lastRowLastColumn="0"/>
              <w:rPr>
                <w:ins w:id="1286" w:author="Briceño-PC" w:date="2019-06-13T09:28:00Z"/>
              </w:rPr>
            </w:pPr>
          </w:p>
        </w:tc>
      </w:tr>
    </w:tbl>
    <w:p w:rsidR="00C24421" w:rsidRPr="00695E26" w:rsidDel="008318A8" w:rsidRDefault="00C24421">
      <w:pPr>
        <w:numPr>
          <w:ilvl w:val="0"/>
          <w:numId w:val="67"/>
        </w:numPr>
        <w:rPr>
          <w:del w:id="1287" w:author="Jairo Navez" w:date="2019-06-14T09:54:00Z"/>
          <w:b/>
          <w:rPrChange w:id="1288" w:author="Usuario de Windows" w:date="2019-06-14T03:20:00Z">
            <w:rPr>
              <w:del w:id="1289" w:author="Jairo Navez" w:date="2019-06-14T09:54:00Z"/>
            </w:rPr>
          </w:rPrChange>
        </w:rPr>
        <w:pPrChange w:id="1290" w:author="Cintia Olivares Ruiz" w:date="2019-07-18T18:27:00Z">
          <w:pPr>
            <w:jc w:val="both"/>
          </w:pPr>
        </w:pPrChange>
      </w:pPr>
    </w:p>
    <w:p w:rsidR="00ED1F5D" w:rsidRPr="00695E26" w:rsidRDefault="00F50D2C">
      <w:pPr>
        <w:pStyle w:val="Ttulo1"/>
        <w:numPr>
          <w:ilvl w:val="0"/>
          <w:numId w:val="67"/>
        </w:numPr>
        <w:rPr>
          <w:ins w:id="1291" w:author="Briceño-PC" w:date="2019-06-13T09:23:00Z"/>
          <w:b/>
          <w:color w:val="auto"/>
          <w:rPrChange w:id="1292" w:author="Usuario de Windows" w:date="2019-06-14T03:20:00Z">
            <w:rPr>
              <w:ins w:id="1293" w:author="Briceño-PC" w:date="2019-06-13T09:23:00Z"/>
              <w:rFonts w:ascii="Times New Roman" w:hAnsi="Times New Roman" w:cs="Times New Roman"/>
              <w:b/>
              <w:color w:val="auto"/>
              <w:sz w:val="24"/>
              <w:szCs w:val="24"/>
            </w:rPr>
          </w:rPrChange>
        </w:rPr>
        <w:pPrChange w:id="1294" w:author="Cintia Olivares Ruiz" w:date="2019-07-18T18:27:00Z">
          <w:pPr>
            <w:pStyle w:val="Ttulo2"/>
            <w:numPr>
              <w:numId w:val="6"/>
            </w:numPr>
            <w:ind w:left="1430" w:hanging="720"/>
          </w:pPr>
        </w:pPrChange>
      </w:pPr>
      <w:bookmarkStart w:id="1295" w:name="_Toc11374739"/>
      <w:r w:rsidRPr="00695E26">
        <w:rPr>
          <w:b/>
          <w:color w:val="auto"/>
          <w:rPrChange w:id="1296" w:author="Usuario de Windows" w:date="2019-06-14T03:20:00Z">
            <w:rPr>
              <w:rFonts w:ascii="Times New Roman" w:hAnsi="Times New Roman" w:cs="Times New Roman"/>
              <w:b/>
              <w:color w:val="auto"/>
              <w:sz w:val="24"/>
              <w:szCs w:val="24"/>
            </w:rPr>
          </w:rPrChange>
        </w:rPr>
        <w:t>Plan de auditoría</w:t>
      </w:r>
      <w:bookmarkEnd w:id="1295"/>
    </w:p>
    <w:p w:rsidR="00ED1F5D" w:rsidRPr="00ED1F5D" w:rsidDel="00ED1F5D" w:rsidRDefault="00ED1F5D">
      <w:pPr>
        <w:rPr>
          <w:del w:id="1297" w:author="Briceño-PC" w:date="2019-06-13T09:23:00Z"/>
          <w:rPrChange w:id="1298" w:author="Briceño-PC" w:date="2019-06-13T09:23:00Z">
            <w:rPr>
              <w:del w:id="1299" w:author="Briceño-PC" w:date="2019-06-13T09:23:00Z"/>
              <w:rFonts w:ascii="Times New Roman" w:hAnsi="Times New Roman" w:cs="Times New Roman"/>
              <w:b/>
              <w:color w:val="auto"/>
              <w:sz w:val="24"/>
              <w:szCs w:val="24"/>
            </w:rPr>
          </w:rPrChange>
        </w:rPr>
        <w:pPrChange w:id="1300" w:author="Briceño-PC" w:date="2019-06-13T09:23:00Z">
          <w:pPr>
            <w:pStyle w:val="Ttulo2"/>
            <w:numPr>
              <w:numId w:val="6"/>
            </w:numPr>
            <w:ind w:left="1430" w:hanging="720"/>
          </w:pPr>
        </w:pPrChange>
      </w:pPr>
    </w:p>
    <w:p w:rsidR="00235F1B" w:rsidRDefault="00235F1B">
      <w:pPr>
        <w:pPrChange w:id="1301" w:author="Briceño-PC" w:date="2019-06-13T09:23:00Z">
          <w:pPr>
            <w:ind w:left="425"/>
          </w:pPr>
        </w:pPrChange>
      </w:pPr>
    </w:p>
    <w:p w:rsidR="00235F1B" w:rsidRPr="00F50D2C" w:rsidRDefault="00235F1B" w:rsidP="00235F1B">
      <w:pPr>
        <w:pStyle w:val="Ttulo2"/>
        <w:numPr>
          <w:ilvl w:val="0"/>
          <w:numId w:val="30"/>
        </w:numPr>
        <w:rPr>
          <w:rFonts w:ascii="Times New Roman" w:hAnsi="Times New Roman" w:cs="Times New Roman"/>
          <w:b/>
          <w:color w:val="auto"/>
          <w:sz w:val="24"/>
          <w:szCs w:val="24"/>
          <w:rPrChange w:id="1302" w:author="Briceño-PC" w:date="2019-06-13T09:10:00Z">
            <w:rPr/>
          </w:rPrChange>
        </w:rPr>
      </w:pPr>
      <w:bookmarkStart w:id="1303" w:name="_Toc11374740"/>
      <w:r w:rsidRPr="00F50D2C">
        <w:rPr>
          <w:rFonts w:ascii="Times New Roman" w:hAnsi="Times New Roman" w:cs="Times New Roman"/>
          <w:b/>
          <w:color w:val="auto"/>
          <w:sz w:val="24"/>
          <w:szCs w:val="24"/>
          <w:rPrChange w:id="1304" w:author="Briceño-PC" w:date="2019-06-13T09:10:00Z">
            <w:rPr/>
          </w:rPrChange>
        </w:rPr>
        <w:t>Objetivo General</w:t>
      </w:r>
      <w:bookmarkEnd w:id="1303"/>
    </w:p>
    <w:p w:rsidR="00235F1B" w:rsidRPr="00F50D2C" w:rsidDel="00F31AF4" w:rsidRDefault="00922B9E" w:rsidP="00C74E36">
      <w:pPr>
        <w:pStyle w:val="Prrafodelista"/>
        <w:spacing w:after="0" w:line="240" w:lineRule="auto"/>
        <w:ind w:left="1428"/>
        <w:jc w:val="both"/>
        <w:rPr>
          <w:del w:id="1305" w:author="Briceño-PC" w:date="2019-06-12T00:40:00Z"/>
          <w:rFonts w:ascii="Times New Roman" w:eastAsia="Times New Roman" w:hAnsi="Times New Roman" w:cs="Times New Roman"/>
          <w:color w:val="000000"/>
          <w:sz w:val="24"/>
          <w:szCs w:val="24"/>
          <w:shd w:val="clear" w:color="auto" w:fill="FFFFFF"/>
          <w:lang w:eastAsia="es-CO"/>
          <w:rPrChange w:id="1306" w:author="Briceño-PC" w:date="2019-06-13T09:10:00Z">
            <w:rPr>
              <w:del w:id="1307" w:author="Briceño-PC" w:date="2019-06-12T00:40:00Z"/>
              <w:rFonts w:ascii="Arial" w:eastAsia="Times New Roman" w:hAnsi="Arial" w:cs="Arial"/>
              <w:color w:val="000000"/>
              <w:sz w:val="24"/>
              <w:szCs w:val="24"/>
              <w:shd w:val="clear" w:color="auto" w:fill="FFFFFF"/>
              <w:lang w:eastAsia="es-CO"/>
            </w:rPr>
          </w:rPrChange>
        </w:rPr>
      </w:pPr>
      <w:ins w:id="1308" w:author="Briceño-PC" w:date="2019-07-19T09:54:00Z">
        <w:r>
          <w:t>${OGeneral}</w:t>
        </w:r>
        <w:r w:rsidRPr="00F50D2C" w:rsidDel="00922B9E">
          <w:rPr>
            <w:rFonts w:ascii="Times New Roman" w:eastAsia="Times New Roman" w:hAnsi="Times New Roman" w:cs="Times New Roman"/>
            <w:color w:val="000000"/>
            <w:sz w:val="24"/>
            <w:szCs w:val="24"/>
            <w:shd w:val="clear" w:color="auto" w:fill="FFFFFF"/>
            <w:lang w:eastAsia="es-CO"/>
          </w:rPr>
          <w:t xml:space="preserve"> </w:t>
        </w:r>
      </w:ins>
      <w:del w:id="1309" w:author="Briceño-PC" w:date="2019-07-19T09:54:00Z">
        <w:r w:rsidR="008B7238" w:rsidRPr="00F50D2C" w:rsidDel="00922B9E">
          <w:rPr>
            <w:rFonts w:ascii="Times New Roman" w:eastAsia="Times New Roman" w:hAnsi="Times New Roman" w:cs="Times New Roman"/>
            <w:color w:val="000000"/>
            <w:sz w:val="24"/>
            <w:szCs w:val="24"/>
            <w:shd w:val="clear" w:color="auto" w:fill="FFFFFF"/>
            <w:lang w:eastAsia="es-CO"/>
            <w:rPrChange w:id="1310" w:author="Briceño-PC" w:date="2019-06-13T09:10:00Z">
              <w:rPr>
                <w:rFonts w:ascii="Arial" w:eastAsia="Times New Roman" w:hAnsi="Arial" w:cs="Arial"/>
                <w:color w:val="000000"/>
                <w:sz w:val="24"/>
                <w:szCs w:val="24"/>
                <w:shd w:val="clear" w:color="auto" w:fill="FFFFFF"/>
                <w:lang w:eastAsia="es-CO"/>
              </w:rPr>
            </w:rPrChange>
          </w:rPr>
          <w:delText xml:space="preserve">Determinar mediante evidencias </w:delText>
        </w:r>
      </w:del>
      <w:del w:id="1311" w:author="Briceño-PC" w:date="2019-06-12T00:36:00Z">
        <w:r w:rsidR="008B7238" w:rsidRPr="00F50D2C" w:rsidDel="00F31AF4">
          <w:rPr>
            <w:rFonts w:ascii="Times New Roman" w:eastAsia="Times New Roman" w:hAnsi="Times New Roman" w:cs="Times New Roman"/>
            <w:color w:val="000000"/>
            <w:sz w:val="24"/>
            <w:szCs w:val="24"/>
            <w:shd w:val="clear" w:color="auto" w:fill="FFFFFF"/>
            <w:lang w:eastAsia="es-CO"/>
            <w:rPrChange w:id="1312" w:author="Briceño-PC" w:date="2019-06-13T09:10:00Z">
              <w:rPr>
                <w:rFonts w:ascii="Arial" w:eastAsia="Times New Roman" w:hAnsi="Arial" w:cs="Arial"/>
                <w:color w:val="000000"/>
                <w:sz w:val="24"/>
                <w:szCs w:val="24"/>
                <w:shd w:val="clear" w:color="auto" w:fill="FFFFFF"/>
                <w:lang w:eastAsia="es-CO"/>
              </w:rPr>
            </w:rPrChange>
          </w:rPr>
          <w:delText>si  el sistema de información</w:delText>
        </w:r>
        <w:r w:rsidR="00C74E36" w:rsidRPr="00F50D2C" w:rsidDel="00F31AF4">
          <w:rPr>
            <w:rFonts w:ascii="Times New Roman" w:eastAsia="Times New Roman" w:hAnsi="Times New Roman" w:cs="Times New Roman"/>
            <w:color w:val="000000"/>
            <w:sz w:val="24"/>
            <w:szCs w:val="24"/>
            <w:shd w:val="clear" w:color="auto" w:fill="FFFFFF"/>
            <w:lang w:eastAsia="es-CO"/>
            <w:rPrChange w:id="1313" w:author="Briceño-PC" w:date="2019-06-13T09:10:00Z">
              <w:rPr>
                <w:rFonts w:ascii="Arial" w:eastAsia="Times New Roman" w:hAnsi="Arial" w:cs="Arial"/>
                <w:color w:val="000000"/>
                <w:sz w:val="24"/>
                <w:szCs w:val="24"/>
                <w:shd w:val="clear" w:color="auto" w:fill="FFFFFF"/>
                <w:lang w:eastAsia="es-CO"/>
              </w:rPr>
            </w:rPrChange>
          </w:rPr>
          <w:delText xml:space="preserve"> </w:delText>
        </w:r>
      </w:del>
      <w:del w:id="1314" w:author="Briceño-PC" w:date="2019-07-19T09:54:00Z">
        <w:r w:rsidR="00C74E36" w:rsidRPr="00F50D2C" w:rsidDel="00922B9E">
          <w:rPr>
            <w:rFonts w:ascii="Times New Roman" w:eastAsia="Times New Roman" w:hAnsi="Times New Roman" w:cs="Times New Roman"/>
            <w:color w:val="000000"/>
            <w:sz w:val="24"/>
            <w:szCs w:val="24"/>
            <w:shd w:val="clear" w:color="auto" w:fill="FFFFFF"/>
            <w:lang w:eastAsia="es-CO"/>
            <w:rPrChange w:id="1315" w:author="Briceño-PC" w:date="2019-06-13T09:10:00Z">
              <w:rPr>
                <w:rFonts w:ascii="Arial" w:eastAsia="Times New Roman" w:hAnsi="Arial" w:cs="Arial"/>
                <w:color w:val="000000"/>
                <w:sz w:val="24"/>
                <w:szCs w:val="24"/>
                <w:shd w:val="clear" w:color="auto" w:fill="FFFFFF"/>
                <w:lang w:eastAsia="es-CO"/>
              </w:rPr>
            </w:rPrChange>
          </w:rPr>
          <w:delText>del Colegio</w:delText>
        </w:r>
        <w:r w:rsidR="008B7238" w:rsidRPr="00F50D2C" w:rsidDel="00922B9E">
          <w:rPr>
            <w:rFonts w:ascii="Times New Roman" w:eastAsia="Times New Roman" w:hAnsi="Times New Roman" w:cs="Times New Roman"/>
            <w:color w:val="000000"/>
            <w:sz w:val="24"/>
            <w:szCs w:val="24"/>
            <w:shd w:val="clear" w:color="auto" w:fill="FFFFFF"/>
            <w:lang w:eastAsia="es-CO"/>
            <w:rPrChange w:id="1316" w:author="Briceño-PC" w:date="2019-06-13T09:10:00Z">
              <w:rPr>
                <w:rFonts w:ascii="Arial" w:eastAsia="Times New Roman" w:hAnsi="Arial" w:cs="Arial"/>
                <w:color w:val="000000"/>
                <w:sz w:val="24"/>
                <w:szCs w:val="24"/>
                <w:shd w:val="clear" w:color="auto" w:fill="FFFFFF"/>
                <w:lang w:eastAsia="es-CO"/>
              </w:rPr>
            </w:rPrChange>
          </w:rPr>
          <w:delText xml:space="preserve"> de Alto Rendimiento de la Libertad (COAR</w:delText>
        </w:r>
      </w:del>
      <w:del w:id="1317" w:author="Briceño-PC" w:date="2019-06-12T00:40:00Z">
        <w:r w:rsidR="008B7238" w:rsidRPr="00F50D2C" w:rsidDel="00F31AF4">
          <w:rPr>
            <w:rFonts w:ascii="Times New Roman" w:eastAsia="Times New Roman" w:hAnsi="Times New Roman" w:cs="Times New Roman"/>
            <w:color w:val="000000"/>
            <w:sz w:val="24"/>
            <w:szCs w:val="24"/>
            <w:shd w:val="clear" w:color="auto" w:fill="FFFFFF"/>
            <w:lang w:eastAsia="es-CO"/>
            <w:rPrChange w:id="1318" w:author="Briceño-PC" w:date="2019-06-13T09:10:00Z">
              <w:rPr>
                <w:rFonts w:ascii="Arial" w:eastAsia="Times New Roman" w:hAnsi="Arial" w:cs="Arial"/>
                <w:color w:val="000000"/>
                <w:sz w:val="24"/>
                <w:szCs w:val="24"/>
                <w:shd w:val="clear" w:color="auto" w:fill="FFFFFF"/>
                <w:lang w:eastAsia="es-CO"/>
              </w:rPr>
            </w:rPrChange>
          </w:rPr>
          <w:delText>)</w:delText>
        </w:r>
      </w:del>
      <w:del w:id="1319" w:author="Briceño-PC" w:date="2019-07-19T09:54:00Z">
        <w:r w:rsidR="008B7238" w:rsidRPr="00F50D2C" w:rsidDel="00922B9E">
          <w:rPr>
            <w:rFonts w:ascii="Times New Roman" w:eastAsia="Times New Roman" w:hAnsi="Times New Roman" w:cs="Times New Roman"/>
            <w:color w:val="000000"/>
            <w:sz w:val="24"/>
            <w:szCs w:val="24"/>
            <w:shd w:val="clear" w:color="auto" w:fill="FFFFFF"/>
            <w:lang w:eastAsia="es-CO"/>
            <w:rPrChange w:id="1320" w:author="Briceño-PC" w:date="2019-06-13T09:10:00Z">
              <w:rPr>
                <w:rFonts w:ascii="Arial" w:eastAsia="Times New Roman" w:hAnsi="Arial" w:cs="Arial"/>
                <w:color w:val="000000"/>
                <w:sz w:val="24"/>
                <w:szCs w:val="24"/>
                <w:shd w:val="clear" w:color="auto" w:fill="FFFFFF"/>
                <w:lang w:eastAsia="es-CO"/>
              </w:rPr>
            </w:rPrChange>
          </w:rPr>
          <w:delText xml:space="preserve"> </w:delText>
        </w:r>
      </w:del>
      <w:del w:id="1321" w:author="Briceño-PC" w:date="2019-06-12T00:39:00Z">
        <w:r w:rsidR="008B7238" w:rsidRPr="00F50D2C" w:rsidDel="00F31AF4">
          <w:rPr>
            <w:rFonts w:ascii="Times New Roman" w:eastAsia="Times New Roman" w:hAnsi="Times New Roman" w:cs="Times New Roman"/>
            <w:color w:val="000000"/>
            <w:sz w:val="24"/>
            <w:szCs w:val="24"/>
            <w:shd w:val="clear" w:color="auto" w:fill="FFFFFF"/>
            <w:lang w:eastAsia="es-CO"/>
            <w:rPrChange w:id="1322" w:author="Briceño-PC" w:date="2019-06-13T09:10:00Z">
              <w:rPr>
                <w:rFonts w:ascii="Arial" w:eastAsia="Times New Roman" w:hAnsi="Arial" w:cs="Arial"/>
                <w:color w:val="000000"/>
                <w:sz w:val="24"/>
                <w:szCs w:val="24"/>
                <w:shd w:val="clear" w:color="auto" w:fill="FFFFFF"/>
                <w:lang w:eastAsia="es-CO"/>
              </w:rPr>
            </w:rPrChange>
          </w:rPr>
          <w:delText>al evaluar la eficiencia y eficacia existe un adecuado sistema de control interno agilizando sus procesos y teniendo un debido control del hardware</w:delText>
        </w:r>
        <w:r w:rsidR="00C74E36" w:rsidRPr="00F50D2C" w:rsidDel="00F31AF4">
          <w:rPr>
            <w:rFonts w:ascii="Times New Roman" w:eastAsia="Times New Roman" w:hAnsi="Times New Roman" w:cs="Times New Roman"/>
            <w:color w:val="000000"/>
            <w:sz w:val="24"/>
            <w:szCs w:val="24"/>
            <w:shd w:val="clear" w:color="auto" w:fill="FFFFFF"/>
            <w:lang w:eastAsia="es-CO"/>
            <w:rPrChange w:id="1323" w:author="Briceño-PC" w:date="2019-06-13T09:10:00Z">
              <w:rPr>
                <w:rFonts w:ascii="Arial" w:eastAsia="Times New Roman" w:hAnsi="Arial" w:cs="Arial"/>
                <w:color w:val="000000"/>
                <w:sz w:val="24"/>
                <w:szCs w:val="24"/>
                <w:shd w:val="clear" w:color="auto" w:fill="FFFFFF"/>
                <w:lang w:eastAsia="es-CO"/>
              </w:rPr>
            </w:rPrChange>
          </w:rPr>
          <w:delText xml:space="preserve"> de la empresa.</w:delText>
        </w:r>
      </w:del>
    </w:p>
    <w:p w:rsidR="00C74E36" w:rsidRPr="00F31AF4" w:rsidRDefault="00C74E36" w:rsidP="00C74E36">
      <w:pPr>
        <w:pStyle w:val="Prrafodelista"/>
        <w:spacing w:after="0" w:line="240" w:lineRule="auto"/>
        <w:ind w:left="1428"/>
        <w:jc w:val="both"/>
        <w:rPr>
          <w:rFonts w:eastAsia="Times New Roman" w:cs="Arial"/>
          <w:color w:val="000000"/>
          <w:sz w:val="24"/>
          <w:szCs w:val="24"/>
          <w:shd w:val="clear" w:color="auto" w:fill="FFFFFF"/>
          <w:lang w:eastAsia="es-CO"/>
          <w:rPrChange w:id="1324" w:author="Briceño-PC" w:date="2019-06-12T00:44:00Z">
            <w:rPr>
              <w:rFonts w:ascii="Arial" w:eastAsia="Times New Roman" w:hAnsi="Arial" w:cs="Arial"/>
              <w:color w:val="000000"/>
              <w:sz w:val="24"/>
              <w:szCs w:val="24"/>
              <w:shd w:val="clear" w:color="auto" w:fill="FFFFFF"/>
              <w:lang w:eastAsia="es-CO"/>
            </w:rPr>
          </w:rPrChange>
        </w:rPr>
      </w:pPr>
      <w:del w:id="1325" w:author="Briceño-PC" w:date="2019-06-12T00:41:00Z">
        <w:r w:rsidRPr="00F50D2C" w:rsidDel="00F31AF4">
          <w:rPr>
            <w:rFonts w:ascii="Times New Roman" w:eastAsia="Times New Roman" w:hAnsi="Times New Roman" w:cs="Times New Roman"/>
            <w:color w:val="000000"/>
            <w:sz w:val="24"/>
            <w:szCs w:val="24"/>
            <w:shd w:val="clear" w:color="auto" w:fill="FFFFFF"/>
            <w:lang w:eastAsia="es-CO"/>
            <w:rPrChange w:id="1326" w:author="Briceño-PC" w:date="2019-06-13T09:10:00Z">
              <w:rPr>
                <w:rFonts w:ascii="Arial" w:eastAsia="Times New Roman" w:hAnsi="Arial" w:cs="Arial"/>
                <w:color w:val="000000"/>
                <w:sz w:val="24"/>
                <w:szCs w:val="24"/>
                <w:shd w:val="clear" w:color="auto" w:fill="FFFFFF"/>
                <w:lang w:eastAsia="es-CO"/>
              </w:rPr>
            </w:rPrChange>
          </w:rPr>
          <w:delText>Evaluar los resultados de las metas propuestas de todas las actividades de la empresa, mediante el control de los sistemas de información en el área de Bienestar estudiantil</w:delText>
        </w:r>
      </w:del>
      <w:del w:id="1327" w:author="Briceño-PC" w:date="2019-07-19T09:54:00Z">
        <w:r w:rsidRPr="00F50D2C" w:rsidDel="00922B9E">
          <w:rPr>
            <w:rFonts w:ascii="Times New Roman" w:eastAsia="Times New Roman" w:hAnsi="Times New Roman" w:cs="Times New Roman"/>
            <w:color w:val="000000"/>
            <w:sz w:val="24"/>
            <w:szCs w:val="24"/>
            <w:shd w:val="clear" w:color="auto" w:fill="FFFFFF"/>
            <w:lang w:eastAsia="es-CO"/>
            <w:rPrChange w:id="1328" w:author="Briceño-PC" w:date="2019-06-13T09:10:00Z">
              <w:rPr>
                <w:rFonts w:ascii="Arial" w:eastAsia="Times New Roman" w:hAnsi="Arial" w:cs="Arial"/>
                <w:color w:val="000000"/>
                <w:sz w:val="24"/>
                <w:szCs w:val="24"/>
                <w:shd w:val="clear" w:color="auto" w:fill="FFFFFF"/>
                <w:lang w:eastAsia="es-CO"/>
              </w:rPr>
            </w:rPrChange>
          </w:rPr>
          <w:delText>.</w:delText>
        </w:r>
      </w:del>
    </w:p>
    <w:p w:rsidR="00C74E36" w:rsidRPr="00F31AF4" w:rsidRDefault="00C74E36" w:rsidP="00C74E36">
      <w:pPr>
        <w:pStyle w:val="Prrafodelista"/>
        <w:spacing w:after="0" w:line="240" w:lineRule="auto"/>
        <w:ind w:left="1428"/>
        <w:jc w:val="both"/>
        <w:rPr>
          <w:rFonts w:eastAsia="Times New Roman" w:cs="Arial"/>
          <w:b/>
          <w:color w:val="000000"/>
          <w:sz w:val="24"/>
          <w:szCs w:val="24"/>
          <w:shd w:val="clear" w:color="auto" w:fill="FFFFFF"/>
          <w:lang w:eastAsia="es-CO"/>
          <w:rPrChange w:id="1329" w:author="Briceño-PC" w:date="2019-06-12T00:44:00Z">
            <w:rPr>
              <w:rFonts w:ascii="Arial" w:eastAsia="Times New Roman" w:hAnsi="Arial" w:cs="Arial"/>
              <w:color w:val="000000"/>
              <w:sz w:val="24"/>
              <w:szCs w:val="24"/>
              <w:shd w:val="clear" w:color="auto" w:fill="FFFFFF"/>
              <w:lang w:eastAsia="es-CO"/>
            </w:rPr>
          </w:rPrChange>
        </w:rPr>
      </w:pPr>
    </w:p>
    <w:p w:rsidR="00C74E36" w:rsidRPr="00F50D2C" w:rsidRDefault="00C74E36" w:rsidP="00C74E36">
      <w:pPr>
        <w:pStyle w:val="Ttulo2"/>
        <w:numPr>
          <w:ilvl w:val="0"/>
          <w:numId w:val="30"/>
        </w:numPr>
        <w:rPr>
          <w:rFonts w:ascii="Times New Roman" w:eastAsia="Times New Roman" w:hAnsi="Times New Roman" w:cs="Times New Roman"/>
          <w:b/>
          <w:color w:val="auto"/>
          <w:sz w:val="24"/>
          <w:szCs w:val="24"/>
          <w:shd w:val="clear" w:color="auto" w:fill="FFFFFF"/>
          <w:lang w:eastAsia="es-CO"/>
          <w:rPrChange w:id="1330" w:author="Briceño-PC" w:date="2019-06-13T09:11:00Z">
            <w:rPr>
              <w:rFonts w:eastAsia="Times New Roman"/>
              <w:shd w:val="clear" w:color="auto" w:fill="FFFFFF"/>
              <w:lang w:eastAsia="es-CO"/>
            </w:rPr>
          </w:rPrChange>
        </w:rPr>
      </w:pPr>
      <w:bookmarkStart w:id="1331" w:name="_Toc11374741"/>
      <w:r w:rsidRPr="00F50D2C">
        <w:rPr>
          <w:rFonts w:ascii="Times New Roman" w:eastAsia="Times New Roman" w:hAnsi="Times New Roman" w:cs="Times New Roman"/>
          <w:b/>
          <w:color w:val="auto"/>
          <w:sz w:val="24"/>
          <w:szCs w:val="24"/>
          <w:shd w:val="clear" w:color="auto" w:fill="FFFFFF"/>
          <w:lang w:eastAsia="es-CO"/>
          <w:rPrChange w:id="1332" w:author="Briceño-PC" w:date="2019-06-13T09:11:00Z">
            <w:rPr>
              <w:rFonts w:eastAsia="Times New Roman"/>
              <w:shd w:val="clear" w:color="auto" w:fill="FFFFFF"/>
              <w:lang w:eastAsia="es-CO"/>
            </w:rPr>
          </w:rPrChange>
        </w:rPr>
        <w:t>Objetivos específicos</w:t>
      </w:r>
      <w:bookmarkEnd w:id="1331"/>
    </w:p>
    <w:p w:rsidR="00F31AF4" w:rsidRPr="00922B9E" w:rsidDel="00922B9E" w:rsidRDefault="00922B9E">
      <w:pPr>
        <w:ind w:left="708" w:firstLine="708"/>
        <w:rPr>
          <w:del w:id="1333" w:author="Briceño-PC" w:date="2019-07-19T09:55:00Z"/>
          <w:rFonts w:ascii="Times New Roman" w:hAnsi="Times New Roman" w:cs="Times New Roman"/>
          <w:sz w:val="24"/>
          <w:szCs w:val="24"/>
          <w:lang w:eastAsia="es-CO"/>
          <w:rPrChange w:id="1334" w:author="Briceño-PC" w:date="2019-07-19T09:55:00Z">
            <w:rPr>
              <w:del w:id="1335" w:author="Briceño-PC" w:date="2019-07-19T09:55:00Z"/>
              <w:lang w:eastAsia="es-CO"/>
            </w:rPr>
          </w:rPrChange>
        </w:rPr>
        <w:pPrChange w:id="1336" w:author="Briceño-PC" w:date="2019-07-19T09:55:00Z">
          <w:pPr>
            <w:pStyle w:val="Prrafodelista"/>
            <w:numPr>
              <w:numId w:val="31"/>
            </w:numPr>
            <w:ind w:left="2148" w:hanging="360"/>
          </w:pPr>
        </w:pPrChange>
      </w:pPr>
      <w:ins w:id="1337" w:author="Briceño-PC" w:date="2019-07-19T09:55:00Z">
        <w:r>
          <w:t>${OEspecificos}</w:t>
        </w:r>
        <w:r w:rsidRPr="00922B9E" w:rsidDel="00922B9E">
          <w:rPr>
            <w:rFonts w:ascii="Times New Roman" w:eastAsia="Times New Roman" w:hAnsi="Times New Roman" w:cs="Times New Roman"/>
            <w:color w:val="000000"/>
            <w:sz w:val="24"/>
            <w:szCs w:val="24"/>
            <w:shd w:val="clear" w:color="auto" w:fill="FFFFFF"/>
            <w:lang w:eastAsia="es-CO"/>
            <w:rPrChange w:id="1338" w:author="Briceño-PC" w:date="2019-07-19T09:55:00Z">
              <w:rPr>
                <w:rFonts w:eastAsia="Times New Roman"/>
                <w:color w:val="000000"/>
                <w:shd w:val="clear" w:color="auto" w:fill="FFFFFF"/>
                <w:lang w:eastAsia="es-CO"/>
              </w:rPr>
            </w:rPrChange>
          </w:rPr>
          <w:t xml:space="preserve"> </w:t>
        </w:r>
      </w:ins>
      <w:del w:id="1339" w:author="Briceño-PC" w:date="2019-07-19T09:55:00Z">
        <w:r w:rsidR="00C74E36" w:rsidRPr="00922B9E" w:rsidDel="00922B9E">
          <w:rPr>
            <w:rFonts w:ascii="Times New Roman" w:hAnsi="Times New Roman" w:cs="Times New Roman"/>
            <w:sz w:val="24"/>
            <w:szCs w:val="24"/>
            <w:lang w:eastAsia="es-CO"/>
            <w:rPrChange w:id="1340" w:author="Briceño-PC" w:date="2019-07-19T09:55:00Z">
              <w:rPr>
                <w:lang w:eastAsia="es-CO"/>
              </w:rPr>
            </w:rPrChange>
          </w:rPr>
          <w:delText xml:space="preserve">Comprobar el </w:delText>
        </w:r>
      </w:del>
      <w:del w:id="1341" w:author="Briceño-PC" w:date="2019-06-12T00:44:00Z">
        <w:r w:rsidR="00C74E36" w:rsidRPr="00922B9E" w:rsidDel="00F31AF4">
          <w:rPr>
            <w:rFonts w:ascii="Times New Roman" w:hAnsi="Times New Roman" w:cs="Times New Roman"/>
            <w:sz w:val="24"/>
            <w:szCs w:val="24"/>
            <w:lang w:eastAsia="es-CO"/>
            <w:rPrChange w:id="1342" w:author="Briceño-PC" w:date="2019-07-19T09:55:00Z">
              <w:rPr>
                <w:lang w:eastAsia="es-CO"/>
              </w:rPr>
            </w:rPrChange>
          </w:rPr>
          <w:delText xml:space="preserve">adecuado uso y resguardo de la información de los alumnos </w:delText>
        </w:r>
      </w:del>
    </w:p>
    <w:p w:rsidR="00C74E36" w:rsidRPr="00F50D2C" w:rsidDel="00922B9E" w:rsidRDefault="00C74E36">
      <w:pPr>
        <w:ind w:left="708" w:firstLine="708"/>
        <w:rPr>
          <w:del w:id="1343" w:author="Briceño-PC" w:date="2019-07-19T09:55:00Z"/>
          <w:lang w:eastAsia="es-CO"/>
        </w:rPr>
        <w:pPrChange w:id="1344" w:author="Briceño-PC" w:date="2019-07-19T09:55:00Z">
          <w:pPr>
            <w:pStyle w:val="Prrafodelista"/>
            <w:numPr>
              <w:numId w:val="31"/>
            </w:numPr>
            <w:ind w:left="2148" w:hanging="360"/>
          </w:pPr>
        </w:pPrChange>
      </w:pPr>
      <w:del w:id="1345" w:author="Briceño-PC" w:date="2019-06-12T00:45:00Z">
        <w:r w:rsidRPr="00F50D2C" w:rsidDel="00F31AF4">
          <w:rPr>
            <w:lang w:eastAsia="es-CO"/>
          </w:rPr>
          <w:delText>Garantizar la seguridad de los datos de los alumnos</w:delText>
        </w:r>
      </w:del>
    </w:p>
    <w:p w:rsidR="003B488C" w:rsidRPr="00F50D2C" w:rsidRDefault="00C74E36">
      <w:pPr>
        <w:ind w:left="708" w:firstLine="708"/>
        <w:rPr>
          <w:lang w:eastAsia="es-CO"/>
        </w:rPr>
        <w:pPrChange w:id="1346" w:author="Briceño-PC" w:date="2019-07-19T09:55:00Z">
          <w:pPr>
            <w:pStyle w:val="Prrafodelista"/>
            <w:numPr>
              <w:numId w:val="31"/>
            </w:numPr>
            <w:ind w:left="2148" w:hanging="360"/>
          </w:pPr>
        </w:pPrChange>
      </w:pPr>
      <w:del w:id="1347" w:author="Briceño-PC" w:date="2019-07-19T09:55:00Z">
        <w:r w:rsidRPr="00F50D2C" w:rsidDel="00922B9E">
          <w:rPr>
            <w:lang w:eastAsia="es-CO"/>
          </w:rPr>
          <w:delText xml:space="preserve">Verificar el ambiente donde se encuentra </w:delText>
        </w:r>
        <w:r w:rsidR="00B9709E" w:rsidRPr="00F50D2C" w:rsidDel="00922B9E">
          <w:rPr>
            <w:lang w:eastAsia="es-CO"/>
          </w:rPr>
          <w:delText>los recursos informáticos para su buena utilización y aprovechamiento de estos.</w:delText>
        </w:r>
      </w:del>
    </w:p>
    <w:p w:rsidR="00B9709E" w:rsidRPr="00F50D2C" w:rsidDel="003B488C" w:rsidRDefault="00254B0D" w:rsidP="00C74E36">
      <w:pPr>
        <w:pStyle w:val="Prrafodelista"/>
        <w:numPr>
          <w:ilvl w:val="0"/>
          <w:numId w:val="31"/>
        </w:numPr>
        <w:rPr>
          <w:del w:id="1348" w:author="Briceño-PC" w:date="2019-06-12T00:47:00Z"/>
          <w:rFonts w:ascii="Times New Roman" w:hAnsi="Times New Roman" w:cs="Times New Roman"/>
          <w:b/>
          <w:sz w:val="24"/>
          <w:szCs w:val="24"/>
          <w:lang w:eastAsia="es-CO"/>
          <w:rPrChange w:id="1349" w:author="Briceño-PC" w:date="2019-06-13T09:11:00Z">
            <w:rPr>
              <w:del w:id="1350" w:author="Briceño-PC" w:date="2019-06-12T00:47:00Z"/>
              <w:lang w:eastAsia="es-CO"/>
            </w:rPr>
          </w:rPrChange>
        </w:rPr>
      </w:pPr>
      <w:del w:id="1351" w:author="Briceño-PC" w:date="2019-06-12T00:47:00Z">
        <w:r w:rsidRPr="00F50D2C" w:rsidDel="003B488C">
          <w:rPr>
            <w:rFonts w:ascii="Times New Roman" w:hAnsi="Times New Roman" w:cs="Times New Roman"/>
            <w:b/>
            <w:sz w:val="24"/>
            <w:szCs w:val="24"/>
            <w:lang w:eastAsia="es-CO"/>
            <w:rPrChange w:id="1352" w:author="Briceño-PC" w:date="2019-06-13T09:11:00Z">
              <w:rPr>
                <w:lang w:eastAsia="es-CO"/>
              </w:rPr>
            </w:rPrChange>
          </w:rPr>
          <w:delText>Determinar si ha habido una adecuada selección de personal que garantice el buen cumplimiento de los objetivos en lo que respecta al sistema de información en el área de bienestar estudiantil</w:delText>
        </w:r>
        <w:bookmarkStart w:id="1353" w:name="_Toc11373725"/>
        <w:bookmarkStart w:id="1354" w:name="_Toc11373795"/>
        <w:bookmarkStart w:id="1355" w:name="_Toc11373884"/>
        <w:bookmarkStart w:id="1356" w:name="_Toc11373926"/>
        <w:bookmarkStart w:id="1357" w:name="_Toc11373969"/>
        <w:bookmarkStart w:id="1358" w:name="_Toc11374054"/>
        <w:bookmarkStart w:id="1359" w:name="_Toc11374695"/>
        <w:bookmarkStart w:id="1360" w:name="_Toc11374742"/>
        <w:bookmarkEnd w:id="1353"/>
        <w:bookmarkEnd w:id="1354"/>
        <w:bookmarkEnd w:id="1355"/>
        <w:bookmarkEnd w:id="1356"/>
        <w:bookmarkEnd w:id="1357"/>
        <w:bookmarkEnd w:id="1358"/>
        <w:bookmarkEnd w:id="1359"/>
        <w:bookmarkEnd w:id="1360"/>
      </w:del>
    </w:p>
    <w:p w:rsidR="008D2CCF" w:rsidRPr="00F50D2C" w:rsidDel="003B488C" w:rsidRDefault="008D2CCF" w:rsidP="00C74E36">
      <w:pPr>
        <w:pStyle w:val="Prrafodelista"/>
        <w:numPr>
          <w:ilvl w:val="0"/>
          <w:numId w:val="31"/>
        </w:numPr>
        <w:rPr>
          <w:del w:id="1361" w:author="Briceño-PC" w:date="2019-06-12T00:48:00Z"/>
          <w:rFonts w:ascii="Times New Roman" w:hAnsi="Times New Roman" w:cs="Times New Roman"/>
          <w:b/>
          <w:sz w:val="24"/>
          <w:szCs w:val="24"/>
          <w:lang w:eastAsia="es-CO"/>
          <w:rPrChange w:id="1362" w:author="Briceño-PC" w:date="2019-06-13T09:11:00Z">
            <w:rPr>
              <w:del w:id="1363" w:author="Briceño-PC" w:date="2019-06-12T00:48:00Z"/>
              <w:lang w:eastAsia="es-CO"/>
            </w:rPr>
          </w:rPrChange>
        </w:rPr>
      </w:pPr>
      <w:del w:id="1364" w:author="Briceño-PC" w:date="2019-06-12T00:48:00Z">
        <w:r w:rsidRPr="00F50D2C" w:rsidDel="003B488C">
          <w:rPr>
            <w:rFonts w:ascii="Times New Roman" w:eastAsia="Times New Roman" w:hAnsi="Times New Roman" w:cs="Times New Roman"/>
            <w:b/>
            <w:sz w:val="24"/>
            <w:szCs w:val="24"/>
            <w:shd w:val="clear" w:color="auto" w:fill="FFFFFF"/>
            <w:lang w:eastAsia="es-CO"/>
            <w:rPrChange w:id="1365" w:author="Briceño-PC" w:date="2019-06-13T09:11:00Z">
              <w:rPr>
                <w:rFonts w:ascii="Arial" w:eastAsia="Times New Roman" w:hAnsi="Arial" w:cs="Arial"/>
                <w:color w:val="000000"/>
                <w:sz w:val="24"/>
                <w:szCs w:val="24"/>
                <w:shd w:val="clear" w:color="auto" w:fill="FFFFFF"/>
                <w:lang w:eastAsia="es-CO"/>
              </w:rPr>
            </w:rPrChange>
          </w:rPr>
          <w:delText xml:space="preserve">Evaluar la seguridad y la confiabilidad de la información dentro del área </w:delText>
        </w:r>
        <w:r w:rsidR="002A18BF" w:rsidRPr="00F50D2C" w:rsidDel="003B488C">
          <w:rPr>
            <w:rFonts w:ascii="Times New Roman" w:eastAsia="Times New Roman" w:hAnsi="Times New Roman" w:cs="Times New Roman"/>
            <w:b/>
            <w:sz w:val="24"/>
            <w:szCs w:val="24"/>
            <w:shd w:val="clear" w:color="auto" w:fill="FFFFFF"/>
            <w:lang w:eastAsia="es-CO"/>
            <w:rPrChange w:id="1366" w:author="Briceño-PC" w:date="2019-06-13T09:11:00Z">
              <w:rPr>
                <w:rFonts w:ascii="Arial" w:eastAsia="Times New Roman" w:hAnsi="Arial" w:cs="Arial"/>
                <w:color w:val="000000"/>
                <w:sz w:val="24"/>
                <w:szCs w:val="24"/>
                <w:shd w:val="clear" w:color="auto" w:fill="FFFFFF"/>
                <w:lang w:eastAsia="es-CO"/>
              </w:rPr>
            </w:rPrChange>
          </w:rPr>
          <w:delText>de bienestar.</w:delText>
        </w:r>
        <w:bookmarkStart w:id="1367" w:name="_Toc11373726"/>
        <w:bookmarkStart w:id="1368" w:name="_Toc11373796"/>
        <w:bookmarkStart w:id="1369" w:name="_Toc11373885"/>
        <w:bookmarkStart w:id="1370" w:name="_Toc11373927"/>
        <w:bookmarkStart w:id="1371" w:name="_Toc11373970"/>
        <w:bookmarkStart w:id="1372" w:name="_Toc11374055"/>
        <w:bookmarkStart w:id="1373" w:name="_Toc11374696"/>
        <w:bookmarkStart w:id="1374" w:name="_Toc11374743"/>
        <w:bookmarkEnd w:id="1367"/>
        <w:bookmarkEnd w:id="1368"/>
        <w:bookmarkEnd w:id="1369"/>
        <w:bookmarkEnd w:id="1370"/>
        <w:bookmarkEnd w:id="1371"/>
        <w:bookmarkEnd w:id="1372"/>
        <w:bookmarkEnd w:id="1373"/>
        <w:bookmarkEnd w:id="1374"/>
      </w:del>
    </w:p>
    <w:p w:rsidR="00A11C5F" w:rsidRPr="006C4CFC" w:rsidRDefault="002A18BF">
      <w:pPr>
        <w:pStyle w:val="Ttulo2"/>
        <w:numPr>
          <w:ilvl w:val="0"/>
          <w:numId w:val="30"/>
        </w:numPr>
        <w:rPr>
          <w:rFonts w:ascii="Times New Roman" w:hAnsi="Times New Roman" w:cs="Times New Roman"/>
          <w:b/>
          <w:color w:val="auto"/>
          <w:sz w:val="24"/>
          <w:szCs w:val="24"/>
          <w:lang w:eastAsia="es-CO"/>
          <w:rPrChange w:id="1375" w:author="Briceño-PC" w:date="2019-06-13T09:11:00Z">
            <w:rPr>
              <w:lang w:eastAsia="es-CO"/>
            </w:rPr>
          </w:rPrChange>
        </w:rPr>
      </w:pPr>
      <w:bookmarkStart w:id="1376" w:name="_Toc11374744"/>
      <w:r w:rsidRPr="00F50D2C">
        <w:rPr>
          <w:rFonts w:ascii="Times New Roman" w:hAnsi="Times New Roman" w:cs="Times New Roman"/>
          <w:b/>
          <w:color w:val="auto"/>
          <w:sz w:val="24"/>
          <w:szCs w:val="24"/>
          <w:lang w:eastAsia="es-CO"/>
          <w:rPrChange w:id="1377" w:author="Briceño-PC" w:date="2019-06-13T09:11:00Z">
            <w:rPr>
              <w:lang w:eastAsia="es-CO"/>
            </w:rPr>
          </w:rPrChange>
        </w:rPr>
        <w:t>Alineamiento de la auditoria a la estrategia del negocio</w:t>
      </w:r>
      <w:bookmarkEnd w:id="1376"/>
    </w:p>
    <w:p w:rsidR="00491FCC" w:rsidRPr="00F50D2C" w:rsidDel="00922B9E" w:rsidRDefault="00F736A0">
      <w:pPr>
        <w:ind w:left="1428"/>
        <w:jc w:val="both"/>
        <w:rPr>
          <w:del w:id="1378" w:author="Briceño-PC" w:date="2019-07-19T09:55:00Z"/>
          <w:rFonts w:ascii="Times New Roman" w:hAnsi="Times New Roman" w:cs="Times New Roman"/>
          <w:sz w:val="24"/>
          <w:szCs w:val="24"/>
          <w:lang w:eastAsia="es-CO"/>
          <w:rPrChange w:id="1379" w:author="Briceño-PC" w:date="2019-06-13T09:11:00Z">
            <w:rPr>
              <w:del w:id="1380" w:author="Briceño-PC" w:date="2019-07-19T09:55:00Z"/>
              <w:lang w:eastAsia="es-CO"/>
            </w:rPr>
          </w:rPrChange>
        </w:rPr>
        <w:pPrChange w:id="1381" w:author="Briceño-PC" w:date="2019-06-13T08:16:00Z">
          <w:pPr>
            <w:ind w:left="1428"/>
          </w:pPr>
        </w:pPrChange>
      </w:pPr>
      <w:ins w:id="1382" w:author="Usuario de Windows" w:date="2019-06-06T00:06:00Z">
        <w:del w:id="1383" w:author="Briceño-PC" w:date="2019-07-19T09:55:00Z">
          <w:r w:rsidRPr="00F50D2C" w:rsidDel="00922B9E">
            <w:rPr>
              <w:rFonts w:ascii="Times New Roman" w:hAnsi="Times New Roman" w:cs="Times New Roman"/>
              <w:sz w:val="24"/>
              <w:szCs w:val="24"/>
              <w:lang w:eastAsia="es-CO"/>
              <w:rPrChange w:id="1384" w:author="Briceño-PC" w:date="2019-06-13T09:11:00Z">
                <w:rPr>
                  <w:lang w:eastAsia="es-CO"/>
                </w:rPr>
              </w:rPrChange>
            </w:rPr>
            <w:delText xml:space="preserve">Entre las estrategias del Colegio de Alto Rendimiento de la Libertad esta </w:delText>
          </w:r>
        </w:del>
      </w:ins>
      <w:ins w:id="1385" w:author="Usuario de Windows" w:date="2019-06-06T00:13:00Z">
        <w:del w:id="1386" w:author="Briceño-PC" w:date="2019-07-19T09:55:00Z">
          <w:r w:rsidRPr="00F50D2C" w:rsidDel="00922B9E">
            <w:rPr>
              <w:rFonts w:ascii="Times New Roman" w:hAnsi="Times New Roman" w:cs="Times New Roman"/>
              <w:sz w:val="24"/>
              <w:szCs w:val="24"/>
              <w:lang w:eastAsia="es-CO"/>
              <w:rPrChange w:id="1387" w:author="Briceño-PC" w:date="2019-06-13T09:11:00Z">
                <w:rPr>
                  <w:lang w:eastAsia="es-CO"/>
                </w:rPr>
              </w:rPrChange>
            </w:rPr>
            <w:delText>ofrecer un servicio responsable y oportuno</w:delText>
          </w:r>
        </w:del>
      </w:ins>
      <w:ins w:id="1388" w:author="Usuario de Windows" w:date="2019-06-06T00:17:00Z">
        <w:del w:id="1389" w:author="Briceño-PC" w:date="2019-07-19T09:55:00Z">
          <w:r w:rsidR="00287F85" w:rsidRPr="00F50D2C" w:rsidDel="00922B9E">
            <w:rPr>
              <w:rFonts w:ascii="Times New Roman" w:hAnsi="Times New Roman" w:cs="Times New Roman"/>
              <w:sz w:val="24"/>
              <w:szCs w:val="24"/>
              <w:lang w:eastAsia="es-CO"/>
              <w:rPrChange w:id="1390" w:author="Briceño-PC" w:date="2019-06-13T09:11:00Z">
                <w:rPr>
                  <w:lang w:eastAsia="es-CO"/>
                </w:rPr>
              </w:rPrChange>
            </w:rPr>
            <w:delText>,</w:delText>
          </w:r>
        </w:del>
      </w:ins>
      <w:ins w:id="1391" w:author="Usuario de Windows" w:date="2019-06-06T00:13:00Z">
        <w:del w:id="1392" w:author="Briceño-PC" w:date="2019-07-19T09:55:00Z">
          <w:r w:rsidRPr="00F50D2C" w:rsidDel="00922B9E">
            <w:rPr>
              <w:rFonts w:ascii="Times New Roman" w:hAnsi="Times New Roman" w:cs="Times New Roman"/>
              <w:sz w:val="24"/>
              <w:szCs w:val="24"/>
              <w:lang w:eastAsia="es-CO"/>
              <w:rPrChange w:id="1393" w:author="Briceño-PC" w:date="2019-06-13T09:11:00Z">
                <w:rPr>
                  <w:lang w:eastAsia="es-CO"/>
                </w:rPr>
              </w:rPrChange>
            </w:rPr>
            <w:delText xml:space="preserve"> </w:delText>
          </w:r>
        </w:del>
      </w:ins>
      <w:ins w:id="1394" w:author="Usuario de Windows" w:date="2019-06-06T00:17:00Z">
        <w:del w:id="1395" w:author="Briceño-PC" w:date="2019-07-19T09:55:00Z">
          <w:r w:rsidR="00287F85" w:rsidRPr="00F50D2C" w:rsidDel="00922B9E">
            <w:rPr>
              <w:rFonts w:ascii="Times New Roman" w:hAnsi="Times New Roman" w:cs="Times New Roman"/>
              <w:sz w:val="24"/>
              <w:szCs w:val="24"/>
              <w:lang w:eastAsia="es-CO"/>
              <w:rPrChange w:id="1396" w:author="Briceño-PC" w:date="2019-06-13T09:11:00Z">
                <w:rPr>
                  <w:lang w:eastAsia="es-CO"/>
                </w:rPr>
              </w:rPrChange>
            </w:rPr>
            <w:delText xml:space="preserve">por este motivo tenemos que verificar la eficacia y eficiencia de los procesos dentro del </w:delText>
          </w:r>
        </w:del>
      </w:ins>
      <w:ins w:id="1397" w:author="Usuario de Windows" w:date="2019-06-06T00:20:00Z">
        <w:del w:id="1398" w:author="Briceño-PC" w:date="2019-07-19T09:55:00Z">
          <w:r w:rsidR="00287F85" w:rsidRPr="00F50D2C" w:rsidDel="00922B9E">
            <w:rPr>
              <w:rFonts w:ascii="Times New Roman" w:hAnsi="Times New Roman" w:cs="Times New Roman"/>
              <w:sz w:val="24"/>
              <w:szCs w:val="24"/>
              <w:lang w:eastAsia="es-CO"/>
              <w:rPrChange w:id="1399" w:author="Briceño-PC" w:date="2019-06-13T09:11:00Z">
                <w:rPr>
                  <w:lang w:eastAsia="es-CO"/>
                </w:rPr>
              </w:rPrChange>
            </w:rPr>
            <w:delText xml:space="preserve">área de bienestar estudiantil ya que en esta </w:delText>
          </w:r>
        </w:del>
      </w:ins>
      <w:ins w:id="1400" w:author="Usuario de Windows" w:date="2019-06-06T00:21:00Z">
        <w:del w:id="1401" w:author="Briceño-PC" w:date="2019-07-19T09:55:00Z">
          <w:r w:rsidR="00287F85" w:rsidRPr="00F50D2C" w:rsidDel="00922B9E">
            <w:rPr>
              <w:rFonts w:ascii="Times New Roman" w:hAnsi="Times New Roman" w:cs="Times New Roman"/>
              <w:sz w:val="24"/>
              <w:szCs w:val="24"/>
              <w:lang w:eastAsia="es-CO"/>
              <w:rPrChange w:id="1402" w:author="Briceño-PC" w:date="2019-06-13T09:11:00Z">
                <w:rPr>
                  <w:lang w:eastAsia="es-CO"/>
                </w:rPr>
              </w:rPrChange>
            </w:rPr>
            <w:delText xml:space="preserve">área se encuentra toda la información del alumno con la cual tenemos que tener mucho cuidado y ser </w:delText>
          </w:r>
        </w:del>
      </w:ins>
      <w:ins w:id="1403" w:author="Usuario de Windows" w:date="2019-06-06T00:23:00Z">
        <w:del w:id="1404" w:author="Briceño-PC" w:date="2019-07-19T09:55:00Z">
          <w:r w:rsidR="00287F85" w:rsidRPr="00F50D2C" w:rsidDel="00922B9E">
            <w:rPr>
              <w:rFonts w:ascii="Times New Roman" w:hAnsi="Times New Roman" w:cs="Times New Roman"/>
              <w:sz w:val="24"/>
              <w:szCs w:val="24"/>
              <w:lang w:eastAsia="es-CO"/>
              <w:rPrChange w:id="1405" w:author="Briceño-PC" w:date="2019-06-13T09:11:00Z">
                <w:rPr>
                  <w:lang w:eastAsia="es-CO"/>
                </w:rPr>
              </w:rPrChange>
            </w:rPr>
            <w:delText>responsables</w:delText>
          </w:r>
        </w:del>
      </w:ins>
      <w:ins w:id="1406" w:author="Usuario de Windows" w:date="2019-06-06T00:21:00Z">
        <w:del w:id="1407" w:author="Briceño-PC" w:date="2019-06-12T22:59:00Z">
          <w:r w:rsidR="00287F85" w:rsidRPr="00F50D2C" w:rsidDel="0082220A">
            <w:rPr>
              <w:rFonts w:ascii="Times New Roman" w:hAnsi="Times New Roman" w:cs="Times New Roman"/>
              <w:sz w:val="24"/>
              <w:szCs w:val="24"/>
              <w:lang w:eastAsia="es-CO"/>
              <w:rPrChange w:id="1408" w:author="Briceño-PC" w:date="2019-06-13T09:11:00Z">
                <w:rPr>
                  <w:lang w:eastAsia="es-CO"/>
                </w:rPr>
              </w:rPrChange>
            </w:rPr>
            <w:delText xml:space="preserve"> </w:delText>
          </w:r>
        </w:del>
      </w:ins>
      <w:ins w:id="1409" w:author="Usuario de Windows" w:date="2019-06-06T00:25:00Z">
        <w:del w:id="1410" w:author="Briceño-PC" w:date="2019-07-19T09:55:00Z">
          <w:r w:rsidR="00287F85" w:rsidRPr="00F50D2C" w:rsidDel="00922B9E">
            <w:rPr>
              <w:rFonts w:ascii="Times New Roman" w:hAnsi="Times New Roman" w:cs="Times New Roman"/>
              <w:sz w:val="24"/>
              <w:szCs w:val="24"/>
              <w:lang w:eastAsia="es-CO"/>
              <w:rPrChange w:id="1411" w:author="Briceño-PC" w:date="2019-06-13T09:11:00Z">
                <w:rPr>
                  <w:lang w:eastAsia="es-CO"/>
                </w:rPr>
              </w:rPrChange>
            </w:rPr>
            <w:delText>.</w:delText>
          </w:r>
        </w:del>
      </w:ins>
    </w:p>
    <w:p w:rsidR="00287F85" w:rsidRPr="00F50D2C" w:rsidDel="00922B9E" w:rsidRDefault="00287F85">
      <w:pPr>
        <w:ind w:left="1428"/>
        <w:jc w:val="both"/>
        <w:rPr>
          <w:ins w:id="1412" w:author="Usuario de Windows" w:date="2019-06-06T00:25:00Z"/>
          <w:del w:id="1413" w:author="Briceño-PC" w:date="2019-07-19T09:55:00Z"/>
          <w:rFonts w:ascii="Times New Roman" w:hAnsi="Times New Roman" w:cs="Times New Roman"/>
          <w:sz w:val="24"/>
          <w:szCs w:val="24"/>
          <w:lang w:eastAsia="es-CO"/>
          <w:rPrChange w:id="1414" w:author="Briceño-PC" w:date="2019-06-13T09:11:00Z">
            <w:rPr>
              <w:ins w:id="1415" w:author="Usuario de Windows" w:date="2019-06-06T00:25:00Z"/>
              <w:del w:id="1416" w:author="Briceño-PC" w:date="2019-07-19T09:55:00Z"/>
              <w:lang w:eastAsia="es-CO"/>
            </w:rPr>
          </w:rPrChange>
        </w:rPr>
        <w:pPrChange w:id="1417" w:author="Briceño-PC" w:date="2019-06-13T08:16:00Z">
          <w:pPr>
            <w:ind w:left="2124"/>
          </w:pPr>
        </w:pPrChange>
      </w:pPr>
    </w:p>
    <w:p w:rsidR="0082220A" w:rsidRPr="00F50D2C" w:rsidRDefault="00922B9E">
      <w:pPr>
        <w:ind w:left="1410"/>
        <w:jc w:val="both"/>
        <w:rPr>
          <w:ins w:id="1418" w:author="Briceño-PC" w:date="2019-06-12T23:00:00Z"/>
          <w:rFonts w:ascii="Times New Roman" w:hAnsi="Times New Roman" w:cs="Times New Roman"/>
          <w:sz w:val="24"/>
          <w:szCs w:val="24"/>
          <w:lang w:eastAsia="es-CO"/>
          <w:rPrChange w:id="1419" w:author="Briceño-PC" w:date="2019-06-13T09:11:00Z">
            <w:rPr>
              <w:ins w:id="1420" w:author="Briceño-PC" w:date="2019-06-12T23:00:00Z"/>
              <w:sz w:val="24"/>
              <w:szCs w:val="24"/>
              <w:lang w:eastAsia="es-CO"/>
            </w:rPr>
          </w:rPrChange>
        </w:rPr>
        <w:pPrChange w:id="1421" w:author="Briceño-PC" w:date="2019-06-13T08:16:00Z">
          <w:pPr>
            <w:ind w:left="2124"/>
          </w:pPr>
        </w:pPrChange>
      </w:pPr>
      <w:ins w:id="1422" w:author="Briceño-PC" w:date="2019-07-19T09:55:00Z">
        <w:r>
          <w:rPr>
            <w:rFonts w:ascii="Times New Roman" w:hAnsi="Times New Roman" w:cs="Times New Roman"/>
            <w:sz w:val="24"/>
            <w:szCs w:val="24"/>
            <w:lang w:eastAsia="es-CO"/>
          </w:rPr>
          <w:t>${Alineamiento}</w:t>
        </w:r>
      </w:ins>
    </w:p>
    <w:p w:rsidR="00287F85" w:rsidRPr="003B488C" w:rsidDel="0082220A" w:rsidRDefault="00287F85">
      <w:pPr>
        <w:ind w:left="1410"/>
        <w:rPr>
          <w:ins w:id="1423" w:author="Usuario de Windows" w:date="2019-06-06T00:30:00Z"/>
          <w:del w:id="1424" w:author="Briceño-PC" w:date="2019-06-12T23:00:00Z"/>
          <w:sz w:val="24"/>
          <w:szCs w:val="24"/>
          <w:lang w:eastAsia="es-CO"/>
          <w:rPrChange w:id="1425" w:author="Briceño-PC" w:date="2019-06-12T00:48:00Z">
            <w:rPr>
              <w:ins w:id="1426" w:author="Usuario de Windows" w:date="2019-06-06T00:30:00Z"/>
              <w:del w:id="1427" w:author="Briceño-PC" w:date="2019-06-12T23:00:00Z"/>
              <w:lang w:eastAsia="es-CO"/>
            </w:rPr>
          </w:rPrChange>
        </w:rPr>
        <w:pPrChange w:id="1428" w:author="Usuario de Windows" w:date="2019-06-06T00:30:00Z">
          <w:pPr>
            <w:ind w:left="2124"/>
          </w:pPr>
        </w:pPrChange>
      </w:pPr>
      <w:ins w:id="1429" w:author="Usuario de Windows" w:date="2019-06-06T00:26:00Z">
        <w:del w:id="1430" w:author="Briceño-PC" w:date="2019-06-12T23:00:00Z">
          <w:r w:rsidRPr="003B488C" w:rsidDel="0082220A">
            <w:rPr>
              <w:sz w:val="24"/>
              <w:szCs w:val="24"/>
              <w:lang w:eastAsia="es-CO"/>
              <w:rPrChange w:id="1431" w:author="Briceño-PC" w:date="2019-06-12T00:48:00Z">
                <w:rPr>
                  <w:lang w:eastAsia="es-CO"/>
                </w:rPr>
              </w:rPrChange>
            </w:rPr>
            <w:delText>La informaci</w:delText>
          </w:r>
          <w:r w:rsidR="00C814FF" w:rsidRPr="003B488C" w:rsidDel="0082220A">
            <w:rPr>
              <w:sz w:val="24"/>
              <w:szCs w:val="24"/>
              <w:lang w:eastAsia="es-CO"/>
              <w:rPrChange w:id="1432" w:author="Briceño-PC" w:date="2019-06-12T00:48:00Z">
                <w:rPr>
                  <w:lang w:eastAsia="es-CO"/>
                </w:rPr>
              </w:rPrChange>
            </w:rPr>
            <w:delText xml:space="preserve">ón del alumno es enviada a otras </w:delText>
          </w:r>
        </w:del>
      </w:ins>
      <w:ins w:id="1433" w:author="Usuario de Windows" w:date="2019-06-06T00:27:00Z">
        <w:del w:id="1434" w:author="Briceño-PC" w:date="2019-06-12T23:00:00Z">
          <w:r w:rsidR="00C814FF" w:rsidRPr="003B488C" w:rsidDel="0082220A">
            <w:rPr>
              <w:sz w:val="24"/>
              <w:szCs w:val="24"/>
              <w:lang w:eastAsia="es-CO"/>
              <w:rPrChange w:id="1435" w:author="Briceño-PC" w:date="2019-06-12T00:48:00Z">
                <w:rPr>
                  <w:lang w:eastAsia="es-CO"/>
                </w:rPr>
              </w:rPrChange>
            </w:rPr>
            <w:delText>áreas</w:delText>
          </w:r>
        </w:del>
      </w:ins>
      <w:ins w:id="1436" w:author="Usuario de Windows" w:date="2019-06-06T00:26:00Z">
        <w:del w:id="1437" w:author="Briceño-PC" w:date="2019-06-12T23:00:00Z">
          <w:r w:rsidR="00C814FF" w:rsidRPr="003B488C" w:rsidDel="0082220A">
            <w:rPr>
              <w:sz w:val="24"/>
              <w:szCs w:val="24"/>
              <w:lang w:eastAsia="es-CO"/>
              <w:rPrChange w:id="1438" w:author="Briceño-PC" w:date="2019-06-12T00:48:00Z">
                <w:rPr>
                  <w:lang w:eastAsia="es-CO"/>
                </w:rPr>
              </w:rPrChange>
            </w:rPr>
            <w:delText xml:space="preserve"> </w:delText>
          </w:r>
        </w:del>
      </w:ins>
      <w:ins w:id="1439" w:author="Usuario de Windows" w:date="2019-06-06T00:27:00Z">
        <w:del w:id="1440" w:author="Briceño-PC" w:date="2019-06-12T23:00:00Z">
          <w:r w:rsidR="00C814FF" w:rsidRPr="003B488C" w:rsidDel="0082220A">
            <w:rPr>
              <w:sz w:val="24"/>
              <w:szCs w:val="24"/>
              <w:lang w:eastAsia="es-CO"/>
              <w:rPrChange w:id="1441" w:author="Briceño-PC" w:date="2019-06-12T00:48:00Z">
                <w:rPr>
                  <w:lang w:eastAsia="es-CO"/>
                </w:rPr>
              </w:rPrChange>
            </w:rPr>
            <w:delText xml:space="preserve">del establecimiento para sus respectivas actividades por ende van </w:delText>
          </w:r>
        </w:del>
      </w:ins>
      <w:ins w:id="1442" w:author="Usuario de Windows" w:date="2019-06-06T00:30:00Z">
        <w:del w:id="1443" w:author="Briceño-PC" w:date="2019-06-12T23:00:00Z">
          <w:r w:rsidR="00C814FF" w:rsidRPr="003B488C" w:rsidDel="0082220A">
            <w:rPr>
              <w:sz w:val="24"/>
              <w:szCs w:val="24"/>
              <w:lang w:eastAsia="es-CO"/>
              <w:rPrChange w:id="1444" w:author="Briceño-PC" w:date="2019-06-12T00:48:00Z">
                <w:rPr>
                  <w:lang w:eastAsia="es-CO"/>
                </w:rPr>
              </w:rPrChange>
            </w:rPr>
            <w:delText>existir</w:delText>
          </w:r>
        </w:del>
      </w:ins>
      <w:ins w:id="1445" w:author="Usuario de Windows" w:date="2019-06-06T00:27:00Z">
        <w:del w:id="1446" w:author="Briceño-PC" w:date="2019-06-12T23:00:00Z">
          <w:r w:rsidR="00C814FF" w:rsidRPr="003B488C" w:rsidDel="0082220A">
            <w:rPr>
              <w:sz w:val="24"/>
              <w:szCs w:val="24"/>
              <w:lang w:eastAsia="es-CO"/>
              <w:rPrChange w:id="1447" w:author="Briceño-PC" w:date="2019-06-12T00:48:00Z">
                <w:rPr>
                  <w:lang w:eastAsia="es-CO"/>
                </w:rPr>
              </w:rPrChange>
            </w:rPr>
            <w:delText xml:space="preserve"> copias de este documento el </w:delText>
          </w:r>
        </w:del>
      </w:ins>
      <w:ins w:id="1448" w:author="Usuario de Windows" w:date="2019-06-06T00:30:00Z">
        <w:del w:id="1449" w:author="Briceño-PC" w:date="2019-06-12T23:00:00Z">
          <w:r w:rsidR="00C814FF" w:rsidRPr="003B488C" w:rsidDel="0082220A">
            <w:rPr>
              <w:sz w:val="24"/>
              <w:szCs w:val="24"/>
              <w:lang w:eastAsia="es-CO"/>
              <w:rPrChange w:id="1450" w:author="Briceño-PC" w:date="2019-06-12T00:48:00Z">
                <w:rPr>
                  <w:lang w:eastAsia="es-CO"/>
                </w:rPr>
              </w:rPrChange>
            </w:rPr>
            <w:delText>cual tiene que ser manejado responsablemente.</w:delText>
          </w:r>
        </w:del>
      </w:ins>
    </w:p>
    <w:p w:rsidR="00C814FF" w:rsidRPr="003B488C" w:rsidDel="00E12478" w:rsidRDefault="00C814FF">
      <w:pPr>
        <w:ind w:left="1410"/>
        <w:rPr>
          <w:ins w:id="1451" w:author="Usuario de Windows" w:date="2019-06-06T00:30:00Z"/>
          <w:del w:id="1452" w:author="Briceño-PC" w:date="2019-06-12T23:09:00Z"/>
          <w:sz w:val="24"/>
          <w:szCs w:val="24"/>
          <w:lang w:eastAsia="es-CO"/>
          <w:rPrChange w:id="1453" w:author="Briceño-PC" w:date="2019-06-12T00:48:00Z">
            <w:rPr>
              <w:ins w:id="1454" w:author="Usuario de Windows" w:date="2019-06-06T00:30:00Z"/>
              <w:del w:id="1455" w:author="Briceño-PC" w:date="2019-06-12T23:09:00Z"/>
              <w:lang w:eastAsia="es-CO"/>
            </w:rPr>
          </w:rPrChange>
        </w:rPr>
        <w:pPrChange w:id="1456" w:author="Usuario de Windows" w:date="2019-06-06T00:32:00Z">
          <w:pPr>
            <w:ind w:left="2124"/>
          </w:pPr>
        </w:pPrChange>
      </w:pPr>
      <w:ins w:id="1457" w:author="Usuario de Windows" w:date="2019-06-06T00:31:00Z">
        <w:del w:id="1458" w:author="Briceño-PC" w:date="2019-06-12T23:09:00Z">
          <w:r w:rsidRPr="003B488C" w:rsidDel="00E12478">
            <w:rPr>
              <w:sz w:val="24"/>
              <w:szCs w:val="24"/>
              <w:lang w:eastAsia="es-CO"/>
              <w:rPrChange w:id="1459" w:author="Briceño-PC" w:date="2019-06-12T00:48:00Z">
                <w:rPr>
                  <w:lang w:eastAsia="es-CO"/>
                </w:rPr>
              </w:rPrChange>
            </w:rPr>
            <w:delText xml:space="preserve">El Colegio de Alto Rendimiento de la Libertad busca </w:delText>
          </w:r>
        </w:del>
      </w:ins>
      <w:ins w:id="1460" w:author="Usuario de Windows" w:date="2019-06-06T00:32:00Z">
        <w:del w:id="1461" w:author="Briceño-PC" w:date="2019-06-12T23:09:00Z">
          <w:r w:rsidRPr="003B488C" w:rsidDel="00E12478">
            <w:rPr>
              <w:sz w:val="24"/>
              <w:szCs w:val="24"/>
              <w:lang w:eastAsia="es-CO"/>
              <w:rPrChange w:id="1462" w:author="Briceño-PC" w:date="2019-06-12T00:48:00Z">
                <w:rPr>
                  <w:lang w:eastAsia="es-CO"/>
                </w:rPr>
              </w:rPrChange>
            </w:rPr>
            <w:delText xml:space="preserve">formar alumnos con competencias académicas </w:delText>
          </w:r>
          <w:r w:rsidR="007D26ED" w:rsidRPr="003B488C" w:rsidDel="00E12478">
            <w:rPr>
              <w:sz w:val="24"/>
              <w:szCs w:val="24"/>
              <w:lang w:eastAsia="es-CO"/>
              <w:rPrChange w:id="1463" w:author="Briceño-PC" w:date="2019-06-12T00:48:00Z">
                <w:rPr>
                  <w:lang w:eastAsia="es-CO"/>
                </w:rPr>
              </w:rPrChange>
            </w:rPr>
            <w:delText>para el futuro para esto</w:delText>
          </w:r>
        </w:del>
      </w:ins>
      <w:ins w:id="1464" w:author="Usuario de Windows" w:date="2019-06-06T00:36:00Z">
        <w:del w:id="1465" w:author="Briceño-PC" w:date="2019-06-12T23:09:00Z">
          <w:r w:rsidR="007D26ED" w:rsidRPr="003B488C" w:rsidDel="00E12478">
            <w:rPr>
              <w:sz w:val="24"/>
              <w:szCs w:val="24"/>
              <w:lang w:eastAsia="es-CO"/>
              <w:rPrChange w:id="1466" w:author="Briceño-PC" w:date="2019-06-12T00:48:00Z">
                <w:rPr>
                  <w:lang w:eastAsia="es-CO"/>
                </w:rPr>
              </w:rPrChange>
            </w:rPr>
            <w:delText xml:space="preserve"> necesitamos</w:delText>
          </w:r>
        </w:del>
      </w:ins>
      <w:ins w:id="1467" w:author="Usuario de Windows" w:date="2019-06-06T00:32:00Z">
        <w:del w:id="1468" w:author="Briceño-PC" w:date="2019-06-12T23:09:00Z">
          <w:r w:rsidR="007D26ED" w:rsidRPr="003B488C" w:rsidDel="00E12478">
            <w:rPr>
              <w:sz w:val="24"/>
              <w:szCs w:val="24"/>
              <w:lang w:eastAsia="es-CO"/>
              <w:rPrChange w:id="1469" w:author="Briceño-PC" w:date="2019-06-12T00:48:00Z">
                <w:rPr>
                  <w:lang w:eastAsia="es-CO"/>
                </w:rPr>
              </w:rPrChange>
            </w:rPr>
            <w:delText xml:space="preserve"> un buen ambiente </w:delText>
          </w:r>
        </w:del>
      </w:ins>
      <w:ins w:id="1470" w:author="Usuario de Windows" w:date="2019-06-06T00:33:00Z">
        <w:del w:id="1471" w:author="Briceño-PC" w:date="2019-06-12T23:09:00Z">
          <w:r w:rsidR="007D26ED" w:rsidRPr="003B488C" w:rsidDel="00E12478">
            <w:rPr>
              <w:sz w:val="24"/>
              <w:szCs w:val="24"/>
              <w:lang w:eastAsia="es-CO"/>
              <w:rPrChange w:id="1472" w:author="Briceño-PC" w:date="2019-06-12T00:48:00Z">
                <w:rPr>
                  <w:lang w:eastAsia="es-CO"/>
                </w:rPr>
              </w:rPrChange>
            </w:rPr>
            <w:delText>académico</w:delText>
          </w:r>
        </w:del>
      </w:ins>
      <w:ins w:id="1473" w:author="Usuario de Windows" w:date="2019-06-06T00:32:00Z">
        <w:del w:id="1474" w:author="Briceño-PC" w:date="2019-06-12T23:09:00Z">
          <w:r w:rsidR="007D26ED" w:rsidRPr="003B488C" w:rsidDel="00E12478">
            <w:rPr>
              <w:sz w:val="24"/>
              <w:szCs w:val="24"/>
              <w:lang w:eastAsia="es-CO"/>
              <w:rPrChange w:id="1475" w:author="Briceño-PC" w:date="2019-06-12T00:48:00Z">
                <w:rPr>
                  <w:lang w:eastAsia="es-CO"/>
                </w:rPr>
              </w:rPrChange>
            </w:rPr>
            <w:delText xml:space="preserve"> </w:delText>
          </w:r>
        </w:del>
      </w:ins>
      <w:ins w:id="1476" w:author="Usuario de Windows" w:date="2019-06-06T00:33:00Z">
        <w:del w:id="1477" w:author="Briceño-PC" w:date="2019-06-12T23:09:00Z">
          <w:r w:rsidR="007D26ED" w:rsidRPr="003B488C" w:rsidDel="00E12478">
            <w:rPr>
              <w:sz w:val="24"/>
              <w:szCs w:val="24"/>
              <w:lang w:eastAsia="es-CO"/>
              <w:rPrChange w:id="1478" w:author="Briceño-PC" w:date="2019-06-12T00:48:00Z">
                <w:rPr>
                  <w:lang w:eastAsia="es-CO"/>
                </w:rPr>
              </w:rPrChange>
            </w:rPr>
            <w:delText xml:space="preserve">con el hardware necesario para el </w:delText>
          </w:r>
        </w:del>
      </w:ins>
      <w:ins w:id="1479" w:author="Usuario de Windows" w:date="2019-06-06T00:35:00Z">
        <w:del w:id="1480" w:author="Briceño-PC" w:date="2019-06-12T23:09:00Z">
          <w:r w:rsidR="007D26ED" w:rsidRPr="003B488C" w:rsidDel="00E12478">
            <w:rPr>
              <w:sz w:val="24"/>
              <w:szCs w:val="24"/>
              <w:lang w:eastAsia="es-CO"/>
              <w:rPrChange w:id="1481" w:author="Briceño-PC" w:date="2019-06-12T00:48:00Z">
                <w:rPr>
                  <w:lang w:eastAsia="es-CO"/>
                </w:rPr>
              </w:rPrChange>
            </w:rPr>
            <w:delText xml:space="preserve">buen </w:delText>
          </w:r>
        </w:del>
      </w:ins>
      <w:ins w:id="1482" w:author="Usuario de Windows" w:date="2019-06-06T00:33:00Z">
        <w:del w:id="1483" w:author="Briceño-PC" w:date="2019-06-12T23:09:00Z">
          <w:r w:rsidR="007D26ED" w:rsidRPr="003B488C" w:rsidDel="00E12478">
            <w:rPr>
              <w:sz w:val="24"/>
              <w:szCs w:val="24"/>
              <w:lang w:eastAsia="es-CO"/>
              <w:rPrChange w:id="1484" w:author="Briceño-PC" w:date="2019-06-12T00:48:00Z">
                <w:rPr>
                  <w:lang w:eastAsia="es-CO"/>
                </w:rPr>
              </w:rPrChange>
            </w:rPr>
            <w:delText>aprendizaje de los alumnos.</w:delText>
          </w:r>
        </w:del>
      </w:ins>
    </w:p>
    <w:p w:rsidR="00C814FF" w:rsidDel="006C4CFC" w:rsidRDefault="00C814FF">
      <w:pPr>
        <w:ind w:left="1410"/>
        <w:rPr>
          <w:ins w:id="1485" w:author="Usuario de Windows" w:date="2019-06-06T00:30:00Z"/>
          <w:del w:id="1486" w:author="Briceño-PC" w:date="2019-06-13T09:11:00Z"/>
          <w:lang w:eastAsia="es-CO"/>
        </w:rPr>
        <w:pPrChange w:id="1487" w:author="Usuario de Windows" w:date="2019-06-06T00:30:00Z">
          <w:pPr>
            <w:ind w:left="2124"/>
          </w:pPr>
        </w:pPrChange>
      </w:pPr>
    </w:p>
    <w:p w:rsidR="00C814FF" w:rsidDel="006C4CFC" w:rsidRDefault="00C814FF">
      <w:pPr>
        <w:rPr>
          <w:ins w:id="1488" w:author="Usuario de Windows" w:date="2019-06-06T00:25:00Z"/>
          <w:del w:id="1489" w:author="Briceño-PC" w:date="2019-06-13T09:11:00Z"/>
          <w:lang w:eastAsia="es-CO"/>
        </w:rPr>
        <w:pPrChange w:id="1490" w:author="Usuario de Windows" w:date="2019-06-06T00:26:00Z">
          <w:pPr>
            <w:ind w:left="2124"/>
          </w:pPr>
        </w:pPrChange>
      </w:pPr>
    </w:p>
    <w:p w:rsidR="00287F85" w:rsidDel="006C4CFC" w:rsidRDefault="00287F85" w:rsidP="00287F85">
      <w:pPr>
        <w:ind w:left="1428"/>
        <w:rPr>
          <w:ins w:id="1491" w:author="Usuario de Windows" w:date="2019-06-06T00:25:00Z"/>
          <w:del w:id="1492" w:author="Briceño-PC" w:date="2019-06-13T09:11:00Z"/>
          <w:lang w:eastAsia="es-CO"/>
        </w:rPr>
      </w:pPr>
    </w:p>
    <w:p w:rsidR="00287F85" w:rsidRPr="00491FCC" w:rsidDel="006C4CFC" w:rsidRDefault="00287F85">
      <w:pPr>
        <w:rPr>
          <w:ins w:id="1493" w:author="Usuario de Windows" w:date="2019-06-06T00:25:00Z"/>
          <w:del w:id="1494" w:author="Briceño-PC" w:date="2019-06-13T09:11:00Z"/>
          <w:lang w:eastAsia="es-CO"/>
        </w:rPr>
        <w:pPrChange w:id="1495" w:author="Usuario de Windows" w:date="2019-06-06T00:25:00Z">
          <w:pPr>
            <w:ind w:left="1428"/>
          </w:pPr>
        </w:pPrChange>
      </w:pPr>
      <w:ins w:id="1496" w:author="Usuario de Windows" w:date="2019-06-06T00:25:00Z">
        <w:del w:id="1497" w:author="Briceño-PC" w:date="2019-06-13T09:11:00Z">
          <w:r w:rsidDel="006C4CFC">
            <w:rPr>
              <w:lang w:eastAsia="es-CO"/>
            </w:rPr>
            <w:tab/>
          </w:r>
        </w:del>
      </w:ins>
    </w:p>
    <w:p w:rsidR="002A18BF" w:rsidDel="006C4CFC" w:rsidRDefault="002A18BF">
      <w:pPr>
        <w:rPr>
          <w:del w:id="1498" w:author="Briceño-PC" w:date="2019-06-13T09:11:00Z"/>
          <w:lang w:eastAsia="es-CO"/>
        </w:rPr>
        <w:pPrChange w:id="1499" w:author="Briceño-PC" w:date="2019-06-13T09:11:00Z">
          <w:pPr>
            <w:ind w:left="2124"/>
          </w:pPr>
        </w:pPrChange>
      </w:pPr>
    </w:p>
    <w:p w:rsidR="00491FCC" w:rsidRPr="00491FCC" w:rsidRDefault="00491FCC">
      <w:pPr>
        <w:autoSpaceDE w:val="0"/>
        <w:autoSpaceDN w:val="0"/>
        <w:adjustRightInd w:val="0"/>
        <w:spacing w:after="0" w:line="240" w:lineRule="auto"/>
        <w:rPr>
          <w:rFonts w:ascii="Bliss Pro Light" w:hAnsi="Bliss Pro Light" w:cs="Bliss Pro Light"/>
          <w:color w:val="000000"/>
          <w:sz w:val="24"/>
          <w:szCs w:val="24"/>
          <w:rPrChange w:id="1500" w:author="Usuario de Windows" w:date="2019-06-06T00:02:00Z">
            <w:rPr>
              <w:rFonts w:ascii="Bliss Pro Light" w:hAnsi="Bliss Pro Light" w:cs="Bliss Pro Light"/>
              <w:color w:val="000000"/>
              <w:sz w:val="24"/>
              <w:szCs w:val="24"/>
              <w:lang w:val="en-US"/>
            </w:rPr>
          </w:rPrChange>
        </w:rPr>
      </w:pPr>
    </w:p>
    <w:p w:rsidR="00491FCC" w:rsidRPr="006C4CFC" w:rsidDel="00F736A0" w:rsidRDefault="00491FCC">
      <w:pPr>
        <w:numPr>
          <w:ilvl w:val="0"/>
          <w:numId w:val="30"/>
        </w:numPr>
        <w:autoSpaceDE w:val="0"/>
        <w:autoSpaceDN w:val="0"/>
        <w:adjustRightInd w:val="0"/>
        <w:spacing w:after="0" w:line="240" w:lineRule="auto"/>
        <w:rPr>
          <w:del w:id="1501" w:author="Usuario de Windows" w:date="2019-06-06T00:12:00Z"/>
          <w:rFonts w:ascii="Times New Roman" w:hAnsi="Times New Roman" w:cs="Times New Roman"/>
          <w:b/>
          <w:sz w:val="24"/>
          <w:rPrChange w:id="1502" w:author="Briceño-PC" w:date="2019-06-13T09:12:00Z">
            <w:rPr>
              <w:del w:id="1503" w:author="Usuario de Windows" w:date="2019-06-06T00:12:00Z"/>
              <w:rFonts w:ascii="Bliss Pro Light" w:hAnsi="Bliss Pro Light" w:cs="Bliss Pro Light"/>
              <w:color w:val="000000"/>
            </w:rPr>
          </w:rPrChange>
        </w:rPr>
        <w:pPrChange w:id="1504" w:author="Usuario de Windows" w:date="2019-06-06T00:37:00Z">
          <w:pPr>
            <w:autoSpaceDE w:val="0"/>
            <w:autoSpaceDN w:val="0"/>
            <w:adjustRightInd w:val="0"/>
            <w:spacing w:after="0" w:line="240" w:lineRule="auto"/>
          </w:pPr>
        </w:pPrChange>
      </w:pPr>
      <w:del w:id="1505" w:author="Usuario de Windows" w:date="2019-06-06T00:12:00Z">
        <w:r w:rsidRPr="006C4CFC" w:rsidDel="00F736A0">
          <w:rPr>
            <w:rFonts w:ascii="Times New Roman" w:hAnsi="Times New Roman" w:cs="Times New Roman"/>
            <w:b/>
            <w:sz w:val="24"/>
            <w:rPrChange w:id="1506" w:author="Briceño-PC" w:date="2019-06-13T09:12:00Z">
              <w:rPr>
                <w:rFonts w:ascii="Bliss Pro Light" w:hAnsi="Bliss Pro Light" w:cs="Bliss Pro Light"/>
                <w:color w:val="000000"/>
              </w:rPr>
            </w:rPrChange>
          </w:rPr>
          <w:delText xml:space="preserve">Que el Plan de Auditoría debe estar alineado a las metas de la Organización. </w:delText>
        </w:r>
        <w:bookmarkStart w:id="1507" w:name="_Toc11373728"/>
        <w:bookmarkStart w:id="1508" w:name="_Toc11373798"/>
        <w:bookmarkStart w:id="1509" w:name="_Toc11373887"/>
        <w:bookmarkStart w:id="1510" w:name="_Toc11373929"/>
        <w:bookmarkStart w:id="1511" w:name="_Toc11373972"/>
        <w:bookmarkStart w:id="1512" w:name="_Toc11374057"/>
        <w:bookmarkStart w:id="1513" w:name="_Toc11374698"/>
        <w:bookmarkStart w:id="1514" w:name="_Toc11374745"/>
        <w:bookmarkEnd w:id="1507"/>
        <w:bookmarkEnd w:id="1508"/>
        <w:bookmarkEnd w:id="1509"/>
        <w:bookmarkEnd w:id="1510"/>
        <w:bookmarkEnd w:id="1511"/>
        <w:bookmarkEnd w:id="1512"/>
        <w:bookmarkEnd w:id="1513"/>
        <w:bookmarkEnd w:id="1514"/>
      </w:del>
    </w:p>
    <w:p w:rsidR="00172575" w:rsidRPr="006C4CFC" w:rsidRDefault="007838A6">
      <w:pPr>
        <w:pStyle w:val="Ttulo2"/>
        <w:numPr>
          <w:ilvl w:val="0"/>
          <w:numId w:val="30"/>
        </w:numPr>
        <w:rPr>
          <w:ins w:id="1515" w:author="Usuario de Windows" w:date="2019-06-06T00:57:00Z"/>
          <w:rFonts w:ascii="Times New Roman" w:hAnsi="Times New Roman" w:cs="Times New Roman"/>
          <w:b/>
          <w:sz w:val="24"/>
          <w:rPrChange w:id="1516" w:author="Briceño-PC" w:date="2019-06-13T09:12:00Z">
            <w:rPr>
              <w:ins w:id="1517" w:author="Usuario de Windows" w:date="2019-06-06T00:57:00Z"/>
            </w:rPr>
          </w:rPrChange>
        </w:rPr>
        <w:pPrChange w:id="1518" w:author="Usuario de Windows" w:date="2019-06-06T00:57:00Z">
          <w:pPr>
            <w:pStyle w:val="Prrafodelista"/>
            <w:spacing w:line="360" w:lineRule="auto"/>
            <w:ind w:left="1800"/>
            <w:jc w:val="both"/>
          </w:pPr>
        </w:pPrChange>
      </w:pPr>
      <w:bookmarkStart w:id="1519" w:name="_Toc11374746"/>
      <w:ins w:id="1520" w:author="Usuario de Windows" w:date="2019-06-06T00:55:00Z">
        <w:r w:rsidRPr="006C4CFC">
          <w:rPr>
            <w:rFonts w:ascii="Times New Roman" w:hAnsi="Times New Roman" w:cs="Times New Roman"/>
            <w:b/>
            <w:color w:val="auto"/>
            <w:sz w:val="24"/>
            <w:rPrChange w:id="1521" w:author="Briceño-PC" w:date="2019-06-13T09:12:00Z">
              <w:rPr/>
            </w:rPrChange>
          </w:rPr>
          <w:t>Alcance</w:t>
        </w:r>
      </w:ins>
      <w:bookmarkEnd w:id="1519"/>
    </w:p>
    <w:p w:rsidR="00172575" w:rsidRPr="006C4CFC" w:rsidRDefault="00172575">
      <w:pPr>
        <w:rPr>
          <w:ins w:id="1522" w:author="Usuario de Windows" w:date="2019-06-06T00:55:00Z"/>
          <w:rFonts w:ascii="Times New Roman" w:hAnsi="Times New Roman" w:cs="Times New Roman"/>
          <w:rPrChange w:id="1523" w:author="Briceño-PC" w:date="2019-06-13T09:12:00Z">
            <w:rPr>
              <w:ins w:id="1524" w:author="Usuario de Windows" w:date="2019-06-06T00:55:00Z"/>
            </w:rPr>
          </w:rPrChange>
        </w:rPr>
        <w:pPrChange w:id="1525" w:author="Usuario de Windows" w:date="2019-06-06T00:57:00Z">
          <w:pPr>
            <w:pStyle w:val="Prrafodelista"/>
            <w:spacing w:line="360" w:lineRule="auto"/>
            <w:ind w:left="1800"/>
            <w:jc w:val="both"/>
          </w:pPr>
        </w:pPrChange>
      </w:pPr>
    </w:p>
    <w:p w:rsidR="007838A6" w:rsidRPr="006C4CFC" w:rsidDel="00A11C5F" w:rsidRDefault="00172575">
      <w:pPr>
        <w:pStyle w:val="Prrafodelista"/>
        <w:numPr>
          <w:ilvl w:val="0"/>
          <w:numId w:val="32"/>
        </w:numPr>
        <w:jc w:val="both"/>
        <w:rPr>
          <w:ins w:id="1526" w:author="Usuario de Windows" w:date="2019-06-06T00:55:00Z"/>
          <w:del w:id="1527" w:author="Briceño-PC" w:date="2019-06-12T23:22:00Z"/>
          <w:rFonts w:ascii="Times New Roman" w:hAnsi="Times New Roman" w:cs="Times New Roman"/>
          <w:sz w:val="24"/>
          <w:szCs w:val="24"/>
          <w:rPrChange w:id="1528" w:author="Briceño-PC" w:date="2019-06-13T09:12:00Z">
            <w:rPr>
              <w:ins w:id="1529" w:author="Usuario de Windows" w:date="2019-06-06T00:55:00Z"/>
              <w:del w:id="1530" w:author="Briceño-PC" w:date="2019-06-12T23:22:00Z"/>
            </w:rPr>
          </w:rPrChange>
        </w:rPr>
        <w:pPrChange w:id="1531" w:author="Briceño-PC" w:date="2019-06-13T08:01:00Z">
          <w:pPr>
            <w:pStyle w:val="Prrafodelista"/>
            <w:spacing w:line="360" w:lineRule="auto"/>
            <w:ind w:left="1800"/>
            <w:jc w:val="both"/>
          </w:pPr>
        </w:pPrChange>
      </w:pPr>
      <w:ins w:id="1532" w:author="Usuario de Windows" w:date="2019-06-06T00:55:00Z">
        <w:del w:id="1533" w:author="Briceño-PC" w:date="2019-06-12T23:22:00Z">
          <w:r w:rsidRPr="006C4CFC" w:rsidDel="00A11C5F">
            <w:rPr>
              <w:rFonts w:ascii="Times New Roman" w:hAnsi="Times New Roman" w:cs="Times New Roman"/>
              <w:sz w:val="24"/>
              <w:szCs w:val="24"/>
              <w:rPrChange w:id="1534" w:author="Briceño-PC" w:date="2019-06-13T09:12:00Z">
                <w:rPr/>
              </w:rPrChange>
            </w:rPr>
            <w:delText>Elaborar un inventario de las máquinas y el software</w:delText>
          </w:r>
        </w:del>
        <w:del w:id="1535" w:author="Briceño-PC" w:date="2019-06-12T23:13:00Z">
          <w:r w:rsidRPr="006C4CFC" w:rsidDel="00A11C5F">
            <w:rPr>
              <w:rFonts w:ascii="Times New Roman" w:hAnsi="Times New Roman" w:cs="Times New Roman"/>
              <w:sz w:val="24"/>
              <w:szCs w:val="24"/>
              <w:rPrChange w:id="1536" w:author="Briceño-PC" w:date="2019-06-13T09:12:00Z">
                <w:rPr/>
              </w:rPrChange>
            </w:rPr>
            <w:delText xml:space="preserve"> más usado</w:delText>
          </w:r>
        </w:del>
        <w:del w:id="1537" w:author="Briceño-PC" w:date="2019-06-12T23:22:00Z">
          <w:r w:rsidRPr="006C4CFC" w:rsidDel="00A11C5F">
            <w:rPr>
              <w:rFonts w:ascii="Times New Roman" w:hAnsi="Times New Roman" w:cs="Times New Roman"/>
              <w:sz w:val="24"/>
              <w:szCs w:val="24"/>
              <w:rPrChange w:id="1538" w:author="Briceño-PC" w:date="2019-06-13T09:12:00Z">
                <w:rPr/>
              </w:rPrChange>
            </w:rPr>
            <w:delText>.</w:delText>
          </w:r>
        </w:del>
      </w:ins>
    </w:p>
    <w:p w:rsidR="00172575" w:rsidRPr="006C4CFC" w:rsidDel="00A11C5F" w:rsidRDefault="00172575">
      <w:pPr>
        <w:pStyle w:val="Prrafodelista"/>
        <w:numPr>
          <w:ilvl w:val="0"/>
          <w:numId w:val="32"/>
        </w:numPr>
        <w:jc w:val="both"/>
        <w:rPr>
          <w:ins w:id="1539" w:author="Usuario de Windows" w:date="2019-06-06T00:56:00Z"/>
          <w:del w:id="1540" w:author="Briceño-PC" w:date="2019-06-12T23:22:00Z"/>
          <w:rFonts w:ascii="Times New Roman" w:hAnsi="Times New Roman" w:cs="Times New Roman"/>
          <w:sz w:val="24"/>
          <w:szCs w:val="24"/>
          <w:rPrChange w:id="1541" w:author="Briceño-PC" w:date="2019-06-13T09:12:00Z">
            <w:rPr>
              <w:ins w:id="1542" w:author="Usuario de Windows" w:date="2019-06-06T00:56:00Z"/>
              <w:del w:id="1543" w:author="Briceño-PC" w:date="2019-06-12T23:22:00Z"/>
            </w:rPr>
          </w:rPrChange>
        </w:rPr>
        <w:pPrChange w:id="1544" w:author="Briceño-PC" w:date="2019-06-13T08:01:00Z">
          <w:pPr>
            <w:pStyle w:val="Prrafodelista"/>
            <w:spacing w:line="360" w:lineRule="auto"/>
            <w:ind w:left="1800"/>
            <w:jc w:val="both"/>
          </w:pPr>
        </w:pPrChange>
      </w:pPr>
      <w:ins w:id="1545" w:author="Usuario de Windows" w:date="2019-06-06T00:56:00Z">
        <w:del w:id="1546" w:author="Briceño-PC" w:date="2019-06-12T23:22:00Z">
          <w:r w:rsidRPr="006C4CFC" w:rsidDel="00A11C5F">
            <w:rPr>
              <w:rFonts w:ascii="Times New Roman" w:hAnsi="Times New Roman" w:cs="Times New Roman"/>
              <w:sz w:val="24"/>
              <w:szCs w:val="24"/>
              <w:rPrChange w:id="1547" w:author="Briceño-PC" w:date="2019-06-13T09:12:00Z">
                <w:rPr/>
              </w:rPrChange>
            </w:rPr>
            <w:delText>Especificar y documentar las observaciones de las máquinas que requieren una apreciación exclusiva.</w:delText>
          </w:r>
        </w:del>
      </w:ins>
    </w:p>
    <w:p w:rsidR="006C4CFC" w:rsidRPr="00922B9E" w:rsidRDefault="00922B9E">
      <w:pPr>
        <w:jc w:val="both"/>
        <w:rPr>
          <w:ins w:id="1548" w:author="Usuario de Windows" w:date="2019-06-06T00:57:00Z"/>
          <w:rFonts w:ascii="Times New Roman" w:hAnsi="Times New Roman" w:cs="Times New Roman"/>
          <w:b/>
          <w:sz w:val="24"/>
          <w:szCs w:val="24"/>
          <w:rPrChange w:id="1549" w:author="Briceño-PC" w:date="2019-07-19T09:55:00Z">
            <w:rPr>
              <w:ins w:id="1550" w:author="Usuario de Windows" w:date="2019-06-06T00:57:00Z"/>
            </w:rPr>
          </w:rPrChange>
        </w:rPr>
        <w:pPrChange w:id="1551" w:author="Briceño-PC" w:date="2019-07-19T09:55:00Z">
          <w:pPr>
            <w:pStyle w:val="Prrafodelista"/>
            <w:numPr>
              <w:numId w:val="32"/>
            </w:numPr>
            <w:ind w:left="2148" w:hanging="360"/>
          </w:pPr>
        </w:pPrChange>
      </w:pPr>
      <w:ins w:id="1552" w:author="Briceño-PC" w:date="2019-07-19T09:55:00Z">
        <w:r>
          <w:rPr>
            <w:rFonts w:ascii="Times New Roman" w:hAnsi="Times New Roman" w:cs="Times New Roman"/>
            <w:sz w:val="24"/>
            <w:szCs w:val="24"/>
          </w:rPr>
          <w:tab/>
        </w:r>
        <w:r>
          <w:rPr>
            <w:rFonts w:ascii="Times New Roman" w:hAnsi="Times New Roman" w:cs="Times New Roman"/>
            <w:sz w:val="24"/>
            <w:szCs w:val="24"/>
          </w:rPr>
          <w:tab/>
          <w:t>${Alcance}</w:t>
        </w:r>
      </w:ins>
      <w:ins w:id="1553" w:author="Usuario de Windows" w:date="2019-06-06T00:57:00Z">
        <w:del w:id="1554" w:author="Briceño-PC" w:date="2019-06-12T23:22:00Z">
          <w:r w:rsidR="00172575" w:rsidRPr="00922B9E" w:rsidDel="00A11C5F">
            <w:rPr>
              <w:rFonts w:ascii="Times New Roman" w:hAnsi="Times New Roman" w:cs="Times New Roman"/>
              <w:sz w:val="24"/>
              <w:szCs w:val="24"/>
              <w:rPrChange w:id="1555" w:author="Briceño-PC" w:date="2019-07-19T09:55:00Z">
                <w:rPr/>
              </w:rPrChange>
            </w:rPr>
            <w:delText>Solicitar al responsable del laboratorio copias acerca de manuales, políticas y llevar a cabo una revisión general</w:delText>
          </w:r>
        </w:del>
        <w:del w:id="1556" w:author="Briceño-PC" w:date="2019-06-12T23:14:00Z">
          <w:r w:rsidR="00172575" w:rsidRPr="00922B9E" w:rsidDel="00A11C5F">
            <w:rPr>
              <w:rFonts w:ascii="Times New Roman" w:hAnsi="Times New Roman" w:cs="Times New Roman"/>
              <w:sz w:val="24"/>
              <w:szCs w:val="24"/>
              <w:rPrChange w:id="1557" w:author="Briceño-PC" w:date="2019-07-19T09:55:00Z">
                <w:rPr/>
              </w:rPrChange>
            </w:rPr>
            <w:delText>.</w:delText>
          </w:r>
        </w:del>
      </w:ins>
    </w:p>
    <w:p w:rsidR="00172575" w:rsidRPr="006C4CFC" w:rsidDel="00A11C5F" w:rsidRDefault="00172575">
      <w:pPr>
        <w:pStyle w:val="Prrafodelista"/>
        <w:numPr>
          <w:ilvl w:val="0"/>
          <w:numId w:val="32"/>
        </w:numPr>
        <w:rPr>
          <w:ins w:id="1558" w:author="Usuario de Windows" w:date="2019-06-06T00:57:00Z"/>
          <w:del w:id="1559" w:author="Briceño-PC" w:date="2019-06-12T23:14:00Z"/>
          <w:rFonts w:ascii="Times New Roman" w:hAnsi="Times New Roman" w:cs="Times New Roman"/>
          <w:b/>
          <w:sz w:val="24"/>
          <w:rPrChange w:id="1560" w:author="Briceño-PC" w:date="2019-06-13T09:12:00Z">
            <w:rPr>
              <w:ins w:id="1561" w:author="Usuario de Windows" w:date="2019-06-06T00:57:00Z"/>
              <w:del w:id="1562" w:author="Briceño-PC" w:date="2019-06-12T23:14:00Z"/>
            </w:rPr>
          </w:rPrChange>
        </w:rPr>
        <w:pPrChange w:id="1563" w:author="Usuario de Windows" w:date="2019-06-06T00:55:00Z">
          <w:pPr>
            <w:pStyle w:val="Prrafodelista"/>
            <w:spacing w:line="360" w:lineRule="auto"/>
            <w:ind w:left="1800"/>
            <w:jc w:val="both"/>
          </w:pPr>
        </w:pPrChange>
      </w:pPr>
      <w:ins w:id="1564" w:author="Usuario de Windows" w:date="2019-06-06T00:57:00Z">
        <w:del w:id="1565" w:author="Briceño-PC" w:date="2019-06-12T23:14:00Z">
          <w:r w:rsidRPr="006C4CFC" w:rsidDel="00A11C5F">
            <w:rPr>
              <w:rFonts w:ascii="Times New Roman" w:hAnsi="Times New Roman" w:cs="Times New Roman"/>
              <w:b/>
              <w:sz w:val="24"/>
              <w:rPrChange w:id="1566" w:author="Briceño-PC" w:date="2019-06-13T09:12:00Z">
                <w:rPr/>
              </w:rPrChange>
            </w:rPr>
            <w:delText>Definir con precisión el alcance de la auditoría</w:delText>
          </w:r>
          <w:bookmarkStart w:id="1567" w:name="_Toc11373730"/>
          <w:bookmarkStart w:id="1568" w:name="_Toc11373800"/>
          <w:bookmarkStart w:id="1569" w:name="_Toc11373889"/>
          <w:bookmarkStart w:id="1570" w:name="_Toc11373931"/>
          <w:bookmarkStart w:id="1571" w:name="_Toc11373974"/>
          <w:bookmarkStart w:id="1572" w:name="_Toc11374059"/>
          <w:bookmarkStart w:id="1573" w:name="_Toc11374700"/>
          <w:bookmarkStart w:id="1574" w:name="_Toc11374747"/>
          <w:bookmarkEnd w:id="1567"/>
          <w:bookmarkEnd w:id="1568"/>
          <w:bookmarkEnd w:id="1569"/>
          <w:bookmarkEnd w:id="1570"/>
          <w:bookmarkEnd w:id="1571"/>
          <w:bookmarkEnd w:id="1572"/>
          <w:bookmarkEnd w:id="1573"/>
          <w:bookmarkEnd w:id="1574"/>
        </w:del>
      </w:ins>
    </w:p>
    <w:p w:rsidR="006C4CFC" w:rsidRPr="006C4CFC" w:rsidRDefault="003405AF">
      <w:pPr>
        <w:pStyle w:val="Ttulo2"/>
        <w:numPr>
          <w:ilvl w:val="0"/>
          <w:numId w:val="30"/>
        </w:numPr>
        <w:rPr>
          <w:ins w:id="1575" w:author="Usuario de Windows" w:date="2019-06-06T01:15:00Z"/>
          <w:rFonts w:ascii="Times New Roman" w:hAnsi="Times New Roman" w:cs="Times New Roman"/>
          <w:b/>
          <w:sz w:val="24"/>
          <w:rPrChange w:id="1576" w:author="Briceño-PC" w:date="2019-06-13T09:12:00Z">
            <w:rPr>
              <w:ins w:id="1577" w:author="Usuario de Windows" w:date="2019-06-06T01:15:00Z"/>
            </w:rPr>
          </w:rPrChange>
        </w:rPr>
        <w:pPrChange w:id="1578" w:author="Briceño-PC" w:date="2019-06-13T09:12:00Z">
          <w:pPr>
            <w:pStyle w:val="Prrafodelista"/>
            <w:spacing w:line="360" w:lineRule="auto"/>
            <w:ind w:left="1800"/>
            <w:jc w:val="both"/>
          </w:pPr>
        </w:pPrChange>
      </w:pPr>
      <w:bookmarkStart w:id="1579" w:name="_Toc11374748"/>
      <w:ins w:id="1580" w:author="Usuario de Windows" w:date="2019-06-06T01:15:00Z">
        <w:r w:rsidRPr="006C4CFC">
          <w:rPr>
            <w:rFonts w:ascii="Times New Roman" w:hAnsi="Times New Roman" w:cs="Times New Roman"/>
            <w:b/>
            <w:color w:val="auto"/>
            <w:sz w:val="24"/>
            <w:rPrChange w:id="1581" w:author="Briceño-PC" w:date="2019-06-13T09:12:00Z">
              <w:rPr/>
            </w:rPrChange>
          </w:rPr>
          <w:t>Aclaraciones</w:t>
        </w:r>
        <w:bookmarkEnd w:id="1579"/>
      </w:ins>
    </w:p>
    <w:p w:rsidR="003405AF" w:rsidRPr="006C4CFC" w:rsidDel="006E0B9D" w:rsidRDefault="003405AF">
      <w:pPr>
        <w:pStyle w:val="Prrafodelista"/>
        <w:ind w:left="1416"/>
        <w:rPr>
          <w:ins w:id="1582" w:author="Usuario de Windows" w:date="2019-06-06T01:05:00Z"/>
          <w:del w:id="1583" w:author="Briceño-PC" w:date="2019-06-13T08:04:00Z"/>
          <w:rFonts w:ascii="Times New Roman" w:hAnsi="Times New Roman" w:cs="Times New Roman"/>
          <w:rPrChange w:id="1584" w:author="Briceño-PC" w:date="2019-06-13T09:12:00Z">
            <w:rPr>
              <w:ins w:id="1585" w:author="Usuario de Windows" w:date="2019-06-06T01:05:00Z"/>
              <w:del w:id="1586" w:author="Briceño-PC" w:date="2019-06-13T08:04:00Z"/>
            </w:rPr>
          </w:rPrChange>
        </w:rPr>
        <w:pPrChange w:id="1587" w:author="Briceño-PC" w:date="2019-06-13T08:04:00Z">
          <w:pPr>
            <w:pStyle w:val="Prrafodelista"/>
            <w:spacing w:line="360" w:lineRule="auto"/>
            <w:ind w:left="1800"/>
            <w:jc w:val="both"/>
          </w:pPr>
        </w:pPrChange>
      </w:pPr>
    </w:p>
    <w:p w:rsidR="009A2F9E" w:rsidDel="00922B9E" w:rsidRDefault="003405AF">
      <w:pPr>
        <w:pStyle w:val="Prrafodelista"/>
        <w:numPr>
          <w:ilvl w:val="0"/>
          <w:numId w:val="60"/>
        </w:numPr>
        <w:rPr>
          <w:ins w:id="1588" w:author="Jairo Navez" w:date="2019-06-14T09:54:00Z"/>
          <w:del w:id="1589" w:author="Briceño-PC" w:date="2019-07-19T09:56:00Z"/>
          <w:rFonts w:ascii="Times New Roman" w:hAnsi="Times New Roman" w:cs="Times New Roman"/>
          <w:sz w:val="24"/>
          <w:szCs w:val="24"/>
        </w:rPr>
        <w:pPrChange w:id="1590" w:author="Briceño-PC" w:date="2019-06-13T08:04:00Z">
          <w:pPr>
            <w:pStyle w:val="Prrafodelista"/>
          </w:pPr>
        </w:pPrChange>
      </w:pPr>
      <w:ins w:id="1591" w:author="Usuario de Windows" w:date="2019-06-06T01:14:00Z">
        <w:del w:id="1592" w:author="Briceño-PC" w:date="2019-06-13T08:02:00Z">
          <w:r w:rsidRPr="006C4CFC" w:rsidDel="006E0B9D">
            <w:rPr>
              <w:rFonts w:ascii="Times New Roman" w:hAnsi="Times New Roman" w:cs="Times New Roman"/>
              <w:sz w:val="24"/>
              <w:szCs w:val="24"/>
              <w:rPrChange w:id="1593" w:author="Briceño-PC" w:date="2019-06-13T09:12:00Z">
                <w:rPr/>
              </w:rPrChange>
            </w:rPr>
            <w:delText>Se</w:delText>
          </w:r>
        </w:del>
      </w:ins>
    </w:p>
    <w:p w:rsidR="00756707" w:rsidRPr="006C4CFC" w:rsidRDefault="00922B9E">
      <w:pPr>
        <w:pStyle w:val="Prrafodelista"/>
        <w:numPr>
          <w:ilvl w:val="0"/>
          <w:numId w:val="62"/>
        </w:numPr>
        <w:rPr>
          <w:ins w:id="1594" w:author="Briceño-PC" w:date="2019-06-13T08:03:00Z"/>
          <w:rFonts w:ascii="Times New Roman" w:hAnsi="Times New Roman" w:cs="Times New Roman"/>
          <w:sz w:val="24"/>
          <w:szCs w:val="24"/>
          <w:rPrChange w:id="1595" w:author="Briceño-PC" w:date="2019-06-13T09:12:00Z">
            <w:rPr>
              <w:ins w:id="1596" w:author="Briceño-PC" w:date="2019-06-13T08:03:00Z"/>
            </w:rPr>
          </w:rPrChange>
        </w:rPr>
        <w:pPrChange w:id="1597" w:author="Briceño-PC" w:date="2019-06-13T08:29:00Z">
          <w:pPr>
            <w:pStyle w:val="Prrafodelista"/>
          </w:pPr>
        </w:pPrChange>
      </w:pPr>
      <w:ins w:id="1598" w:author="Briceño-PC" w:date="2019-07-19T09:56:00Z">
        <w:r>
          <w:rPr>
            <w:rFonts w:ascii="Times New Roman" w:hAnsi="Times New Roman" w:cs="Times New Roman"/>
            <w:sz w:val="24"/>
            <w:szCs w:val="24"/>
          </w:rPr>
          <w:t>${Aclaraciones}</w:t>
        </w:r>
      </w:ins>
    </w:p>
    <w:p w:rsidR="003405AF" w:rsidDel="006E0B9D" w:rsidRDefault="003405AF">
      <w:pPr>
        <w:pStyle w:val="Prrafodelista"/>
        <w:numPr>
          <w:ilvl w:val="0"/>
          <w:numId w:val="59"/>
        </w:numPr>
        <w:rPr>
          <w:ins w:id="1599" w:author="Usuario de Windows" w:date="2019-06-06T01:14:00Z"/>
          <w:del w:id="1600" w:author="Briceño-PC" w:date="2019-06-13T08:02:00Z"/>
        </w:rPr>
        <w:pPrChange w:id="1601" w:author="Briceño-PC" w:date="2019-06-13T08:03:00Z">
          <w:pPr>
            <w:pStyle w:val="Prrafodelista"/>
            <w:ind w:left="1428"/>
          </w:pPr>
        </w:pPrChange>
      </w:pPr>
      <w:ins w:id="1602" w:author="Usuario de Windows" w:date="2019-06-06T01:14:00Z">
        <w:del w:id="1603" w:author="Briceño-PC" w:date="2019-06-13T08:02:00Z">
          <w:r w:rsidDel="006E0B9D">
            <w:delText xml:space="preserve"> destaca que, para la </w:delText>
          </w:r>
        </w:del>
      </w:ins>
      <w:ins w:id="1604" w:author="Usuario de Windows" w:date="2019-06-06T01:18:00Z">
        <w:del w:id="1605" w:author="Briceño-PC" w:date="2019-06-13T08:02:00Z">
          <w:r w:rsidR="00B4080A" w:rsidDel="006E0B9D">
            <w:delText>planificación, programación</w:delText>
          </w:r>
        </w:del>
      </w:ins>
      <w:ins w:id="1606" w:author="Usuario de Windows" w:date="2019-06-06T01:14:00Z">
        <w:del w:id="1607" w:author="Briceño-PC" w:date="2019-06-13T08:02:00Z">
          <w:r w:rsidDel="006E0B9D">
            <w:delText xml:space="preserve"> y </w:delText>
          </w:r>
        </w:del>
      </w:ins>
      <w:ins w:id="1608" w:author="Usuario de Windows" w:date="2019-06-06T01:18:00Z">
        <w:del w:id="1609" w:author="Briceño-PC" w:date="2019-06-13T08:02:00Z">
          <w:r w:rsidR="00B4080A" w:rsidDel="006E0B9D">
            <w:delText>aplicación</w:delText>
          </w:r>
        </w:del>
      </w:ins>
      <w:ins w:id="1610" w:author="Usuario de Windows" w:date="2019-06-06T01:14:00Z">
        <w:del w:id="1611" w:author="Briceño-PC" w:date="2019-06-13T08:02:00Z">
          <w:r w:rsidDel="006E0B9D">
            <w:delText xml:space="preserve"> de los </w:delText>
          </w:r>
        </w:del>
      </w:ins>
      <w:ins w:id="1612" w:author="Usuario de Windows" w:date="2019-06-06T01:18:00Z">
        <w:del w:id="1613" w:author="Briceño-PC" w:date="2019-06-13T08:02:00Z">
          <w:r w:rsidR="00B4080A" w:rsidDel="006E0B9D">
            <w:delText>procedimientos</w:delText>
          </w:r>
        </w:del>
      </w:ins>
      <w:ins w:id="1614" w:author="Usuario de Windows" w:date="2019-06-06T01:14:00Z">
        <w:del w:id="1615" w:author="Briceño-PC" w:date="2019-06-13T08:02:00Z">
          <w:r w:rsidDel="006E0B9D">
            <w:delText xml:space="preserve"> se </w:delText>
          </w:r>
        </w:del>
      </w:ins>
      <w:ins w:id="1616" w:author="Usuario de Windows" w:date="2019-06-06T01:19:00Z">
        <w:del w:id="1617" w:author="Briceño-PC" w:date="2019-06-13T08:02:00Z">
          <w:r w:rsidR="00B4080A" w:rsidDel="006E0B9D">
            <w:delText>consideró</w:delText>
          </w:r>
        </w:del>
      </w:ins>
      <w:ins w:id="1618" w:author="Usuario de Windows" w:date="2019-06-06T01:14:00Z">
        <w:del w:id="1619" w:author="Briceño-PC" w:date="2019-06-13T08:02:00Z">
          <w:r w:rsidDel="006E0B9D">
            <w:delText xml:space="preserve"> lo siguiente:</w:delText>
          </w:r>
        </w:del>
      </w:ins>
    </w:p>
    <w:p w:rsidR="003405AF" w:rsidRDefault="003405AF">
      <w:pPr>
        <w:pStyle w:val="Prrafodelista"/>
        <w:ind w:left="1428"/>
        <w:rPr>
          <w:ins w:id="1620" w:author="Usuario de Windows" w:date="2019-06-06T01:14:00Z"/>
        </w:rPr>
        <w:pPrChange w:id="1621" w:author="Briceño-PC" w:date="2019-06-13T08:02:00Z">
          <w:pPr>
            <w:pStyle w:val="Prrafodelista"/>
          </w:pPr>
        </w:pPrChange>
      </w:pPr>
      <w:ins w:id="1622" w:author="Usuario de Windows" w:date="2019-06-06T01:14:00Z">
        <w:del w:id="1623" w:author="Briceño-PC" w:date="2019-06-13T08:02:00Z">
          <w:r w:rsidDel="006E0B9D">
            <w:delText xml:space="preserve">Previo a iniciar nuestros procedimientos con el fin de verificar las observaciones formuladas se </w:delText>
          </w:r>
        </w:del>
      </w:ins>
      <w:ins w:id="1624" w:author="Usuario de Windows" w:date="2019-06-06T01:18:00Z">
        <w:del w:id="1625" w:author="Briceño-PC" w:date="2019-06-13T08:02:00Z">
          <w:r w:rsidR="00B4080A" w:rsidDel="006E0B9D">
            <w:delText>solicitó</w:delText>
          </w:r>
        </w:del>
      </w:ins>
      <w:ins w:id="1626" w:author="Usuario de Windows" w:date="2019-06-06T01:14:00Z">
        <w:del w:id="1627" w:author="Briceño-PC" w:date="2019-06-13T08:02:00Z">
          <w:r w:rsidDel="006E0B9D">
            <w:delText xml:space="preserve"> nos enseñaran los ambientes donde se encuentran las computadoras y el </w:delText>
          </w:r>
        </w:del>
      </w:ins>
      <w:ins w:id="1628" w:author="Usuario de Windows" w:date="2019-06-06T01:18:00Z">
        <w:del w:id="1629" w:author="Briceño-PC" w:date="2019-06-13T08:02:00Z">
          <w:r w:rsidR="00B4080A" w:rsidDel="006E0B9D">
            <w:delText>Excel</w:delText>
          </w:r>
        </w:del>
      </w:ins>
      <w:ins w:id="1630" w:author="Usuario de Windows" w:date="2019-06-06T01:14:00Z">
        <w:del w:id="1631" w:author="Briceño-PC" w:date="2019-06-13T08:02:00Z">
          <w:r w:rsidDel="006E0B9D">
            <w:delText xml:space="preserve"> donde se guarda la información de los alumnos.</w:delText>
          </w:r>
        </w:del>
      </w:ins>
    </w:p>
    <w:p w:rsidR="0077229A" w:rsidRPr="006C4CFC" w:rsidRDefault="0077229A">
      <w:pPr>
        <w:pStyle w:val="Ttulo2"/>
        <w:numPr>
          <w:ilvl w:val="0"/>
          <w:numId w:val="30"/>
        </w:numPr>
        <w:rPr>
          <w:ins w:id="1632" w:author="Usuario de Windows" w:date="2019-06-06T01:20:00Z"/>
          <w:rFonts w:ascii="Times New Roman" w:hAnsi="Times New Roman" w:cs="Times New Roman"/>
          <w:b/>
          <w:sz w:val="24"/>
          <w:rPrChange w:id="1633" w:author="Briceño-PC" w:date="2019-06-13T09:13:00Z">
            <w:rPr>
              <w:ins w:id="1634" w:author="Usuario de Windows" w:date="2019-06-06T01:20:00Z"/>
            </w:rPr>
          </w:rPrChange>
        </w:rPr>
        <w:pPrChange w:id="1635" w:author="Usuario de Windows" w:date="2019-06-06T01:15:00Z">
          <w:pPr>
            <w:pStyle w:val="Prrafodelista"/>
            <w:spacing w:line="360" w:lineRule="auto"/>
            <w:ind w:left="1800"/>
            <w:jc w:val="both"/>
          </w:pPr>
        </w:pPrChange>
      </w:pPr>
      <w:bookmarkStart w:id="1636" w:name="_Toc11374749"/>
      <w:ins w:id="1637" w:author="Usuario de Windows" w:date="2019-06-06T01:15:00Z">
        <w:r w:rsidRPr="006C4CFC">
          <w:rPr>
            <w:rFonts w:ascii="Times New Roman" w:hAnsi="Times New Roman" w:cs="Times New Roman"/>
            <w:b/>
            <w:color w:val="auto"/>
            <w:sz w:val="24"/>
            <w:rPrChange w:id="1638" w:author="Briceño-PC" w:date="2019-06-13T09:13:00Z">
              <w:rPr/>
            </w:rPrChange>
          </w:rPr>
          <w:t>Limitaciones</w:t>
        </w:r>
      </w:ins>
      <w:bookmarkEnd w:id="1636"/>
    </w:p>
    <w:p w:rsidR="00B4080A" w:rsidRPr="006C4CFC" w:rsidRDefault="00B4080A">
      <w:pPr>
        <w:ind w:left="1416"/>
        <w:rPr>
          <w:ins w:id="1639" w:author="Usuario de Windows" w:date="2019-06-06T01:22:00Z"/>
          <w:rFonts w:ascii="Times New Roman" w:hAnsi="Times New Roman" w:cs="Times New Roman"/>
          <w:sz w:val="24"/>
          <w:rPrChange w:id="1640" w:author="Briceño-PC" w:date="2019-06-13T09:13:00Z">
            <w:rPr>
              <w:ins w:id="1641" w:author="Usuario de Windows" w:date="2019-06-06T01:22:00Z"/>
            </w:rPr>
          </w:rPrChange>
        </w:rPr>
        <w:pPrChange w:id="1642" w:author="Usuario de Windows" w:date="2019-06-06T01:20:00Z">
          <w:pPr>
            <w:pStyle w:val="Prrafodelista"/>
            <w:spacing w:line="360" w:lineRule="auto"/>
            <w:ind w:left="1800"/>
            <w:jc w:val="both"/>
          </w:pPr>
        </w:pPrChange>
      </w:pPr>
      <w:ins w:id="1643" w:author="Usuario de Windows" w:date="2019-06-06T01:22:00Z">
        <w:del w:id="1644" w:author="Briceño-PC" w:date="2019-06-13T08:30:00Z">
          <w:r w:rsidRPr="006C4CFC" w:rsidDel="00756707">
            <w:rPr>
              <w:rFonts w:ascii="Times New Roman" w:hAnsi="Times New Roman" w:cs="Times New Roman"/>
              <w:sz w:val="24"/>
              <w:rPrChange w:id="1645" w:author="Briceño-PC" w:date="2019-06-13T09:13:00Z">
                <w:rPr/>
              </w:rPrChange>
            </w:rPr>
            <w:delText xml:space="preserve">Entre los factores que </w:delText>
          </w:r>
        </w:del>
        <w:del w:id="1646" w:author="Briceño-PC" w:date="2019-06-13T08:29:00Z">
          <w:r w:rsidRPr="006C4CFC" w:rsidDel="00756707">
            <w:rPr>
              <w:rFonts w:ascii="Times New Roman" w:hAnsi="Times New Roman" w:cs="Times New Roman"/>
              <w:sz w:val="24"/>
              <w:rPrChange w:id="1647" w:author="Briceño-PC" w:date="2019-06-13T09:13:00Z">
                <w:rPr/>
              </w:rPrChange>
            </w:rPr>
            <w:delText>impiden la posibilidad de brindar una certeza total sobre la veracidad del contenido de un informe podemos citar:</w:delText>
          </w:r>
        </w:del>
      </w:ins>
      <w:ins w:id="1648" w:author="Briceño-PC" w:date="2019-06-13T08:30:00Z">
        <w:r w:rsidR="00756707" w:rsidRPr="006C4CFC">
          <w:rPr>
            <w:rFonts w:ascii="Times New Roman" w:hAnsi="Times New Roman" w:cs="Times New Roman"/>
            <w:sz w:val="24"/>
            <w:rPrChange w:id="1649" w:author="Briceño-PC" w:date="2019-06-13T09:13:00Z">
              <w:rPr/>
            </w:rPrChange>
          </w:rPr>
          <w:t xml:space="preserve">Entre los distintos factores que limitan el desarrollo de nuestro proyecto podemos mencionar: </w:t>
        </w:r>
      </w:ins>
    </w:p>
    <w:p w:rsidR="005A3166" w:rsidRPr="00922B9E" w:rsidRDefault="00922B9E">
      <w:pPr>
        <w:ind w:left="708" w:firstLine="708"/>
        <w:rPr>
          <w:ins w:id="1650" w:author="Briceño-PC" w:date="2019-07-19T09:01:00Z"/>
          <w:rFonts w:ascii="Times New Roman" w:hAnsi="Times New Roman" w:cs="Times New Roman"/>
          <w:sz w:val="24"/>
          <w:rPrChange w:id="1651" w:author="Briceño-PC" w:date="2019-07-19T09:56:00Z">
            <w:rPr>
              <w:ins w:id="1652" w:author="Briceño-PC" w:date="2019-07-19T09:01:00Z"/>
            </w:rPr>
          </w:rPrChange>
        </w:rPr>
        <w:pPrChange w:id="1653" w:author="Briceño-PC" w:date="2019-07-19T09:56:00Z">
          <w:pPr>
            <w:pStyle w:val="Prrafodelista"/>
            <w:spacing w:line="360" w:lineRule="auto"/>
            <w:ind w:left="1800"/>
            <w:jc w:val="both"/>
          </w:pPr>
        </w:pPrChange>
      </w:pPr>
      <w:ins w:id="1654" w:author="Briceño-PC" w:date="2019-07-19T09:56:00Z">
        <w:r>
          <w:rPr>
            <w:rFonts w:ascii="Times New Roman" w:hAnsi="Times New Roman" w:cs="Times New Roman"/>
            <w:sz w:val="24"/>
          </w:rPr>
          <w:t>$</w:t>
        </w:r>
      </w:ins>
      <w:ins w:id="1655" w:author="Usuario de Windows" w:date="2019-06-06T01:23:00Z">
        <w:del w:id="1656" w:author="Briceño-PC" w:date="2019-06-13T08:31:00Z">
          <w:r w:rsidR="00B4080A" w:rsidRPr="00922B9E" w:rsidDel="00756707">
            <w:rPr>
              <w:rFonts w:ascii="Times New Roman" w:hAnsi="Times New Roman" w:cs="Times New Roman"/>
              <w:sz w:val="24"/>
              <w:rPrChange w:id="1657" w:author="Briceño-PC" w:date="2019-07-19T09:56:00Z">
                <w:rPr/>
              </w:rPrChange>
            </w:rPr>
            <w:delText xml:space="preserve">Por motivos de seguridad no nos brindaron los documentos </w:delText>
          </w:r>
        </w:del>
      </w:ins>
      <w:ins w:id="1658" w:author="Usuario de Windows" w:date="2019-06-06T01:26:00Z">
        <w:del w:id="1659" w:author="Briceño-PC" w:date="2019-06-13T08:31:00Z">
          <w:r w:rsidR="00B4080A" w:rsidRPr="00922B9E" w:rsidDel="00756707">
            <w:rPr>
              <w:rFonts w:ascii="Times New Roman" w:hAnsi="Times New Roman" w:cs="Times New Roman"/>
              <w:sz w:val="24"/>
              <w:rPrChange w:id="1660" w:author="Briceño-PC" w:date="2019-07-19T09:56:00Z">
                <w:rPr/>
              </w:rPrChange>
            </w:rPr>
            <w:delText>con la información del alumno</w:delText>
          </w:r>
        </w:del>
        <w:del w:id="1661" w:author="Briceño-PC" w:date="2019-07-19T09:56:00Z">
          <w:r w:rsidR="00B4080A" w:rsidRPr="00922B9E" w:rsidDel="00922B9E">
            <w:rPr>
              <w:rFonts w:ascii="Times New Roman" w:hAnsi="Times New Roman" w:cs="Times New Roman"/>
              <w:sz w:val="24"/>
              <w:rPrChange w:id="1662" w:author="Briceño-PC" w:date="2019-07-19T09:56:00Z">
                <w:rPr/>
              </w:rPrChange>
            </w:rPr>
            <w:delText>.</w:delText>
          </w:r>
        </w:del>
      </w:ins>
      <w:ins w:id="1663" w:author="Briceño-PC" w:date="2019-07-19T09:56:00Z">
        <w:r w:rsidRPr="00922B9E">
          <w:rPr>
            <w:rFonts w:ascii="Times New Roman" w:hAnsi="Times New Roman" w:cs="Times New Roman"/>
            <w:sz w:val="24"/>
            <w:rPrChange w:id="1664" w:author="Briceño-PC" w:date="2019-07-19T09:56:00Z">
              <w:rPr/>
            </w:rPrChange>
          </w:rPr>
          <w:t>{</w:t>
        </w:r>
        <w:r>
          <w:rPr>
            <w:rFonts w:ascii="Times New Roman" w:hAnsi="Times New Roman" w:cs="Times New Roman"/>
            <w:sz w:val="24"/>
          </w:rPr>
          <w:t>Limitaciones</w:t>
        </w:r>
        <w:r w:rsidRPr="00922B9E">
          <w:rPr>
            <w:rFonts w:ascii="Times New Roman" w:hAnsi="Times New Roman" w:cs="Times New Roman"/>
            <w:sz w:val="24"/>
            <w:rPrChange w:id="1665" w:author="Briceño-PC" w:date="2019-07-19T09:56:00Z">
              <w:rPr/>
            </w:rPrChange>
          </w:rPr>
          <w:t>}</w:t>
        </w:r>
      </w:ins>
    </w:p>
    <w:p w:rsidR="006C52AC" w:rsidRDefault="006C52AC">
      <w:pPr>
        <w:rPr>
          <w:ins w:id="1666" w:author="Briceño-PC" w:date="2019-07-19T09:01:00Z"/>
          <w:rFonts w:ascii="Times New Roman" w:hAnsi="Times New Roman" w:cs="Times New Roman"/>
          <w:sz w:val="24"/>
        </w:rPr>
        <w:pPrChange w:id="1667" w:author="Briceño-PC" w:date="2019-07-19T09:01:00Z">
          <w:pPr>
            <w:pStyle w:val="Prrafodelista"/>
            <w:spacing w:line="360" w:lineRule="auto"/>
            <w:ind w:left="1800"/>
            <w:jc w:val="both"/>
          </w:pPr>
        </w:pPrChange>
      </w:pPr>
    </w:p>
    <w:p w:rsidR="006C52AC" w:rsidRDefault="006C52AC">
      <w:pPr>
        <w:rPr>
          <w:ins w:id="1668" w:author="Briceño-PC" w:date="2019-07-19T09:01:00Z"/>
          <w:rFonts w:ascii="Times New Roman" w:hAnsi="Times New Roman" w:cs="Times New Roman"/>
          <w:sz w:val="24"/>
        </w:rPr>
        <w:pPrChange w:id="1669" w:author="Briceño-PC" w:date="2019-07-19T09:01:00Z">
          <w:pPr>
            <w:pStyle w:val="Prrafodelista"/>
            <w:spacing w:line="360" w:lineRule="auto"/>
            <w:ind w:left="1800"/>
            <w:jc w:val="both"/>
          </w:pPr>
        </w:pPrChange>
      </w:pPr>
    </w:p>
    <w:p w:rsidR="006C52AC" w:rsidRPr="006C52AC" w:rsidRDefault="006C52AC">
      <w:pPr>
        <w:rPr>
          <w:ins w:id="1670" w:author="Usuario de Windows" w:date="2019-06-06T01:23:00Z"/>
          <w:rFonts w:ascii="Times New Roman" w:hAnsi="Times New Roman" w:cs="Times New Roman"/>
          <w:sz w:val="24"/>
          <w:rPrChange w:id="1671" w:author="Briceño-PC" w:date="2019-07-19T09:01:00Z">
            <w:rPr>
              <w:ins w:id="1672" w:author="Usuario de Windows" w:date="2019-06-06T01:23:00Z"/>
            </w:rPr>
          </w:rPrChange>
        </w:rPr>
        <w:pPrChange w:id="1673" w:author="Briceño-PC" w:date="2019-07-19T09:01:00Z">
          <w:pPr>
            <w:pStyle w:val="Prrafodelista"/>
            <w:spacing w:line="360" w:lineRule="auto"/>
            <w:ind w:left="1800"/>
            <w:jc w:val="both"/>
          </w:pPr>
        </w:pPrChange>
      </w:pPr>
    </w:p>
    <w:p w:rsidR="00B4080A" w:rsidRDefault="00B4080A">
      <w:pPr>
        <w:pStyle w:val="Prrafodelista"/>
        <w:ind w:left="1428"/>
        <w:rPr>
          <w:ins w:id="1674" w:author="Usuario de Windows" w:date="2019-06-06T01:27:00Z"/>
          <w:lang w:eastAsia="es-CO"/>
        </w:rPr>
        <w:pPrChange w:id="1675" w:author="Usuario de Windows" w:date="2019-06-06T01:27:00Z">
          <w:pPr/>
        </w:pPrChange>
      </w:pPr>
    </w:p>
    <w:p w:rsidR="00B4080A" w:rsidRPr="006C4CFC" w:rsidRDefault="00DA11E9">
      <w:pPr>
        <w:pStyle w:val="Ttulo2"/>
        <w:numPr>
          <w:ilvl w:val="0"/>
          <w:numId w:val="30"/>
        </w:numPr>
        <w:rPr>
          <w:ins w:id="1676" w:author="Usuario de Windows" w:date="2019-06-06T01:33:00Z"/>
          <w:rFonts w:ascii="Times New Roman" w:hAnsi="Times New Roman" w:cs="Times New Roman"/>
          <w:b/>
          <w:sz w:val="24"/>
          <w:lang w:eastAsia="es-CO"/>
          <w:rPrChange w:id="1677" w:author="Briceño-PC" w:date="2019-06-13T09:13:00Z">
            <w:rPr>
              <w:ins w:id="1678" w:author="Usuario de Windows" w:date="2019-06-06T01:33:00Z"/>
              <w:lang w:eastAsia="es-CO"/>
            </w:rPr>
          </w:rPrChange>
        </w:rPr>
        <w:pPrChange w:id="1679" w:author="Usuario de Windows" w:date="2019-06-06T01:27:00Z">
          <w:pPr/>
        </w:pPrChange>
      </w:pPr>
      <w:bookmarkStart w:id="1680" w:name="_Toc11374750"/>
      <w:ins w:id="1681" w:author="Usuario de Windows" w:date="2019-06-06T01:33:00Z">
        <w:r w:rsidRPr="006C4CFC">
          <w:rPr>
            <w:rFonts w:ascii="Times New Roman" w:hAnsi="Times New Roman" w:cs="Times New Roman"/>
            <w:b/>
            <w:color w:val="auto"/>
            <w:sz w:val="24"/>
            <w:lang w:eastAsia="es-CO"/>
            <w:rPrChange w:id="1682" w:author="Briceño-PC" w:date="2019-06-13T09:13:00Z">
              <w:rPr>
                <w:lang w:eastAsia="es-CO"/>
              </w:rPr>
            </w:rPrChange>
          </w:rPr>
          <w:t>Perfil del equipo de auditoria</w:t>
        </w:r>
        <w:bookmarkEnd w:id="1680"/>
      </w:ins>
    </w:p>
    <w:p w:rsidR="006C4CFC" w:rsidRDefault="00922B9E">
      <w:pPr>
        <w:rPr>
          <w:ins w:id="1683" w:author="Briceño-PC" w:date="2019-07-19T09:57:00Z"/>
          <w:lang w:eastAsia="es-CO"/>
        </w:rPr>
      </w:pPr>
      <w:ins w:id="1684" w:author="Briceño-PC" w:date="2019-07-19T09:57:00Z">
        <w:r>
          <w:rPr>
            <w:lang w:eastAsia="es-CO"/>
          </w:rPr>
          <w:t>${Cargo}: ${Name_auditor}</w:t>
        </w:r>
      </w:ins>
    </w:p>
    <w:p w:rsidR="00922B9E" w:rsidRDefault="00922B9E">
      <w:pPr>
        <w:rPr>
          <w:ins w:id="1685" w:author="Briceño-PC" w:date="2019-07-19T09:57:00Z"/>
          <w:lang w:eastAsia="es-CO"/>
        </w:rPr>
      </w:pPr>
      <w:ins w:id="1686" w:author="Briceño-PC" w:date="2019-07-19T09:57:00Z">
        <w:r>
          <w:rPr>
            <w:lang w:eastAsia="es-CO"/>
          </w:rPr>
          <w:t>${Cuadro}</w:t>
        </w:r>
      </w:ins>
    </w:p>
    <w:p w:rsidR="00922B9E" w:rsidRDefault="00922B9E">
      <w:pPr>
        <w:rPr>
          <w:ins w:id="1687" w:author="Briceño-PC" w:date="2019-07-19T09:57:00Z"/>
          <w:lang w:eastAsia="es-CO"/>
        </w:rPr>
      </w:pPr>
    </w:p>
    <w:p w:rsidR="00922B9E" w:rsidRDefault="00922B9E" w:rsidP="00922B9E">
      <w:pPr>
        <w:rPr>
          <w:ins w:id="1688" w:author="Briceño-PC" w:date="2019-07-19T09:57:00Z"/>
          <w:lang w:eastAsia="es-CO"/>
        </w:rPr>
      </w:pPr>
      <w:ins w:id="1689" w:author="Briceño-PC" w:date="2019-07-19T09:57:00Z">
        <w:r>
          <w:rPr>
            <w:lang w:eastAsia="es-CO"/>
          </w:rPr>
          <w:t>${Cargo}: ${Name_auditor}</w:t>
        </w:r>
      </w:ins>
    </w:p>
    <w:p w:rsidR="00922B9E" w:rsidRDefault="00922B9E" w:rsidP="00922B9E">
      <w:pPr>
        <w:rPr>
          <w:ins w:id="1690" w:author="Briceño-PC" w:date="2019-07-19T09:57:00Z"/>
          <w:lang w:eastAsia="es-CO"/>
        </w:rPr>
      </w:pPr>
      <w:ins w:id="1691" w:author="Briceño-PC" w:date="2019-07-19T09:57:00Z">
        <w:r>
          <w:rPr>
            <w:lang w:eastAsia="es-CO"/>
          </w:rPr>
          <w:t>${Cuadro}</w:t>
        </w:r>
      </w:ins>
    </w:p>
    <w:p w:rsidR="00922B9E" w:rsidRDefault="00922B9E">
      <w:pPr>
        <w:rPr>
          <w:ins w:id="1692" w:author="Briceño-PC" w:date="2019-07-19T09:57:00Z"/>
          <w:lang w:eastAsia="es-CO"/>
        </w:rPr>
      </w:pPr>
    </w:p>
    <w:p w:rsidR="00922B9E" w:rsidRDefault="00922B9E" w:rsidP="00922B9E">
      <w:pPr>
        <w:rPr>
          <w:ins w:id="1693" w:author="Briceño-PC" w:date="2019-07-19T09:57:00Z"/>
          <w:lang w:eastAsia="es-CO"/>
        </w:rPr>
      </w:pPr>
      <w:ins w:id="1694" w:author="Briceño-PC" w:date="2019-07-19T09:57:00Z">
        <w:r>
          <w:rPr>
            <w:lang w:eastAsia="es-CO"/>
          </w:rPr>
          <w:t>${Cargo}: ${Name_auditor}</w:t>
        </w:r>
      </w:ins>
    </w:p>
    <w:p w:rsidR="00922B9E" w:rsidRDefault="00922B9E" w:rsidP="00922B9E">
      <w:pPr>
        <w:rPr>
          <w:ins w:id="1695" w:author="Briceño-PC" w:date="2019-07-19T09:57:00Z"/>
          <w:lang w:eastAsia="es-CO"/>
        </w:rPr>
      </w:pPr>
      <w:ins w:id="1696" w:author="Briceño-PC" w:date="2019-07-19T09:57:00Z">
        <w:r>
          <w:rPr>
            <w:lang w:eastAsia="es-CO"/>
          </w:rPr>
          <w:t>${Cuadro}</w:t>
        </w:r>
      </w:ins>
    </w:p>
    <w:p w:rsidR="00922B9E" w:rsidRDefault="00922B9E">
      <w:pPr>
        <w:rPr>
          <w:ins w:id="1697" w:author="Briceño-PC" w:date="2019-07-19T09:57:00Z"/>
          <w:lang w:eastAsia="es-CO"/>
        </w:rPr>
      </w:pPr>
    </w:p>
    <w:p w:rsidR="00922B9E" w:rsidRDefault="00922B9E" w:rsidP="00922B9E">
      <w:pPr>
        <w:rPr>
          <w:ins w:id="1698" w:author="Briceño-PC" w:date="2019-07-19T09:57:00Z"/>
          <w:lang w:eastAsia="es-CO"/>
        </w:rPr>
      </w:pPr>
      <w:ins w:id="1699" w:author="Briceño-PC" w:date="2019-07-19T09:57:00Z">
        <w:r>
          <w:rPr>
            <w:lang w:eastAsia="es-CO"/>
          </w:rPr>
          <w:t>${Cargo}: ${Name_auditor}</w:t>
        </w:r>
      </w:ins>
    </w:p>
    <w:p w:rsidR="00922B9E" w:rsidRDefault="00922B9E" w:rsidP="00922B9E">
      <w:pPr>
        <w:rPr>
          <w:ins w:id="1700" w:author="Briceño-PC" w:date="2019-07-19T09:57:00Z"/>
          <w:lang w:eastAsia="es-CO"/>
        </w:rPr>
      </w:pPr>
      <w:ins w:id="1701" w:author="Briceño-PC" w:date="2019-07-19T09:57:00Z">
        <w:r>
          <w:rPr>
            <w:lang w:eastAsia="es-CO"/>
          </w:rPr>
          <w:t>${Cuadro}</w:t>
        </w:r>
      </w:ins>
    </w:p>
    <w:p w:rsidR="00922B9E" w:rsidRDefault="00922B9E">
      <w:pPr>
        <w:rPr>
          <w:ins w:id="1702" w:author="Briceño-PC" w:date="2019-06-13T08:49:00Z"/>
          <w:lang w:eastAsia="es-CO"/>
        </w:rPr>
      </w:pPr>
    </w:p>
    <w:p w:rsidR="007E0E7C" w:rsidDel="006C52AC" w:rsidRDefault="007E0E7C">
      <w:pPr>
        <w:tabs>
          <w:tab w:val="left" w:pos="2477"/>
        </w:tabs>
        <w:rPr>
          <w:ins w:id="1703" w:author="Jairo Navez" w:date="2019-06-14T09:54:00Z"/>
          <w:del w:id="1704" w:author="Briceño-PC" w:date="2019-07-19T09:01:00Z"/>
          <w:rFonts w:ascii="Times New Roman" w:hAnsi="Times New Roman" w:cs="Times New Roman"/>
          <w:lang w:eastAsia="es-CO"/>
        </w:rPr>
        <w:pPrChange w:id="1705" w:author="Briceño-PC" w:date="2019-06-13T08:59:00Z">
          <w:pPr/>
        </w:pPrChange>
      </w:pPr>
    </w:p>
    <w:p w:rsidR="008318A8" w:rsidDel="006C52AC" w:rsidRDefault="008318A8">
      <w:pPr>
        <w:tabs>
          <w:tab w:val="left" w:pos="2477"/>
        </w:tabs>
        <w:rPr>
          <w:ins w:id="1706" w:author="Jairo Navez" w:date="2019-06-14T09:54:00Z"/>
          <w:del w:id="1707" w:author="Briceño-PC" w:date="2019-07-19T09:01:00Z"/>
          <w:rFonts w:ascii="Times New Roman" w:hAnsi="Times New Roman" w:cs="Times New Roman"/>
          <w:lang w:eastAsia="es-CO"/>
        </w:rPr>
        <w:pPrChange w:id="1708" w:author="Briceño-PC" w:date="2019-06-13T08:59:00Z">
          <w:pPr/>
        </w:pPrChange>
      </w:pPr>
    </w:p>
    <w:p w:rsidR="008318A8" w:rsidDel="006C52AC" w:rsidRDefault="008318A8">
      <w:pPr>
        <w:tabs>
          <w:tab w:val="left" w:pos="2477"/>
        </w:tabs>
        <w:rPr>
          <w:ins w:id="1709" w:author="Jairo Navez" w:date="2019-06-14T09:54:00Z"/>
          <w:del w:id="1710" w:author="Briceño-PC" w:date="2019-07-19T09:01:00Z"/>
          <w:rFonts w:ascii="Times New Roman" w:hAnsi="Times New Roman" w:cs="Times New Roman"/>
          <w:lang w:eastAsia="es-CO"/>
        </w:rPr>
        <w:pPrChange w:id="1711" w:author="Briceño-PC" w:date="2019-06-13T08:59:00Z">
          <w:pPr/>
        </w:pPrChange>
      </w:pPr>
    </w:p>
    <w:p w:rsidR="006C52AC" w:rsidRDefault="006C52AC">
      <w:pPr>
        <w:rPr>
          <w:ins w:id="1712" w:author="Usuario de Windows" w:date="2019-06-06T01:34:00Z"/>
          <w:lang w:eastAsia="es-CO"/>
        </w:rPr>
      </w:pPr>
    </w:p>
    <w:p w:rsidR="00DA11E9" w:rsidRPr="006C4CFC" w:rsidDel="005A3166" w:rsidRDefault="00DA11E9" w:rsidP="00DA11E9">
      <w:pPr>
        <w:pStyle w:val="Prrafodelista"/>
        <w:numPr>
          <w:ilvl w:val="0"/>
          <w:numId w:val="36"/>
        </w:numPr>
        <w:rPr>
          <w:ins w:id="1713" w:author="Usuario de Windows" w:date="2019-06-06T01:34:00Z"/>
          <w:del w:id="1714" w:author="Briceño-PC" w:date="2019-06-13T08:48:00Z"/>
          <w:rFonts w:ascii="Times New Roman" w:hAnsi="Times New Roman" w:cs="Times New Roman"/>
          <w:b/>
          <w:sz w:val="24"/>
          <w:lang w:eastAsia="es-CO"/>
          <w:rPrChange w:id="1715" w:author="Briceño-PC" w:date="2019-06-13T09:13:00Z">
            <w:rPr>
              <w:ins w:id="1716" w:author="Usuario de Windows" w:date="2019-06-06T01:34:00Z"/>
              <w:del w:id="1717" w:author="Briceño-PC" w:date="2019-06-13T08:48:00Z"/>
              <w:lang w:eastAsia="es-CO"/>
            </w:rPr>
          </w:rPrChange>
        </w:rPr>
      </w:pPr>
      <w:ins w:id="1718" w:author="Usuario de Windows" w:date="2019-06-06T01:34:00Z">
        <w:del w:id="1719" w:author="Briceño-PC" w:date="2019-06-13T08:48:00Z">
          <w:r w:rsidRPr="006C4CFC" w:rsidDel="005A3166">
            <w:rPr>
              <w:rFonts w:ascii="Times New Roman" w:hAnsi="Times New Roman" w:cs="Times New Roman"/>
              <w:b/>
              <w:sz w:val="24"/>
              <w:lang w:eastAsia="es-CO"/>
              <w:rPrChange w:id="1720" w:author="Briceño-PC" w:date="2019-06-13T09:13:00Z">
                <w:rPr>
                  <w:lang w:eastAsia="es-CO"/>
                </w:rPr>
              </w:rPrChange>
            </w:rPr>
            <w:delText>Honestidad</w:delText>
          </w:r>
          <w:bookmarkStart w:id="1721" w:name="_Toc11373734"/>
          <w:bookmarkStart w:id="1722" w:name="_Toc11373804"/>
          <w:bookmarkStart w:id="1723" w:name="_Toc11373893"/>
          <w:bookmarkStart w:id="1724" w:name="_Toc11373935"/>
          <w:bookmarkStart w:id="1725" w:name="_Toc11373978"/>
          <w:bookmarkStart w:id="1726" w:name="_Toc11374063"/>
          <w:bookmarkStart w:id="1727" w:name="_Toc11374704"/>
          <w:bookmarkStart w:id="1728" w:name="_Toc11374751"/>
          <w:bookmarkEnd w:id="1721"/>
          <w:bookmarkEnd w:id="1722"/>
          <w:bookmarkEnd w:id="1723"/>
          <w:bookmarkEnd w:id="1724"/>
          <w:bookmarkEnd w:id="1725"/>
          <w:bookmarkEnd w:id="1726"/>
          <w:bookmarkEnd w:id="1727"/>
          <w:bookmarkEnd w:id="1728"/>
        </w:del>
      </w:ins>
    </w:p>
    <w:p w:rsidR="00DA11E9" w:rsidRPr="006C4CFC" w:rsidDel="005A3166" w:rsidRDefault="00DA11E9" w:rsidP="00DA11E9">
      <w:pPr>
        <w:pStyle w:val="Prrafodelista"/>
        <w:numPr>
          <w:ilvl w:val="0"/>
          <w:numId w:val="36"/>
        </w:numPr>
        <w:rPr>
          <w:ins w:id="1729" w:author="Usuario de Windows" w:date="2019-06-06T01:34:00Z"/>
          <w:del w:id="1730" w:author="Briceño-PC" w:date="2019-06-13T08:48:00Z"/>
          <w:rFonts w:ascii="Times New Roman" w:hAnsi="Times New Roman" w:cs="Times New Roman"/>
          <w:b/>
          <w:sz w:val="24"/>
          <w:lang w:eastAsia="es-CO"/>
          <w:rPrChange w:id="1731" w:author="Briceño-PC" w:date="2019-06-13T09:13:00Z">
            <w:rPr>
              <w:ins w:id="1732" w:author="Usuario de Windows" w:date="2019-06-06T01:34:00Z"/>
              <w:del w:id="1733" w:author="Briceño-PC" w:date="2019-06-13T08:48:00Z"/>
              <w:lang w:eastAsia="es-CO"/>
            </w:rPr>
          </w:rPrChange>
        </w:rPr>
      </w:pPr>
      <w:ins w:id="1734" w:author="Usuario de Windows" w:date="2019-06-06T01:34:00Z">
        <w:del w:id="1735" w:author="Briceño-PC" w:date="2019-06-13T08:48:00Z">
          <w:r w:rsidRPr="006C4CFC" w:rsidDel="005A3166">
            <w:rPr>
              <w:rFonts w:ascii="Times New Roman" w:hAnsi="Times New Roman" w:cs="Times New Roman"/>
              <w:b/>
              <w:sz w:val="24"/>
              <w:lang w:eastAsia="es-CO"/>
              <w:rPrChange w:id="1736" w:author="Briceño-PC" w:date="2019-06-13T09:13:00Z">
                <w:rPr>
                  <w:lang w:eastAsia="es-CO"/>
                </w:rPr>
              </w:rPrChange>
            </w:rPr>
            <w:delText>Demostrar competencia</w:delText>
          </w:r>
          <w:bookmarkStart w:id="1737" w:name="_Toc11373735"/>
          <w:bookmarkStart w:id="1738" w:name="_Toc11373805"/>
          <w:bookmarkStart w:id="1739" w:name="_Toc11373894"/>
          <w:bookmarkStart w:id="1740" w:name="_Toc11373936"/>
          <w:bookmarkStart w:id="1741" w:name="_Toc11373979"/>
          <w:bookmarkStart w:id="1742" w:name="_Toc11374064"/>
          <w:bookmarkStart w:id="1743" w:name="_Toc11374705"/>
          <w:bookmarkStart w:id="1744" w:name="_Toc11374752"/>
          <w:bookmarkEnd w:id="1737"/>
          <w:bookmarkEnd w:id="1738"/>
          <w:bookmarkEnd w:id="1739"/>
          <w:bookmarkEnd w:id="1740"/>
          <w:bookmarkEnd w:id="1741"/>
          <w:bookmarkEnd w:id="1742"/>
          <w:bookmarkEnd w:id="1743"/>
          <w:bookmarkEnd w:id="1744"/>
        </w:del>
      </w:ins>
    </w:p>
    <w:p w:rsidR="00DA11E9" w:rsidRPr="006C4CFC" w:rsidDel="005A3166" w:rsidRDefault="00DA11E9">
      <w:pPr>
        <w:pStyle w:val="Prrafodelista"/>
        <w:numPr>
          <w:ilvl w:val="0"/>
          <w:numId w:val="36"/>
        </w:numPr>
        <w:rPr>
          <w:ins w:id="1745" w:author="Usuario de Windows" w:date="2019-06-06T01:34:00Z"/>
          <w:del w:id="1746" w:author="Briceño-PC" w:date="2019-06-13T08:48:00Z"/>
          <w:rFonts w:ascii="Times New Roman" w:hAnsi="Times New Roman" w:cs="Times New Roman"/>
          <w:b/>
          <w:sz w:val="24"/>
          <w:lang w:eastAsia="es-CO"/>
          <w:rPrChange w:id="1747" w:author="Briceño-PC" w:date="2019-06-13T09:13:00Z">
            <w:rPr>
              <w:ins w:id="1748" w:author="Usuario de Windows" w:date="2019-06-06T01:34:00Z"/>
              <w:del w:id="1749" w:author="Briceño-PC" w:date="2019-06-13T08:48:00Z"/>
              <w:lang w:eastAsia="es-CO"/>
            </w:rPr>
          </w:rPrChange>
        </w:rPr>
        <w:pPrChange w:id="1750" w:author="Usuario de Windows" w:date="2019-06-06T01:34:00Z">
          <w:pPr/>
        </w:pPrChange>
      </w:pPr>
      <w:ins w:id="1751" w:author="Usuario de Windows" w:date="2019-06-06T01:34:00Z">
        <w:del w:id="1752" w:author="Briceño-PC" w:date="2019-06-13T08:48:00Z">
          <w:r w:rsidRPr="006C4CFC" w:rsidDel="005A3166">
            <w:rPr>
              <w:rFonts w:ascii="Times New Roman" w:hAnsi="Times New Roman" w:cs="Times New Roman"/>
              <w:b/>
              <w:sz w:val="24"/>
              <w:lang w:eastAsia="es-CO"/>
              <w:rPrChange w:id="1753" w:author="Briceño-PC" w:date="2019-06-13T09:13:00Z">
                <w:rPr>
                  <w:lang w:eastAsia="es-CO"/>
                </w:rPr>
              </w:rPrChange>
            </w:rPr>
            <w:delText>Ser imparcial</w:delText>
          </w:r>
          <w:bookmarkStart w:id="1754" w:name="_Toc11373736"/>
          <w:bookmarkStart w:id="1755" w:name="_Toc11373806"/>
          <w:bookmarkStart w:id="1756" w:name="_Toc11373895"/>
          <w:bookmarkStart w:id="1757" w:name="_Toc11373937"/>
          <w:bookmarkStart w:id="1758" w:name="_Toc11373980"/>
          <w:bookmarkStart w:id="1759" w:name="_Toc11374065"/>
          <w:bookmarkStart w:id="1760" w:name="_Toc11374706"/>
          <w:bookmarkStart w:id="1761" w:name="_Toc11374753"/>
          <w:bookmarkEnd w:id="1754"/>
          <w:bookmarkEnd w:id="1755"/>
          <w:bookmarkEnd w:id="1756"/>
          <w:bookmarkEnd w:id="1757"/>
          <w:bookmarkEnd w:id="1758"/>
          <w:bookmarkEnd w:id="1759"/>
          <w:bookmarkEnd w:id="1760"/>
          <w:bookmarkEnd w:id="1761"/>
        </w:del>
      </w:ins>
    </w:p>
    <w:p w:rsidR="00DA11E9" w:rsidRPr="006C4CFC" w:rsidDel="005A3166" w:rsidRDefault="00DA11E9">
      <w:pPr>
        <w:pStyle w:val="Prrafodelista"/>
        <w:numPr>
          <w:ilvl w:val="0"/>
          <w:numId w:val="36"/>
        </w:numPr>
        <w:rPr>
          <w:del w:id="1762" w:author="Briceño-PC" w:date="2019-06-13T08:48:00Z"/>
          <w:rFonts w:ascii="Times New Roman" w:hAnsi="Times New Roman" w:cs="Times New Roman"/>
          <w:b/>
          <w:sz w:val="24"/>
          <w:lang w:eastAsia="es-CO"/>
          <w:rPrChange w:id="1763" w:author="Briceño-PC" w:date="2019-06-13T09:13:00Z">
            <w:rPr>
              <w:del w:id="1764" w:author="Briceño-PC" w:date="2019-06-13T08:48:00Z"/>
              <w:lang w:eastAsia="es-CO"/>
            </w:rPr>
          </w:rPrChange>
        </w:rPr>
        <w:pPrChange w:id="1765" w:author="Usuario de Windows" w:date="2019-06-06T01:37:00Z">
          <w:pPr/>
        </w:pPrChange>
      </w:pPr>
      <w:ins w:id="1766" w:author="Usuario de Windows" w:date="2019-06-06T01:35:00Z">
        <w:del w:id="1767" w:author="Briceño-PC" w:date="2019-06-13T08:48:00Z">
          <w:r w:rsidRPr="006C4CFC" w:rsidDel="005A3166">
            <w:rPr>
              <w:rFonts w:ascii="Times New Roman" w:hAnsi="Times New Roman" w:cs="Times New Roman"/>
              <w:b/>
              <w:sz w:val="24"/>
              <w:lang w:eastAsia="es-CO"/>
              <w:rPrChange w:id="1768" w:author="Briceño-PC" w:date="2019-06-13T09:13:00Z">
                <w:rPr>
                  <w:lang w:eastAsia="es-CO"/>
                </w:rPr>
              </w:rPrChange>
            </w:rPr>
            <w:delText xml:space="preserve">Tener habilidades de hacer juicios </w:delText>
          </w:r>
        </w:del>
      </w:ins>
      <w:ins w:id="1769" w:author="Usuario de Windows" w:date="2019-06-06T01:36:00Z">
        <w:del w:id="1770" w:author="Briceño-PC" w:date="2019-06-13T08:48:00Z">
          <w:r w:rsidRPr="006C4CFC" w:rsidDel="005A3166">
            <w:rPr>
              <w:rFonts w:ascii="Times New Roman" w:hAnsi="Times New Roman" w:cs="Times New Roman"/>
              <w:b/>
              <w:sz w:val="24"/>
              <w:lang w:eastAsia="es-CO"/>
              <w:rPrChange w:id="1771" w:author="Briceño-PC" w:date="2019-06-13T09:13:00Z">
                <w:rPr>
                  <w:lang w:eastAsia="es-CO"/>
                </w:rPr>
              </w:rPrChange>
            </w:rPr>
            <w:delText>razonables</w:delText>
          </w:r>
        </w:del>
      </w:ins>
      <w:bookmarkStart w:id="1772" w:name="_Toc11373737"/>
      <w:bookmarkStart w:id="1773" w:name="_Toc11373807"/>
      <w:bookmarkStart w:id="1774" w:name="_Toc11373896"/>
      <w:bookmarkStart w:id="1775" w:name="_Toc11373938"/>
      <w:bookmarkStart w:id="1776" w:name="_Toc11373981"/>
      <w:bookmarkStart w:id="1777" w:name="_Toc11374066"/>
      <w:bookmarkStart w:id="1778" w:name="_Toc11374707"/>
      <w:bookmarkStart w:id="1779" w:name="_Toc11374754"/>
      <w:bookmarkEnd w:id="1772"/>
      <w:bookmarkEnd w:id="1773"/>
      <w:bookmarkEnd w:id="1774"/>
      <w:bookmarkEnd w:id="1775"/>
      <w:bookmarkEnd w:id="1776"/>
      <w:bookmarkEnd w:id="1777"/>
      <w:bookmarkEnd w:id="1778"/>
      <w:bookmarkEnd w:id="1779"/>
    </w:p>
    <w:p w:rsidR="00DA11E9" w:rsidRPr="006C4CFC" w:rsidDel="005A3166" w:rsidRDefault="00DA11E9">
      <w:pPr>
        <w:pStyle w:val="Prrafodelista"/>
        <w:numPr>
          <w:ilvl w:val="0"/>
          <w:numId w:val="36"/>
        </w:numPr>
        <w:rPr>
          <w:ins w:id="1780" w:author="Usuario de Windows" w:date="2019-06-06T01:37:00Z"/>
          <w:del w:id="1781" w:author="Briceño-PC" w:date="2019-06-13T08:48:00Z"/>
          <w:rFonts w:ascii="Times New Roman" w:hAnsi="Times New Roman" w:cs="Times New Roman"/>
          <w:b/>
          <w:sz w:val="24"/>
          <w:lang w:eastAsia="es-CO"/>
          <w:rPrChange w:id="1782" w:author="Briceño-PC" w:date="2019-06-13T09:13:00Z">
            <w:rPr>
              <w:ins w:id="1783" w:author="Usuario de Windows" w:date="2019-06-06T01:37:00Z"/>
              <w:del w:id="1784" w:author="Briceño-PC" w:date="2019-06-13T08:48:00Z"/>
              <w:lang w:eastAsia="es-CO"/>
            </w:rPr>
          </w:rPrChange>
        </w:rPr>
        <w:pPrChange w:id="1785" w:author="Usuario de Windows" w:date="2019-06-06T01:37:00Z">
          <w:pPr>
            <w:ind w:left="708"/>
            <w:jc w:val="both"/>
          </w:pPr>
        </w:pPrChange>
      </w:pPr>
      <w:ins w:id="1786" w:author="Usuario de Windows" w:date="2019-06-06T01:37:00Z">
        <w:del w:id="1787" w:author="Briceño-PC" w:date="2019-06-13T08:48:00Z">
          <w:r w:rsidRPr="006C4CFC" w:rsidDel="005A3166">
            <w:rPr>
              <w:rFonts w:ascii="Times New Roman" w:hAnsi="Times New Roman" w:cs="Times New Roman"/>
              <w:b/>
              <w:sz w:val="24"/>
              <w:lang w:eastAsia="es-CO"/>
              <w:rPrChange w:id="1788" w:author="Briceño-PC" w:date="2019-06-13T09:13:00Z">
                <w:rPr>
                  <w:lang w:eastAsia="es-CO"/>
                </w:rPr>
              </w:rPrChange>
            </w:rPr>
            <w:delText xml:space="preserve"> en toda situación de auditoria</w:delText>
          </w:r>
          <w:bookmarkStart w:id="1789" w:name="_Toc11373738"/>
          <w:bookmarkStart w:id="1790" w:name="_Toc11373808"/>
          <w:bookmarkStart w:id="1791" w:name="_Toc11373897"/>
          <w:bookmarkStart w:id="1792" w:name="_Toc11373939"/>
          <w:bookmarkStart w:id="1793" w:name="_Toc11373982"/>
          <w:bookmarkStart w:id="1794" w:name="_Toc11374067"/>
          <w:bookmarkStart w:id="1795" w:name="_Toc11374708"/>
          <w:bookmarkStart w:id="1796" w:name="_Toc11374755"/>
          <w:bookmarkEnd w:id="1789"/>
          <w:bookmarkEnd w:id="1790"/>
          <w:bookmarkEnd w:id="1791"/>
          <w:bookmarkEnd w:id="1792"/>
          <w:bookmarkEnd w:id="1793"/>
          <w:bookmarkEnd w:id="1794"/>
          <w:bookmarkEnd w:id="1795"/>
          <w:bookmarkEnd w:id="1796"/>
        </w:del>
      </w:ins>
    </w:p>
    <w:p w:rsidR="00DA11E9" w:rsidRPr="006C4CFC" w:rsidDel="005A3166" w:rsidRDefault="00DA11E9">
      <w:pPr>
        <w:pStyle w:val="Prrafodelista"/>
        <w:numPr>
          <w:ilvl w:val="0"/>
          <w:numId w:val="36"/>
        </w:numPr>
        <w:rPr>
          <w:ins w:id="1797" w:author="Usuario de Windows" w:date="2019-06-06T01:38:00Z"/>
          <w:del w:id="1798" w:author="Briceño-PC" w:date="2019-06-13T08:48:00Z"/>
          <w:rFonts w:ascii="Times New Roman" w:hAnsi="Times New Roman" w:cs="Times New Roman"/>
          <w:b/>
          <w:sz w:val="24"/>
          <w:lang w:eastAsia="es-CO"/>
          <w:rPrChange w:id="1799" w:author="Briceño-PC" w:date="2019-06-13T09:13:00Z">
            <w:rPr>
              <w:ins w:id="1800" w:author="Usuario de Windows" w:date="2019-06-06T01:38:00Z"/>
              <w:del w:id="1801" w:author="Briceño-PC" w:date="2019-06-13T08:48:00Z"/>
              <w:lang w:eastAsia="es-CO"/>
            </w:rPr>
          </w:rPrChange>
        </w:rPr>
        <w:pPrChange w:id="1802" w:author="Usuario de Windows" w:date="2019-06-06T01:37:00Z">
          <w:pPr/>
        </w:pPrChange>
      </w:pPr>
      <w:ins w:id="1803" w:author="Usuario de Windows" w:date="2019-06-06T01:37:00Z">
        <w:del w:id="1804" w:author="Briceño-PC" w:date="2019-06-13T08:48:00Z">
          <w:r w:rsidRPr="006C4CFC" w:rsidDel="005A3166">
            <w:rPr>
              <w:rFonts w:ascii="Times New Roman" w:hAnsi="Times New Roman" w:cs="Times New Roman"/>
              <w:b/>
              <w:sz w:val="24"/>
              <w:lang w:eastAsia="es-CO"/>
              <w:rPrChange w:id="1805" w:author="Briceño-PC" w:date="2019-06-13T09:13:00Z">
                <w:rPr>
                  <w:lang w:eastAsia="es-CO"/>
                </w:rPr>
              </w:rPrChange>
            </w:rPr>
            <w:delText>Confidencialidad</w:delText>
          </w:r>
        </w:del>
      </w:ins>
      <w:bookmarkStart w:id="1806" w:name="_Toc11373739"/>
      <w:bookmarkStart w:id="1807" w:name="_Toc11373809"/>
      <w:bookmarkStart w:id="1808" w:name="_Toc11373898"/>
      <w:bookmarkStart w:id="1809" w:name="_Toc11373940"/>
      <w:bookmarkStart w:id="1810" w:name="_Toc11373983"/>
      <w:bookmarkStart w:id="1811" w:name="_Toc11374068"/>
      <w:bookmarkStart w:id="1812" w:name="_Toc11374709"/>
      <w:bookmarkStart w:id="1813" w:name="_Toc11374756"/>
      <w:bookmarkEnd w:id="1806"/>
      <w:bookmarkEnd w:id="1807"/>
      <w:bookmarkEnd w:id="1808"/>
      <w:bookmarkEnd w:id="1809"/>
      <w:bookmarkEnd w:id="1810"/>
      <w:bookmarkEnd w:id="1811"/>
      <w:bookmarkEnd w:id="1812"/>
      <w:bookmarkEnd w:id="1813"/>
    </w:p>
    <w:p w:rsidR="00DA11E9" w:rsidRPr="006C4CFC" w:rsidDel="005A3166" w:rsidRDefault="00DA11E9">
      <w:pPr>
        <w:pStyle w:val="Prrafodelista"/>
        <w:numPr>
          <w:ilvl w:val="0"/>
          <w:numId w:val="36"/>
        </w:numPr>
        <w:rPr>
          <w:ins w:id="1814" w:author="Usuario de Windows" w:date="2019-06-06T01:38:00Z"/>
          <w:del w:id="1815" w:author="Briceño-PC" w:date="2019-06-13T08:48:00Z"/>
          <w:rFonts w:ascii="Times New Roman" w:hAnsi="Times New Roman" w:cs="Times New Roman"/>
          <w:b/>
          <w:sz w:val="24"/>
          <w:lang w:eastAsia="es-CO"/>
          <w:rPrChange w:id="1816" w:author="Briceño-PC" w:date="2019-06-13T09:13:00Z">
            <w:rPr>
              <w:ins w:id="1817" w:author="Usuario de Windows" w:date="2019-06-06T01:38:00Z"/>
              <w:del w:id="1818" w:author="Briceño-PC" w:date="2019-06-13T08:48:00Z"/>
              <w:lang w:eastAsia="es-CO"/>
            </w:rPr>
          </w:rPrChange>
        </w:rPr>
        <w:pPrChange w:id="1819" w:author="Usuario de Windows" w:date="2019-06-06T01:37:00Z">
          <w:pPr/>
        </w:pPrChange>
      </w:pPr>
      <w:ins w:id="1820" w:author="Usuario de Windows" w:date="2019-06-06T01:38:00Z">
        <w:del w:id="1821" w:author="Briceño-PC" w:date="2019-06-13T08:48:00Z">
          <w:r w:rsidRPr="006C4CFC" w:rsidDel="005A3166">
            <w:rPr>
              <w:rFonts w:ascii="Times New Roman" w:hAnsi="Times New Roman" w:cs="Times New Roman"/>
              <w:b/>
              <w:sz w:val="24"/>
              <w:lang w:eastAsia="es-CO"/>
              <w:rPrChange w:id="1822" w:author="Briceño-PC" w:date="2019-06-13T09:13:00Z">
                <w:rPr>
                  <w:lang w:eastAsia="es-CO"/>
                </w:rPr>
              </w:rPrChange>
            </w:rPr>
            <w:delText>Independencia</w:delText>
          </w:r>
          <w:bookmarkStart w:id="1823" w:name="_Toc11373740"/>
          <w:bookmarkStart w:id="1824" w:name="_Toc11373810"/>
          <w:bookmarkStart w:id="1825" w:name="_Toc11373899"/>
          <w:bookmarkStart w:id="1826" w:name="_Toc11373941"/>
          <w:bookmarkStart w:id="1827" w:name="_Toc11373984"/>
          <w:bookmarkStart w:id="1828" w:name="_Toc11374069"/>
          <w:bookmarkStart w:id="1829" w:name="_Toc11374710"/>
          <w:bookmarkStart w:id="1830" w:name="_Toc11374757"/>
          <w:bookmarkEnd w:id="1823"/>
          <w:bookmarkEnd w:id="1824"/>
          <w:bookmarkEnd w:id="1825"/>
          <w:bookmarkEnd w:id="1826"/>
          <w:bookmarkEnd w:id="1827"/>
          <w:bookmarkEnd w:id="1828"/>
          <w:bookmarkEnd w:id="1829"/>
          <w:bookmarkEnd w:id="1830"/>
        </w:del>
      </w:ins>
    </w:p>
    <w:p w:rsidR="00CB560A" w:rsidRDefault="00CB560A">
      <w:pPr>
        <w:pStyle w:val="Ttulo2"/>
        <w:numPr>
          <w:ilvl w:val="0"/>
          <w:numId w:val="30"/>
        </w:numPr>
        <w:rPr>
          <w:ins w:id="1831" w:author="Briceño-PC" w:date="2019-06-14T08:58:00Z"/>
          <w:rFonts w:ascii="Times New Roman" w:hAnsi="Times New Roman" w:cs="Times New Roman"/>
          <w:b/>
          <w:sz w:val="24"/>
          <w:lang w:eastAsia="es-CO"/>
        </w:rPr>
        <w:pPrChange w:id="1832" w:author="Briceño-PC" w:date="2019-06-12T00:50:00Z">
          <w:pPr/>
        </w:pPrChange>
      </w:pPr>
      <w:bookmarkStart w:id="1833" w:name="_Toc11374758"/>
      <w:ins w:id="1834" w:author="Usuario de Windows" w:date="2019-06-06T01:39:00Z">
        <w:r w:rsidRPr="006C4CFC">
          <w:rPr>
            <w:rFonts w:ascii="Times New Roman" w:hAnsi="Times New Roman" w:cs="Times New Roman"/>
            <w:b/>
            <w:color w:val="auto"/>
            <w:sz w:val="24"/>
            <w:lang w:eastAsia="es-CO"/>
            <w:rPrChange w:id="1835" w:author="Briceño-PC" w:date="2019-06-13T09:13:00Z">
              <w:rPr>
                <w:lang w:eastAsia="es-CO"/>
              </w:rPr>
            </w:rPrChange>
          </w:rPr>
          <w:t>Asignación de roles</w:t>
        </w:r>
      </w:ins>
      <w:bookmarkEnd w:id="1833"/>
    </w:p>
    <w:p w:rsidR="00B1269D" w:rsidRPr="00B1269D" w:rsidDel="00922B9E" w:rsidRDefault="00B1269D">
      <w:pPr>
        <w:rPr>
          <w:ins w:id="1836" w:author="Usuario de Windows" w:date="2019-06-06T01:39:00Z"/>
          <w:del w:id="1837" w:author="Briceño-PC" w:date="2019-07-19T10:00:00Z"/>
          <w:lang w:eastAsia="es-CO"/>
        </w:rPr>
      </w:pPr>
    </w:p>
    <w:p w:rsidR="00B1269D" w:rsidDel="00922B9E" w:rsidRDefault="00922B9E">
      <w:pPr>
        <w:pStyle w:val="Prrafodelista"/>
        <w:autoSpaceDE w:val="0"/>
        <w:autoSpaceDN w:val="0"/>
        <w:adjustRightInd w:val="0"/>
        <w:spacing w:after="0" w:line="240" w:lineRule="auto"/>
        <w:ind w:left="1428"/>
        <w:jc w:val="both"/>
        <w:rPr>
          <w:ins w:id="1838" w:author="jhon argomedo" w:date="2019-06-27T18:09:00Z"/>
          <w:del w:id="1839" w:author="Briceño-PC" w:date="2019-07-19T10:00:00Z"/>
          <w:rFonts w:cstheme="minorHAnsi"/>
          <w:b/>
          <w:sz w:val="24"/>
          <w:szCs w:val="24"/>
        </w:rPr>
        <w:pPrChange w:id="1840" w:author="Briceño-PC" w:date="2019-06-14T08:58:00Z">
          <w:pPr>
            <w:pStyle w:val="Prrafodelista"/>
            <w:numPr>
              <w:numId w:val="30"/>
            </w:numPr>
            <w:autoSpaceDE w:val="0"/>
            <w:autoSpaceDN w:val="0"/>
            <w:adjustRightInd w:val="0"/>
            <w:spacing w:after="0" w:line="240" w:lineRule="auto"/>
            <w:ind w:left="1428" w:hanging="360"/>
            <w:jc w:val="both"/>
          </w:pPr>
        </w:pPrChange>
      </w:pPr>
      <w:ins w:id="1841" w:author="Briceño-PC" w:date="2019-07-19T10:00:00Z">
        <w:r>
          <w:rPr>
            <w:rFonts w:cstheme="minorHAnsi"/>
            <w:b/>
            <w:sz w:val="24"/>
            <w:szCs w:val="24"/>
          </w:rPr>
          <w:t>${roles}</w:t>
        </w:r>
      </w:ins>
    </w:p>
    <w:p w:rsidR="00C560CF" w:rsidDel="00922B9E" w:rsidRDefault="00654A27">
      <w:pPr>
        <w:autoSpaceDE w:val="0"/>
        <w:autoSpaceDN w:val="0"/>
        <w:adjustRightInd w:val="0"/>
        <w:spacing w:after="0" w:line="240" w:lineRule="auto"/>
        <w:ind w:left="2124"/>
        <w:jc w:val="both"/>
        <w:rPr>
          <w:ins w:id="1842" w:author="jhon argomedo" w:date="2019-06-27T18:09:00Z"/>
          <w:del w:id="1843" w:author="Briceño-PC" w:date="2019-07-19T10:00:00Z"/>
          <w:rFonts w:cstheme="minorHAnsi"/>
          <w:sz w:val="24"/>
          <w:szCs w:val="24"/>
        </w:rPr>
        <w:pPrChange w:id="1844" w:author="Briceño-PC" w:date="2019-07-19T09:01:00Z">
          <w:pPr>
            <w:autoSpaceDE w:val="0"/>
            <w:autoSpaceDN w:val="0"/>
            <w:adjustRightInd w:val="0"/>
            <w:spacing w:after="0" w:line="240" w:lineRule="auto"/>
            <w:ind w:left="2124" w:firstLine="6"/>
            <w:jc w:val="both"/>
          </w:pPr>
        </w:pPrChange>
      </w:pPr>
      <w:ins w:id="1845" w:author="jhon argomedo" w:date="2019-06-27T18:14:00Z">
        <w:del w:id="1846" w:author="Briceño-PC" w:date="2019-07-19T10:00:00Z">
          <w:r w:rsidDel="00922B9E">
            <w:rPr>
              <w:rFonts w:cstheme="minorHAnsi"/>
              <w:sz w:val="24"/>
              <w:szCs w:val="24"/>
            </w:rPr>
            <w:delText xml:space="preserve">Alumno </w:delText>
          </w:r>
        </w:del>
      </w:ins>
      <w:ins w:id="1847" w:author="jhon argomedo" w:date="2019-06-27T18:09:00Z">
        <w:del w:id="1848" w:author="Briceño-PC" w:date="2019-07-19T10:00:00Z">
          <w:r w:rsidR="00C560CF" w:rsidDel="00922B9E">
            <w:rPr>
              <w:rFonts w:cstheme="minorHAnsi"/>
              <w:sz w:val="24"/>
              <w:szCs w:val="24"/>
            </w:rPr>
            <w:delText xml:space="preserve">de la Universidad Nacional de </w:delText>
          </w:r>
        </w:del>
      </w:ins>
      <w:ins w:id="1849" w:author="jhon argomedo" w:date="2019-06-27T18:15:00Z">
        <w:del w:id="1850" w:author="Briceño-PC" w:date="2019-07-19T10:00:00Z">
          <w:r w:rsidDel="00922B9E">
            <w:rPr>
              <w:rFonts w:cstheme="minorHAnsi"/>
              <w:sz w:val="24"/>
              <w:szCs w:val="24"/>
            </w:rPr>
            <w:delText>Trujillo</w:delText>
          </w:r>
          <w:r w:rsidRPr="00654A27" w:rsidDel="00922B9E">
            <w:rPr>
              <w:rFonts w:cstheme="minorHAnsi"/>
              <w:sz w:val="24"/>
              <w:szCs w:val="24"/>
            </w:rPr>
            <w:delText xml:space="preserve"> </w:delText>
          </w:r>
          <w:r w:rsidDel="00922B9E">
            <w:rPr>
              <w:rFonts w:cstheme="minorHAnsi"/>
              <w:sz w:val="24"/>
              <w:szCs w:val="24"/>
            </w:rPr>
            <w:delText>cursando el VII ciclo</w:delText>
          </w:r>
        </w:del>
      </w:ins>
      <w:ins w:id="1851" w:author="jhon argomedo" w:date="2019-06-27T18:14:00Z">
        <w:del w:id="1852" w:author="Briceño-PC" w:date="2019-07-19T10:00:00Z">
          <w:r w:rsidDel="00922B9E">
            <w:rPr>
              <w:rFonts w:cstheme="minorHAnsi"/>
              <w:sz w:val="24"/>
              <w:szCs w:val="24"/>
            </w:rPr>
            <w:delText xml:space="preserve"> de la carrera </w:delText>
          </w:r>
          <w:r w:rsidRPr="00AC245C" w:rsidDel="00922B9E">
            <w:rPr>
              <w:rFonts w:cstheme="minorHAnsi"/>
              <w:sz w:val="24"/>
              <w:szCs w:val="24"/>
            </w:rPr>
            <w:delText>Inge</w:delText>
          </w:r>
          <w:r w:rsidDel="00922B9E">
            <w:rPr>
              <w:rFonts w:cstheme="minorHAnsi"/>
              <w:sz w:val="24"/>
              <w:szCs w:val="24"/>
            </w:rPr>
            <w:delText>niería de Sistemas</w:delText>
          </w:r>
        </w:del>
      </w:ins>
      <w:ins w:id="1853" w:author="jhon argomedo" w:date="2019-06-27T18:09:00Z">
        <w:del w:id="1854" w:author="Briceño-PC" w:date="2019-07-19T10:00:00Z">
          <w:r w:rsidR="00C560CF" w:rsidDel="00922B9E">
            <w:rPr>
              <w:rFonts w:cstheme="minorHAnsi"/>
              <w:sz w:val="24"/>
              <w:szCs w:val="24"/>
            </w:rPr>
            <w:delText xml:space="preserve">, especialista </w:delText>
          </w:r>
        </w:del>
      </w:ins>
      <w:ins w:id="1855" w:author="jhon argomedo" w:date="2019-06-27T18:12:00Z">
        <w:del w:id="1856" w:author="Briceño-PC" w:date="2019-07-19T10:00:00Z">
          <w:r w:rsidRPr="00FB5593" w:rsidDel="00922B9E">
            <w:rPr>
              <w:rFonts w:ascii="Times New Roman" w:hAnsi="Times New Roman" w:cs="Times New Roman"/>
              <w:sz w:val="24"/>
              <w:lang w:eastAsia="es-CO"/>
            </w:rPr>
            <w:delText xml:space="preserve">en </w:delText>
          </w:r>
          <w:r w:rsidDel="00922B9E">
            <w:rPr>
              <w:rFonts w:cstheme="minorHAnsi"/>
              <w:sz w:val="24"/>
              <w:szCs w:val="24"/>
            </w:rPr>
            <w:delText xml:space="preserve">gestión de proyectos, </w:delText>
          </w:r>
        </w:del>
      </w:ins>
      <w:ins w:id="1857" w:author="jhon argomedo" w:date="2019-06-27T18:18:00Z">
        <w:del w:id="1858" w:author="Briceño-PC" w:date="2019-07-19T10:00:00Z">
          <w:r w:rsidDel="00922B9E">
            <w:rPr>
              <w:rFonts w:cstheme="minorHAnsi"/>
              <w:sz w:val="24"/>
              <w:szCs w:val="24"/>
            </w:rPr>
            <w:delText xml:space="preserve">encargado de dirigir la ejecución de esta auditoría, se le atribuye además el análisis de los procesos y las operaciones de la institución educativa el COAR en función al modelo referencial </w:delText>
          </w:r>
        </w:del>
      </w:ins>
      <w:ins w:id="1859" w:author="jhon argomedo" w:date="2019-06-27T18:19:00Z">
        <w:del w:id="1860" w:author="Briceño-PC" w:date="2019-07-19T10:00:00Z">
          <w:r w:rsidDel="00922B9E">
            <w:rPr>
              <w:rFonts w:cstheme="minorHAnsi"/>
              <w:sz w:val="24"/>
              <w:szCs w:val="24"/>
            </w:rPr>
            <w:delText>y normativo presentados en este informe</w:delText>
          </w:r>
        </w:del>
      </w:ins>
      <w:ins w:id="1861" w:author="jhon argomedo" w:date="2019-06-27T18:18:00Z">
        <w:del w:id="1862" w:author="Briceño-PC" w:date="2019-07-19T10:00:00Z">
          <w:r w:rsidDel="00922B9E">
            <w:rPr>
              <w:rFonts w:cstheme="minorHAnsi"/>
              <w:sz w:val="24"/>
              <w:szCs w:val="24"/>
            </w:rPr>
            <w:delText>.</w:delText>
          </w:r>
        </w:del>
      </w:ins>
    </w:p>
    <w:p w:rsidR="00B1269D" w:rsidDel="00922B9E" w:rsidRDefault="00B1269D">
      <w:pPr>
        <w:pStyle w:val="Prrafodelista"/>
        <w:autoSpaceDE w:val="0"/>
        <w:autoSpaceDN w:val="0"/>
        <w:adjustRightInd w:val="0"/>
        <w:spacing w:after="0" w:line="240" w:lineRule="auto"/>
        <w:ind w:left="1428"/>
        <w:jc w:val="both"/>
        <w:rPr>
          <w:ins w:id="1863" w:author="jhon argomedo" w:date="2019-06-27T18:14:00Z"/>
          <w:del w:id="1864" w:author="Briceño-PC" w:date="2019-07-19T10:00:00Z"/>
          <w:rFonts w:cstheme="minorHAnsi"/>
          <w:b/>
          <w:sz w:val="24"/>
          <w:szCs w:val="24"/>
        </w:rPr>
        <w:pPrChange w:id="1865" w:author="Briceño-PC" w:date="2019-06-14T08:58:00Z">
          <w:pPr>
            <w:pStyle w:val="Prrafodelista"/>
            <w:numPr>
              <w:numId w:val="30"/>
            </w:numPr>
            <w:autoSpaceDE w:val="0"/>
            <w:autoSpaceDN w:val="0"/>
            <w:adjustRightInd w:val="0"/>
            <w:spacing w:after="0" w:line="240" w:lineRule="auto"/>
            <w:ind w:left="1428" w:hanging="360"/>
            <w:jc w:val="both"/>
          </w:pPr>
        </w:pPrChange>
      </w:pPr>
    </w:p>
    <w:p w:rsidR="00654A27" w:rsidDel="00922B9E" w:rsidRDefault="00654A27" w:rsidP="00654A27">
      <w:pPr>
        <w:pStyle w:val="Prrafodelista"/>
        <w:autoSpaceDE w:val="0"/>
        <w:autoSpaceDN w:val="0"/>
        <w:adjustRightInd w:val="0"/>
        <w:spacing w:after="0" w:line="240" w:lineRule="auto"/>
        <w:ind w:left="2112"/>
        <w:jc w:val="both"/>
        <w:rPr>
          <w:ins w:id="1866" w:author="jhon argomedo" w:date="2019-06-27T18:14:00Z"/>
          <w:del w:id="1867" w:author="Briceño-PC" w:date="2019-07-19T10:00:00Z"/>
          <w:rFonts w:cstheme="minorHAnsi"/>
          <w:sz w:val="24"/>
          <w:szCs w:val="24"/>
        </w:rPr>
      </w:pPr>
      <w:ins w:id="1868" w:author="jhon argomedo" w:date="2019-06-27T18:15:00Z">
        <w:del w:id="1869" w:author="Briceño-PC" w:date="2019-07-19T10:00:00Z">
          <w:r w:rsidDel="00922B9E">
            <w:rPr>
              <w:rFonts w:cstheme="minorHAnsi"/>
              <w:sz w:val="24"/>
              <w:szCs w:val="24"/>
            </w:rPr>
            <w:delText>Alumno de la Universidad Nacional de Trujillo</w:delText>
          </w:r>
          <w:r w:rsidRPr="00654A27" w:rsidDel="00922B9E">
            <w:rPr>
              <w:rFonts w:cstheme="minorHAnsi"/>
              <w:sz w:val="24"/>
              <w:szCs w:val="24"/>
            </w:rPr>
            <w:delText xml:space="preserve"> </w:delText>
          </w:r>
          <w:r w:rsidDel="00922B9E">
            <w:rPr>
              <w:rFonts w:cstheme="minorHAnsi"/>
              <w:sz w:val="24"/>
              <w:szCs w:val="24"/>
            </w:rPr>
            <w:delText xml:space="preserve">cursando el VII ciclo de la carrera </w:delText>
          </w:r>
          <w:r w:rsidRPr="00AC245C" w:rsidDel="00922B9E">
            <w:rPr>
              <w:rFonts w:cstheme="minorHAnsi"/>
              <w:sz w:val="24"/>
              <w:szCs w:val="24"/>
            </w:rPr>
            <w:delText>Inge</w:delText>
          </w:r>
          <w:r w:rsidDel="00922B9E">
            <w:rPr>
              <w:rFonts w:cstheme="minorHAnsi"/>
              <w:sz w:val="24"/>
              <w:szCs w:val="24"/>
            </w:rPr>
            <w:delText>niería de Sistemas,</w:delText>
          </w:r>
        </w:del>
      </w:ins>
      <w:ins w:id="1870" w:author="jhon argomedo" w:date="2019-06-27T18:14:00Z">
        <w:del w:id="1871" w:author="Briceño-PC" w:date="2019-07-19T10:00:00Z">
          <w:r w:rsidDel="00922B9E">
            <w:rPr>
              <w:rFonts w:cstheme="minorHAnsi"/>
              <w:sz w:val="24"/>
              <w:szCs w:val="24"/>
            </w:rPr>
            <w:delText xml:space="preserve"> </w:delText>
          </w:r>
          <w:r w:rsidRPr="00AC245C" w:rsidDel="00922B9E">
            <w:rPr>
              <w:rFonts w:cstheme="minorHAnsi"/>
              <w:sz w:val="24"/>
              <w:szCs w:val="24"/>
            </w:rPr>
            <w:delText xml:space="preserve">especialista en </w:delText>
          </w:r>
        </w:del>
      </w:ins>
      <w:ins w:id="1872" w:author="jhon argomedo" w:date="2019-06-27T18:16:00Z">
        <w:del w:id="1873" w:author="Briceño-PC" w:date="2019-07-19T10:00:00Z">
          <w:r w:rsidRPr="00FB5593" w:rsidDel="00922B9E">
            <w:rPr>
              <w:rFonts w:ascii="Times New Roman" w:hAnsi="Times New Roman" w:cs="Times New Roman"/>
              <w:sz w:val="24"/>
              <w:lang w:eastAsia="es-CO"/>
            </w:rPr>
            <w:delText xml:space="preserve">Legislación </w:delText>
          </w:r>
          <w:r w:rsidDel="00922B9E">
            <w:rPr>
              <w:rFonts w:ascii="Times New Roman" w:hAnsi="Times New Roman" w:cs="Times New Roman"/>
              <w:sz w:val="24"/>
              <w:lang w:eastAsia="es-CO"/>
            </w:rPr>
            <w:delText>Informática</w:delText>
          </w:r>
        </w:del>
      </w:ins>
      <w:ins w:id="1874" w:author="jhon argomedo" w:date="2019-06-27T18:14:00Z">
        <w:del w:id="1875" w:author="Briceño-PC" w:date="2019-07-19T10:00:00Z">
          <w:r w:rsidDel="00922B9E">
            <w:rPr>
              <w:rFonts w:cstheme="minorHAnsi"/>
              <w:sz w:val="24"/>
              <w:szCs w:val="24"/>
            </w:rPr>
            <w:delText xml:space="preserve"> o especialista en </w:delText>
          </w:r>
        </w:del>
      </w:ins>
      <w:ins w:id="1876" w:author="jhon argomedo" w:date="2019-06-27T18:16:00Z">
        <w:del w:id="1877" w:author="Briceño-PC" w:date="2019-07-19T10:00:00Z">
          <w:r w:rsidDel="00922B9E">
            <w:rPr>
              <w:rFonts w:cstheme="minorHAnsi"/>
              <w:sz w:val="24"/>
              <w:szCs w:val="24"/>
            </w:rPr>
            <w:delText xml:space="preserve">ofimática o especialista en uso de herramientas </w:delText>
          </w:r>
        </w:del>
      </w:ins>
      <w:ins w:id="1878" w:author="jhon argomedo" w:date="2019-06-27T18:19:00Z">
        <w:del w:id="1879" w:author="Briceño-PC" w:date="2019-07-19T10:00:00Z">
          <w:r w:rsidDel="00922B9E">
            <w:rPr>
              <w:rFonts w:cstheme="minorHAnsi"/>
              <w:sz w:val="24"/>
              <w:szCs w:val="24"/>
            </w:rPr>
            <w:delText>computacionales, con</w:delText>
          </w:r>
        </w:del>
      </w:ins>
      <w:ins w:id="1880" w:author="jhon argomedo" w:date="2019-06-27T18:14:00Z">
        <w:del w:id="1881" w:author="Briceño-PC" w:date="2019-07-19T10:00:00Z">
          <w:r w:rsidDel="00922B9E">
            <w:rPr>
              <w:rFonts w:cstheme="minorHAnsi"/>
              <w:sz w:val="24"/>
              <w:szCs w:val="24"/>
            </w:rPr>
            <w:delText xml:space="preserve"> sus vastos conocimientos permitió el desarrollo de esta auditoría, fue el principal responsab</w:delText>
          </w:r>
          <w:r w:rsidR="004C102A" w:rsidDel="00922B9E">
            <w:rPr>
              <w:rFonts w:cstheme="minorHAnsi"/>
              <w:sz w:val="24"/>
              <w:szCs w:val="24"/>
            </w:rPr>
            <w:delText>le de la evaluación de los cuestionarios</w:delText>
          </w:r>
        </w:del>
      </w:ins>
      <w:ins w:id="1882" w:author="jhon argomedo" w:date="2019-06-27T18:24:00Z">
        <w:del w:id="1883" w:author="Briceño-PC" w:date="2019-07-19T10:00:00Z">
          <w:r w:rsidR="004C102A" w:rsidDel="00922B9E">
            <w:rPr>
              <w:rFonts w:cstheme="minorHAnsi"/>
              <w:sz w:val="24"/>
              <w:szCs w:val="24"/>
            </w:rPr>
            <w:delText xml:space="preserve"> </w:delText>
          </w:r>
        </w:del>
      </w:ins>
      <w:ins w:id="1884" w:author="jhon argomedo" w:date="2019-06-27T18:14:00Z">
        <w:del w:id="1885" w:author="Briceño-PC" w:date="2019-07-19T10:00:00Z">
          <w:r w:rsidR="004C102A" w:rsidDel="00922B9E">
            <w:rPr>
              <w:rFonts w:cstheme="minorHAnsi"/>
              <w:sz w:val="24"/>
              <w:szCs w:val="24"/>
            </w:rPr>
            <w:delText xml:space="preserve">y los resultados </w:delText>
          </w:r>
        </w:del>
      </w:ins>
      <w:ins w:id="1886" w:author="jhon argomedo" w:date="2019-06-27T18:24:00Z">
        <w:del w:id="1887" w:author="Briceño-PC" w:date="2019-07-19T10:00:00Z">
          <w:r w:rsidR="004C102A" w:rsidDel="00922B9E">
            <w:rPr>
              <w:rFonts w:cstheme="minorHAnsi"/>
              <w:sz w:val="24"/>
              <w:szCs w:val="24"/>
            </w:rPr>
            <w:delText xml:space="preserve">obtenidos </w:delText>
          </w:r>
        </w:del>
      </w:ins>
      <w:ins w:id="1888" w:author="jhon argomedo" w:date="2019-06-27T18:14:00Z">
        <w:del w:id="1889" w:author="Briceño-PC" w:date="2019-07-19T10:00:00Z">
          <w:r w:rsidDel="00922B9E">
            <w:rPr>
              <w:rFonts w:cstheme="minorHAnsi"/>
              <w:sz w:val="24"/>
              <w:szCs w:val="24"/>
            </w:rPr>
            <w:delText xml:space="preserve">de la información de la </w:delText>
          </w:r>
        </w:del>
      </w:ins>
      <w:ins w:id="1890" w:author="jhon argomedo" w:date="2019-06-27T18:17:00Z">
        <w:del w:id="1891" w:author="Briceño-PC" w:date="2019-07-19T10:00:00Z">
          <w:r w:rsidDel="00922B9E">
            <w:rPr>
              <w:rFonts w:cstheme="minorHAnsi"/>
              <w:sz w:val="24"/>
              <w:szCs w:val="24"/>
            </w:rPr>
            <w:delText>institución educativa</w:delText>
          </w:r>
        </w:del>
      </w:ins>
      <w:ins w:id="1892" w:author="jhon argomedo" w:date="2019-06-27T18:14:00Z">
        <w:del w:id="1893" w:author="Briceño-PC" w:date="2019-07-19T10:00:00Z">
          <w:r w:rsidDel="00922B9E">
            <w:rPr>
              <w:rFonts w:cstheme="minorHAnsi"/>
              <w:sz w:val="24"/>
              <w:szCs w:val="24"/>
            </w:rPr>
            <w:delText xml:space="preserve"> “</w:delText>
          </w:r>
        </w:del>
      </w:ins>
      <w:ins w:id="1894" w:author="jhon argomedo" w:date="2019-06-27T18:17:00Z">
        <w:del w:id="1895" w:author="Briceño-PC" w:date="2019-07-19T10:00:00Z">
          <w:r w:rsidDel="00922B9E">
            <w:rPr>
              <w:rFonts w:cstheme="minorHAnsi"/>
              <w:sz w:val="24"/>
              <w:szCs w:val="24"/>
            </w:rPr>
            <w:delText>COAR</w:delText>
          </w:r>
        </w:del>
      </w:ins>
      <w:ins w:id="1896" w:author="jhon argomedo" w:date="2019-06-27T18:14:00Z">
        <w:del w:id="1897" w:author="Briceño-PC" w:date="2019-07-19T10:00:00Z">
          <w:r w:rsidDel="00922B9E">
            <w:rPr>
              <w:rFonts w:cstheme="minorHAnsi"/>
              <w:sz w:val="24"/>
              <w:szCs w:val="24"/>
            </w:rPr>
            <w:delText>”</w:delText>
          </w:r>
        </w:del>
      </w:ins>
      <w:ins w:id="1898" w:author="jhon argomedo" w:date="2019-06-27T18:24:00Z">
        <w:del w:id="1899" w:author="Briceño-PC" w:date="2019-07-19T10:00:00Z">
          <w:r w:rsidR="004C102A" w:rsidDel="00922B9E">
            <w:rPr>
              <w:rFonts w:cstheme="minorHAnsi"/>
              <w:sz w:val="24"/>
              <w:szCs w:val="24"/>
            </w:rPr>
            <w:delText>.</w:delText>
          </w:r>
        </w:del>
      </w:ins>
    </w:p>
    <w:p w:rsidR="00654A27" w:rsidDel="00922B9E" w:rsidRDefault="00654A27">
      <w:pPr>
        <w:pStyle w:val="Prrafodelista"/>
        <w:autoSpaceDE w:val="0"/>
        <w:autoSpaceDN w:val="0"/>
        <w:adjustRightInd w:val="0"/>
        <w:spacing w:after="0" w:line="240" w:lineRule="auto"/>
        <w:ind w:left="1428"/>
        <w:jc w:val="both"/>
        <w:rPr>
          <w:ins w:id="1900" w:author="jhon argomedo" w:date="2019-06-27T18:20:00Z"/>
          <w:del w:id="1901" w:author="Briceño-PC" w:date="2019-07-19T10:00:00Z"/>
          <w:rFonts w:cstheme="minorHAnsi"/>
          <w:b/>
          <w:sz w:val="24"/>
          <w:szCs w:val="24"/>
        </w:rPr>
        <w:pPrChange w:id="1902" w:author="Briceño-PC" w:date="2019-06-14T08:58:00Z">
          <w:pPr>
            <w:pStyle w:val="Prrafodelista"/>
            <w:numPr>
              <w:numId w:val="30"/>
            </w:numPr>
            <w:autoSpaceDE w:val="0"/>
            <w:autoSpaceDN w:val="0"/>
            <w:adjustRightInd w:val="0"/>
            <w:spacing w:after="0" w:line="240" w:lineRule="auto"/>
            <w:ind w:left="1428" w:hanging="360"/>
            <w:jc w:val="both"/>
          </w:pPr>
        </w:pPrChange>
      </w:pPr>
    </w:p>
    <w:p w:rsidR="00B1269D" w:rsidRDefault="006C55D1" w:rsidP="00B1269D">
      <w:pPr>
        <w:pStyle w:val="Prrafodelista"/>
        <w:autoSpaceDE w:val="0"/>
        <w:autoSpaceDN w:val="0"/>
        <w:adjustRightInd w:val="0"/>
        <w:spacing w:after="0" w:line="240" w:lineRule="auto"/>
        <w:ind w:left="2148"/>
        <w:jc w:val="both"/>
        <w:rPr>
          <w:ins w:id="1903" w:author="Jairo Navez" w:date="2019-06-14T09:54:00Z"/>
          <w:rFonts w:cstheme="minorHAnsi"/>
          <w:sz w:val="24"/>
          <w:szCs w:val="24"/>
        </w:rPr>
      </w:pPr>
      <w:ins w:id="1904" w:author="jhon argomedo" w:date="2019-06-14T14:24:00Z">
        <w:del w:id="1905" w:author="Briceño-PC" w:date="2019-07-19T10:00:00Z">
          <w:r w:rsidDel="00922B9E">
            <w:rPr>
              <w:rFonts w:cstheme="minorHAnsi"/>
              <w:sz w:val="24"/>
              <w:szCs w:val="24"/>
            </w:rPr>
            <w:delText>Jhon EnriqueArgomedo de la Cruz</w:delText>
          </w:r>
          <w:r w:rsidRPr="006C55D1" w:rsidDel="00922B9E">
            <w:rPr>
              <w:rFonts w:cstheme="minorHAnsi"/>
              <w:sz w:val="24"/>
              <w:szCs w:val="24"/>
            </w:rPr>
            <w:delText xml:space="preserve"> </w:delText>
          </w:r>
          <w:r w:rsidDel="00922B9E">
            <w:rPr>
              <w:rFonts w:cstheme="minorHAnsi"/>
              <w:sz w:val="24"/>
              <w:szCs w:val="24"/>
            </w:rPr>
            <w:delText>Jairo RaùlNavez Aroca</w:delText>
          </w:r>
          <w:r w:rsidRPr="006C55D1" w:rsidDel="00922B9E">
            <w:rPr>
              <w:rFonts w:cstheme="minorHAnsi"/>
              <w:sz w:val="24"/>
              <w:szCs w:val="24"/>
            </w:rPr>
            <w:delText xml:space="preserve"> </w:delText>
          </w:r>
          <w:r w:rsidDel="00922B9E">
            <w:rPr>
              <w:rFonts w:cstheme="minorHAnsi"/>
              <w:sz w:val="24"/>
              <w:szCs w:val="24"/>
            </w:rPr>
            <w:delText>Cintia MelissaOlivares Ruiz</w:delText>
          </w:r>
          <w:r w:rsidRPr="006C55D1" w:rsidDel="00922B9E">
            <w:rPr>
              <w:rFonts w:cstheme="minorHAnsi"/>
              <w:sz w:val="24"/>
              <w:szCs w:val="24"/>
            </w:rPr>
            <w:delText xml:space="preserve"> </w:delText>
          </w:r>
        </w:del>
      </w:ins>
    </w:p>
    <w:p w:rsidR="008318A8" w:rsidRDefault="008318A8" w:rsidP="00B1269D">
      <w:pPr>
        <w:pStyle w:val="Prrafodelista"/>
        <w:autoSpaceDE w:val="0"/>
        <w:autoSpaceDN w:val="0"/>
        <w:adjustRightInd w:val="0"/>
        <w:spacing w:after="0" w:line="240" w:lineRule="auto"/>
        <w:ind w:left="2148"/>
        <w:jc w:val="both"/>
        <w:rPr>
          <w:ins w:id="1906" w:author="Briceño-PC" w:date="2019-06-14T08:58:00Z"/>
          <w:rFonts w:cstheme="minorHAnsi"/>
          <w:sz w:val="24"/>
          <w:szCs w:val="24"/>
        </w:rPr>
      </w:pPr>
    </w:p>
    <w:p w:rsidR="00CB560A" w:rsidRPr="006C4CFC" w:rsidDel="00B1269D" w:rsidRDefault="00B375DA">
      <w:pPr>
        <w:pStyle w:val="Prrafodelista"/>
        <w:numPr>
          <w:ilvl w:val="0"/>
          <w:numId w:val="39"/>
        </w:numPr>
        <w:rPr>
          <w:ins w:id="1907" w:author="Usuario de Windows" w:date="2019-06-06T01:41:00Z"/>
          <w:del w:id="1908" w:author="Briceño-PC" w:date="2019-06-14T08:58:00Z"/>
          <w:rFonts w:ascii="Times New Roman" w:hAnsi="Times New Roman" w:cs="Times New Roman"/>
          <w:sz w:val="24"/>
          <w:lang w:eastAsia="es-CO"/>
          <w:rPrChange w:id="1909" w:author="Briceño-PC" w:date="2019-06-13T09:14:00Z">
            <w:rPr>
              <w:ins w:id="1910" w:author="Usuario de Windows" w:date="2019-06-06T01:41:00Z"/>
              <w:del w:id="1911" w:author="Briceño-PC" w:date="2019-06-14T08:58:00Z"/>
              <w:lang w:eastAsia="es-CO"/>
            </w:rPr>
          </w:rPrChange>
        </w:rPr>
        <w:pPrChange w:id="1912" w:author="Usuario de Windows" w:date="2019-06-06T01:39:00Z">
          <w:pPr/>
        </w:pPrChange>
      </w:pPr>
      <w:ins w:id="1913" w:author="Usuario de Windows" w:date="2019-06-06T01:41:00Z">
        <w:del w:id="1914" w:author="Briceño-PC" w:date="2019-06-14T08:58:00Z">
          <w:r w:rsidRPr="006C4CFC" w:rsidDel="00B1269D">
            <w:rPr>
              <w:rFonts w:ascii="Times New Roman" w:hAnsi="Times New Roman" w:cs="Times New Roman"/>
              <w:sz w:val="24"/>
              <w:lang w:eastAsia="es-CO"/>
              <w:rPrChange w:id="1915" w:author="Briceño-PC" w:date="2019-06-13T09:14:00Z">
                <w:rPr>
                  <w:lang w:eastAsia="es-CO"/>
                </w:rPr>
              </w:rPrChange>
            </w:rPr>
            <w:delText>Entrevista con el Director General</w:delText>
          </w:r>
        </w:del>
      </w:ins>
    </w:p>
    <w:p w:rsidR="00B375DA" w:rsidRPr="006C4CFC" w:rsidDel="00B1269D" w:rsidRDefault="00B375DA">
      <w:pPr>
        <w:pStyle w:val="Prrafodelista"/>
        <w:numPr>
          <w:ilvl w:val="0"/>
          <w:numId w:val="39"/>
        </w:numPr>
        <w:rPr>
          <w:ins w:id="1916" w:author="Usuario de Windows" w:date="2019-06-06T01:43:00Z"/>
          <w:del w:id="1917" w:author="Briceño-PC" w:date="2019-06-14T08:58:00Z"/>
          <w:rFonts w:ascii="Times New Roman" w:hAnsi="Times New Roman" w:cs="Times New Roman"/>
          <w:sz w:val="24"/>
          <w:lang w:eastAsia="es-CO"/>
          <w:rPrChange w:id="1918" w:author="Briceño-PC" w:date="2019-06-13T09:14:00Z">
            <w:rPr>
              <w:ins w:id="1919" w:author="Usuario de Windows" w:date="2019-06-06T01:43:00Z"/>
              <w:del w:id="1920" w:author="Briceño-PC" w:date="2019-06-14T08:58:00Z"/>
              <w:lang w:eastAsia="es-CO"/>
            </w:rPr>
          </w:rPrChange>
        </w:rPr>
        <w:pPrChange w:id="1921" w:author="Usuario de Windows" w:date="2019-06-06T01:39:00Z">
          <w:pPr/>
        </w:pPrChange>
      </w:pPr>
      <w:ins w:id="1922" w:author="Usuario de Windows" w:date="2019-06-06T01:42:00Z">
        <w:del w:id="1923" w:author="Briceño-PC" w:date="2019-06-14T08:58:00Z">
          <w:r w:rsidRPr="006C4CFC" w:rsidDel="00B1269D">
            <w:rPr>
              <w:rFonts w:ascii="Times New Roman" w:hAnsi="Times New Roman" w:cs="Times New Roman"/>
              <w:sz w:val="24"/>
              <w:lang w:eastAsia="es-CO"/>
              <w:rPrChange w:id="1924" w:author="Briceño-PC" w:date="2019-06-13T09:14:00Z">
                <w:rPr>
                  <w:lang w:eastAsia="es-CO"/>
                </w:rPr>
              </w:rPrChange>
            </w:rPr>
            <w:delText>Entrevista con el coordinador de bienestar</w:delText>
          </w:r>
        </w:del>
      </w:ins>
    </w:p>
    <w:p w:rsidR="00B375DA" w:rsidRPr="006C4CFC" w:rsidDel="00B1269D" w:rsidRDefault="00B375DA">
      <w:pPr>
        <w:pStyle w:val="Prrafodelista"/>
        <w:numPr>
          <w:ilvl w:val="0"/>
          <w:numId w:val="39"/>
        </w:numPr>
        <w:rPr>
          <w:ins w:id="1925" w:author="Usuario de Windows" w:date="2019-06-06T01:46:00Z"/>
          <w:del w:id="1926" w:author="Briceño-PC" w:date="2019-06-14T08:58:00Z"/>
          <w:rFonts w:ascii="Times New Roman" w:hAnsi="Times New Roman" w:cs="Times New Roman"/>
          <w:sz w:val="24"/>
          <w:lang w:eastAsia="es-CO"/>
          <w:rPrChange w:id="1927" w:author="Briceño-PC" w:date="2019-06-13T09:14:00Z">
            <w:rPr>
              <w:ins w:id="1928" w:author="Usuario de Windows" w:date="2019-06-06T01:46:00Z"/>
              <w:del w:id="1929" w:author="Briceño-PC" w:date="2019-06-14T08:58:00Z"/>
              <w:lang w:eastAsia="es-CO"/>
            </w:rPr>
          </w:rPrChange>
        </w:rPr>
        <w:pPrChange w:id="1930" w:author="Usuario de Windows" w:date="2019-06-06T01:39:00Z">
          <w:pPr/>
        </w:pPrChange>
      </w:pPr>
      <w:ins w:id="1931" w:author="Usuario de Windows" w:date="2019-06-06T01:44:00Z">
        <w:del w:id="1932" w:author="Briceño-PC" w:date="2019-06-14T08:58:00Z">
          <w:r w:rsidRPr="006C4CFC" w:rsidDel="00B1269D">
            <w:rPr>
              <w:rFonts w:ascii="Times New Roman" w:hAnsi="Times New Roman" w:cs="Times New Roman"/>
              <w:sz w:val="24"/>
              <w:lang w:eastAsia="es-CO"/>
              <w:rPrChange w:id="1933" w:author="Briceño-PC" w:date="2019-06-13T09:14:00Z">
                <w:rPr>
                  <w:lang w:eastAsia="es-CO"/>
                </w:rPr>
              </w:rPrChange>
            </w:rPr>
            <w:delText xml:space="preserve">Entrevista con el coordinador de soporte </w:delText>
          </w:r>
        </w:del>
      </w:ins>
      <w:ins w:id="1934" w:author="Usuario de Windows" w:date="2019-06-06T01:45:00Z">
        <w:del w:id="1935" w:author="Briceño-PC" w:date="2019-06-14T08:58:00Z">
          <w:r w:rsidRPr="006C4CFC" w:rsidDel="00B1269D">
            <w:rPr>
              <w:rFonts w:ascii="Times New Roman" w:hAnsi="Times New Roman" w:cs="Times New Roman"/>
              <w:sz w:val="24"/>
              <w:lang w:eastAsia="es-CO"/>
              <w:rPrChange w:id="1936" w:author="Briceño-PC" w:date="2019-06-13T09:14:00Z">
                <w:rPr>
                  <w:lang w:eastAsia="es-CO"/>
                </w:rPr>
              </w:rPrChange>
            </w:rPr>
            <w:delText>técnico</w:delText>
          </w:r>
        </w:del>
      </w:ins>
    </w:p>
    <w:p w:rsidR="00B375DA" w:rsidRPr="006C4CFC" w:rsidRDefault="00B375DA">
      <w:pPr>
        <w:pStyle w:val="Ttulo2"/>
        <w:numPr>
          <w:ilvl w:val="0"/>
          <w:numId w:val="30"/>
        </w:numPr>
        <w:rPr>
          <w:ins w:id="1937" w:author="Usuario de Windows" w:date="2019-06-06T01:46:00Z"/>
          <w:rFonts w:ascii="Times New Roman" w:hAnsi="Times New Roman" w:cs="Times New Roman"/>
          <w:b/>
          <w:sz w:val="24"/>
          <w:szCs w:val="24"/>
          <w:lang w:eastAsia="es-CO"/>
          <w:rPrChange w:id="1938" w:author="Briceño-PC" w:date="2019-06-13T09:14:00Z">
            <w:rPr>
              <w:ins w:id="1939" w:author="Usuario de Windows" w:date="2019-06-06T01:46:00Z"/>
              <w:lang w:eastAsia="es-CO"/>
            </w:rPr>
          </w:rPrChange>
        </w:rPr>
        <w:pPrChange w:id="1940" w:author="Usuario de Windows" w:date="2019-06-06T01:46:00Z">
          <w:pPr/>
        </w:pPrChange>
      </w:pPr>
      <w:bookmarkStart w:id="1941" w:name="_Toc11374759"/>
      <w:ins w:id="1942" w:author="Usuario de Windows" w:date="2019-06-06T01:46:00Z">
        <w:r w:rsidRPr="006C4CFC">
          <w:rPr>
            <w:rFonts w:ascii="Times New Roman" w:hAnsi="Times New Roman" w:cs="Times New Roman"/>
            <w:b/>
            <w:color w:val="auto"/>
            <w:sz w:val="24"/>
            <w:szCs w:val="24"/>
            <w:lang w:eastAsia="es-CO"/>
            <w:rPrChange w:id="1943" w:author="Briceño-PC" w:date="2019-06-13T09:14:00Z">
              <w:rPr>
                <w:lang w:eastAsia="es-CO"/>
              </w:rPr>
            </w:rPrChange>
          </w:rPr>
          <w:t>Lista de personas a entrevistar</w:t>
        </w:r>
        <w:bookmarkEnd w:id="1941"/>
      </w:ins>
    </w:p>
    <w:tbl>
      <w:tblPr>
        <w:tblStyle w:val="Listaclara-nfasis1"/>
        <w:tblpPr w:leftFromText="180" w:rightFromText="180" w:vertAnchor="page" w:horzAnchor="page" w:tblpX="3076" w:tblpY="7966"/>
        <w:tblW w:w="8484" w:type="dxa"/>
        <w:tblLook w:val="04A0" w:firstRow="1" w:lastRow="0" w:firstColumn="1" w:lastColumn="0" w:noHBand="0" w:noVBand="1"/>
      </w:tblPr>
      <w:tblGrid>
        <w:gridCol w:w="4196"/>
        <w:gridCol w:w="4288"/>
      </w:tblGrid>
      <w:tr w:rsidR="002C0BD9" w:rsidRPr="008E733C" w:rsidDel="00E23ACF" w:rsidTr="002C0BD9">
        <w:trPr>
          <w:cnfStyle w:val="100000000000" w:firstRow="1" w:lastRow="0" w:firstColumn="0" w:lastColumn="0" w:oddVBand="0" w:evenVBand="0" w:oddHBand="0" w:evenHBand="0" w:firstRowFirstColumn="0" w:firstRowLastColumn="0" w:lastRowFirstColumn="0" w:lastRowLastColumn="0"/>
          <w:del w:id="1944" w:author="Briceño-PC" w:date="2019-07-19T10:09:00Z"/>
        </w:trPr>
        <w:tc>
          <w:tcPr>
            <w:cnfStyle w:val="001000000000" w:firstRow="0" w:lastRow="0" w:firstColumn="1" w:lastColumn="0" w:oddVBand="0" w:evenVBand="0" w:oddHBand="0" w:evenHBand="0" w:firstRowFirstColumn="0" w:firstRowLastColumn="0" w:lastRowFirstColumn="0" w:lastRowLastColumn="0"/>
            <w:tcW w:w="4196" w:type="dxa"/>
          </w:tcPr>
          <w:p w:rsidR="002C0BD9" w:rsidRPr="008E733C" w:rsidDel="00E23ACF" w:rsidRDefault="002C0BD9" w:rsidP="002C0BD9">
            <w:pPr>
              <w:pStyle w:val="Prrafodelista"/>
              <w:autoSpaceDE w:val="0"/>
              <w:autoSpaceDN w:val="0"/>
              <w:adjustRightInd w:val="0"/>
              <w:ind w:left="0"/>
              <w:jc w:val="center"/>
              <w:rPr>
                <w:del w:id="1945" w:author="Briceño-PC" w:date="2019-07-19T10:09:00Z"/>
                <w:moveTo w:id="1946" w:author="Briceño-PC" w:date="2019-07-19T09:58:00Z"/>
                <w:moveFrom w:id="1947" w:author="Briceño-PC" w:date="2019-07-19T09:58:00Z"/>
                <w:rFonts w:cstheme="minorHAnsi"/>
                <w:b w:val="0"/>
                <w:sz w:val="24"/>
                <w:szCs w:val="24"/>
              </w:rPr>
            </w:pPr>
            <w:moveFromRangeStart w:id="1948" w:author="Briceño-PC" w:date="2019-07-19T09:58:00Z" w:name="move14419382"/>
            <w:moveFrom w:id="1949" w:author="Briceño-PC" w:date="2019-07-19T09:58:00Z">
              <w:del w:id="1950" w:author="Briceño-PC" w:date="2019-07-19T10:09:00Z">
                <w:r w:rsidRPr="008E733C" w:rsidDel="00E23ACF">
                  <w:rPr>
                    <w:rFonts w:cstheme="minorHAnsi"/>
                    <w:b w:val="0"/>
                    <w:sz w:val="24"/>
                    <w:szCs w:val="24"/>
                  </w:rPr>
                  <w:delText>Cargo</w:delText>
                </w:r>
              </w:del>
            </w:moveFrom>
          </w:p>
        </w:tc>
        <w:tc>
          <w:tcPr>
            <w:tcW w:w="4288" w:type="dxa"/>
          </w:tcPr>
          <w:p w:rsidR="002C0BD9" w:rsidRPr="008E733C" w:rsidDel="00E23ACF" w:rsidRDefault="002C0BD9" w:rsidP="002C0BD9">
            <w:pPr>
              <w:pStyle w:val="Prrafodelista"/>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del w:id="1951" w:author="Briceño-PC" w:date="2019-07-19T10:09:00Z"/>
                <w:moveTo w:id="1952" w:author="Briceño-PC" w:date="2019-07-19T09:58:00Z"/>
                <w:moveFrom w:id="1953" w:author="Briceño-PC" w:date="2019-07-19T09:58:00Z"/>
                <w:rFonts w:cstheme="minorHAnsi"/>
                <w:b w:val="0"/>
                <w:sz w:val="24"/>
                <w:szCs w:val="24"/>
              </w:rPr>
            </w:pPr>
            <w:moveFrom w:id="1954" w:author="Briceño-PC" w:date="2019-07-19T09:58:00Z">
              <w:del w:id="1955" w:author="Briceño-PC" w:date="2019-07-19T10:09:00Z">
                <w:r w:rsidRPr="008E733C" w:rsidDel="00E23ACF">
                  <w:rPr>
                    <w:rFonts w:cstheme="minorHAnsi"/>
                    <w:b w:val="0"/>
                    <w:sz w:val="24"/>
                    <w:szCs w:val="24"/>
                  </w:rPr>
                  <w:delText>Apellidos y Nombre</w:delText>
                </w:r>
              </w:del>
            </w:moveFrom>
          </w:p>
        </w:tc>
      </w:tr>
      <w:tr w:rsidR="002C0BD9" w:rsidRPr="008E733C" w:rsidDel="00E23ACF" w:rsidTr="002C0BD9">
        <w:trPr>
          <w:cnfStyle w:val="000000100000" w:firstRow="0" w:lastRow="0" w:firstColumn="0" w:lastColumn="0" w:oddVBand="0" w:evenVBand="0" w:oddHBand="1" w:evenHBand="0" w:firstRowFirstColumn="0" w:firstRowLastColumn="0" w:lastRowFirstColumn="0" w:lastRowLastColumn="0"/>
          <w:trHeight w:val="1170"/>
          <w:del w:id="1956" w:author="Briceño-PC" w:date="2019-07-19T10:09:00Z"/>
        </w:trPr>
        <w:tc>
          <w:tcPr>
            <w:cnfStyle w:val="001000000000" w:firstRow="0" w:lastRow="0" w:firstColumn="1" w:lastColumn="0" w:oddVBand="0" w:evenVBand="0" w:oddHBand="0" w:evenHBand="0" w:firstRowFirstColumn="0" w:firstRowLastColumn="0" w:lastRowFirstColumn="0" w:lastRowLastColumn="0"/>
            <w:tcW w:w="4196" w:type="dxa"/>
          </w:tcPr>
          <w:p w:rsidR="002C0BD9" w:rsidRPr="008E733C" w:rsidDel="00E23ACF" w:rsidRDefault="002C0BD9" w:rsidP="002C0BD9">
            <w:pPr>
              <w:pStyle w:val="Prrafodelista"/>
              <w:numPr>
                <w:ilvl w:val="0"/>
                <w:numId w:val="41"/>
              </w:numPr>
              <w:autoSpaceDE w:val="0"/>
              <w:autoSpaceDN w:val="0"/>
              <w:adjustRightInd w:val="0"/>
              <w:ind w:left="425" w:hanging="284"/>
              <w:jc w:val="both"/>
              <w:rPr>
                <w:del w:id="1957" w:author="Briceño-PC" w:date="2019-07-19T10:09:00Z"/>
                <w:moveTo w:id="1958" w:author="Briceño-PC" w:date="2019-07-19T09:58:00Z"/>
                <w:moveFrom w:id="1959" w:author="Briceño-PC" w:date="2019-07-19T09:58:00Z"/>
                <w:rFonts w:cstheme="minorHAnsi"/>
                <w:b w:val="0"/>
                <w:sz w:val="24"/>
                <w:szCs w:val="24"/>
              </w:rPr>
            </w:pPr>
            <w:moveFrom w:id="1960" w:author="Briceño-PC" w:date="2019-07-19T09:58:00Z">
              <w:del w:id="1961" w:author="Briceño-PC" w:date="2019-07-19T10:09:00Z">
                <w:r w:rsidDel="00E23ACF">
                  <w:rPr>
                    <w:rFonts w:cstheme="minorHAnsi"/>
                    <w:b w:val="0"/>
                    <w:sz w:val="24"/>
                    <w:szCs w:val="24"/>
                  </w:rPr>
                  <w:delText>Director general</w:delText>
                </w:r>
              </w:del>
            </w:moveFrom>
          </w:p>
          <w:p w:rsidR="002C0BD9" w:rsidRPr="008E733C" w:rsidDel="00E23ACF" w:rsidRDefault="002C0BD9" w:rsidP="002C0BD9">
            <w:pPr>
              <w:pStyle w:val="Prrafodelista"/>
              <w:numPr>
                <w:ilvl w:val="0"/>
                <w:numId w:val="41"/>
              </w:numPr>
              <w:autoSpaceDE w:val="0"/>
              <w:autoSpaceDN w:val="0"/>
              <w:adjustRightInd w:val="0"/>
              <w:ind w:left="425" w:hanging="284"/>
              <w:jc w:val="both"/>
              <w:rPr>
                <w:del w:id="1962" w:author="Briceño-PC" w:date="2019-07-19T10:09:00Z"/>
                <w:moveTo w:id="1963" w:author="Briceño-PC" w:date="2019-07-19T09:58:00Z"/>
                <w:moveFrom w:id="1964" w:author="Briceño-PC" w:date="2019-07-19T09:58:00Z"/>
                <w:rFonts w:cstheme="minorHAnsi"/>
                <w:b w:val="0"/>
                <w:sz w:val="24"/>
                <w:szCs w:val="24"/>
              </w:rPr>
            </w:pPr>
            <w:moveFrom w:id="1965" w:author="Briceño-PC" w:date="2019-07-19T09:58:00Z">
              <w:del w:id="1966" w:author="Briceño-PC" w:date="2019-07-19T10:09:00Z">
                <w:r w:rsidDel="00E23ACF">
                  <w:rPr>
                    <w:rFonts w:cstheme="minorHAnsi"/>
                    <w:b w:val="0"/>
                    <w:sz w:val="24"/>
                    <w:szCs w:val="24"/>
                  </w:rPr>
                  <w:delText>Coordinador de bienestar</w:delText>
                </w:r>
              </w:del>
            </w:moveFrom>
          </w:p>
          <w:p w:rsidR="002C0BD9" w:rsidRPr="008E733C" w:rsidDel="00E23ACF" w:rsidRDefault="002C0BD9" w:rsidP="002C0BD9">
            <w:pPr>
              <w:pStyle w:val="Prrafodelista"/>
              <w:numPr>
                <w:ilvl w:val="0"/>
                <w:numId w:val="41"/>
              </w:numPr>
              <w:autoSpaceDE w:val="0"/>
              <w:autoSpaceDN w:val="0"/>
              <w:adjustRightInd w:val="0"/>
              <w:ind w:left="425" w:hanging="284"/>
              <w:jc w:val="both"/>
              <w:rPr>
                <w:del w:id="1967" w:author="Briceño-PC" w:date="2019-07-19T10:09:00Z"/>
                <w:moveTo w:id="1968" w:author="Briceño-PC" w:date="2019-07-19T09:58:00Z"/>
                <w:moveFrom w:id="1969" w:author="Briceño-PC" w:date="2019-07-19T09:58:00Z"/>
                <w:rFonts w:cstheme="minorHAnsi"/>
                <w:b w:val="0"/>
                <w:sz w:val="24"/>
                <w:szCs w:val="24"/>
              </w:rPr>
            </w:pPr>
            <w:moveFrom w:id="1970" w:author="Briceño-PC" w:date="2019-07-19T09:58:00Z">
              <w:del w:id="1971" w:author="Briceño-PC" w:date="2019-07-19T10:09:00Z">
                <w:r w:rsidDel="00E23ACF">
                  <w:rPr>
                    <w:rFonts w:cstheme="minorHAnsi"/>
                    <w:b w:val="0"/>
                    <w:sz w:val="24"/>
                    <w:szCs w:val="24"/>
                  </w:rPr>
                  <w:delText>Coordinador de Soporte técnico</w:delText>
                </w:r>
              </w:del>
            </w:moveFrom>
          </w:p>
        </w:tc>
        <w:tc>
          <w:tcPr>
            <w:tcW w:w="4288" w:type="dxa"/>
          </w:tcPr>
          <w:p w:rsidR="002C0BD9" w:rsidRPr="008E733C" w:rsidDel="00E23ACF" w:rsidRDefault="002C0BD9" w:rsidP="002C0BD9">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1972" w:author="Briceño-PC" w:date="2019-07-19T10:09:00Z"/>
                <w:moveTo w:id="1973" w:author="Briceño-PC" w:date="2019-07-19T09:58:00Z"/>
                <w:moveFrom w:id="1974" w:author="Briceño-PC" w:date="2019-07-19T09:58:00Z"/>
                <w:rFonts w:cstheme="minorHAnsi"/>
                <w:sz w:val="24"/>
                <w:szCs w:val="24"/>
              </w:rPr>
            </w:pPr>
            <w:moveFrom w:id="1975" w:author="Briceño-PC" w:date="2019-07-19T09:58:00Z">
              <w:del w:id="1976" w:author="Briceño-PC" w:date="2019-07-19T10:09:00Z">
                <w:r w:rsidDel="00E23ACF">
                  <w:rPr>
                    <w:rFonts w:cstheme="minorHAnsi"/>
                    <w:sz w:val="24"/>
                    <w:szCs w:val="24"/>
                  </w:rPr>
                  <w:delText>Villanueva Mendez,Katiuska</w:delText>
                </w:r>
              </w:del>
            </w:moveFrom>
          </w:p>
          <w:p w:rsidR="002C0BD9" w:rsidRPr="008E733C" w:rsidDel="00E23ACF" w:rsidRDefault="002C0BD9" w:rsidP="002C0BD9">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1977" w:author="Briceño-PC" w:date="2019-07-19T10:09:00Z"/>
                <w:moveTo w:id="1978" w:author="Briceño-PC" w:date="2019-07-19T09:58:00Z"/>
                <w:moveFrom w:id="1979" w:author="Briceño-PC" w:date="2019-07-19T09:58:00Z"/>
                <w:rFonts w:cstheme="minorHAnsi"/>
                <w:sz w:val="24"/>
                <w:szCs w:val="24"/>
              </w:rPr>
            </w:pPr>
            <w:moveFrom w:id="1980" w:author="Briceño-PC" w:date="2019-07-19T09:58:00Z">
              <w:del w:id="1981" w:author="Briceño-PC" w:date="2019-07-19T10:09:00Z">
                <w:r w:rsidDel="00E23ACF">
                  <w:rPr>
                    <w:rFonts w:cstheme="minorHAnsi"/>
                    <w:sz w:val="24"/>
                    <w:szCs w:val="24"/>
                  </w:rPr>
                  <w:delText>García Quiñones, Pedro</w:delText>
                </w:r>
              </w:del>
            </w:moveFrom>
          </w:p>
          <w:p w:rsidR="002C0BD9" w:rsidRPr="008E733C" w:rsidDel="00E23ACF" w:rsidRDefault="002C0BD9" w:rsidP="002C0BD9">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1982" w:author="Briceño-PC" w:date="2019-07-19T10:09:00Z"/>
                <w:moveTo w:id="1983" w:author="Briceño-PC" w:date="2019-07-19T09:58:00Z"/>
                <w:moveFrom w:id="1984" w:author="Briceño-PC" w:date="2019-07-19T09:58:00Z"/>
                <w:rFonts w:cstheme="minorHAnsi"/>
                <w:sz w:val="24"/>
                <w:szCs w:val="24"/>
              </w:rPr>
            </w:pPr>
            <w:moveFrom w:id="1985" w:author="Briceño-PC" w:date="2019-07-19T09:58:00Z">
              <w:del w:id="1986" w:author="Briceño-PC" w:date="2019-07-19T10:09:00Z">
                <w:r w:rsidDel="00E23ACF">
                  <w:rPr>
                    <w:rFonts w:cstheme="minorHAnsi"/>
                    <w:sz w:val="24"/>
                    <w:szCs w:val="24"/>
                  </w:rPr>
                  <w:delText xml:space="preserve">Cuestas Castro, Luis Alberto </w:delText>
                </w:r>
              </w:del>
            </w:moveFrom>
          </w:p>
          <w:p w:rsidR="002C0BD9" w:rsidRPr="008E733C" w:rsidDel="00E23ACF" w:rsidRDefault="002C0BD9" w:rsidP="002C0BD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del w:id="1987" w:author="Briceño-PC" w:date="2019-07-19T10:09:00Z"/>
                <w:moveTo w:id="1988" w:author="Briceño-PC" w:date="2019-07-19T09:58:00Z"/>
                <w:moveFrom w:id="1989" w:author="Briceño-PC" w:date="2019-07-19T09:58:00Z"/>
                <w:rFonts w:cstheme="minorHAnsi"/>
                <w:sz w:val="24"/>
                <w:szCs w:val="24"/>
              </w:rPr>
            </w:pPr>
          </w:p>
        </w:tc>
      </w:tr>
    </w:tbl>
    <w:tbl>
      <w:tblPr>
        <w:tblStyle w:val="Listaclara-nfasis1"/>
        <w:tblpPr w:leftFromText="180" w:rightFromText="180" w:vertAnchor="page" w:horzAnchor="page" w:tblpX="2701" w:tblpY="10426"/>
        <w:tblW w:w="8484" w:type="dxa"/>
        <w:tblLook w:val="04A0" w:firstRow="1" w:lastRow="0" w:firstColumn="1" w:lastColumn="0" w:noHBand="0" w:noVBand="1"/>
      </w:tblPr>
      <w:tblGrid>
        <w:gridCol w:w="4196"/>
        <w:gridCol w:w="4288"/>
      </w:tblGrid>
      <w:tr w:rsidR="00922B9E" w:rsidRPr="008E733C" w:rsidDel="00922B9E" w:rsidTr="00922B9E">
        <w:trPr>
          <w:cnfStyle w:val="100000000000" w:firstRow="1" w:lastRow="0" w:firstColumn="0" w:lastColumn="0" w:oddVBand="0" w:evenVBand="0" w:oddHBand="0" w:evenHBand="0" w:firstRowFirstColumn="0" w:firstRowLastColumn="0" w:lastRowFirstColumn="0" w:lastRowLastColumn="0"/>
          <w:del w:id="1990" w:author="Briceño-PC" w:date="2019-07-19T10:00:00Z"/>
        </w:trPr>
        <w:tc>
          <w:tcPr>
            <w:cnfStyle w:val="001000000000" w:firstRow="0" w:lastRow="0" w:firstColumn="1" w:lastColumn="0" w:oddVBand="0" w:evenVBand="0" w:oddHBand="0" w:evenHBand="0" w:firstRowFirstColumn="0" w:firstRowLastColumn="0" w:lastRowFirstColumn="0" w:lastRowLastColumn="0"/>
            <w:tcW w:w="4196" w:type="dxa"/>
          </w:tcPr>
          <w:moveFromRangeEnd w:id="1948"/>
          <w:p w:rsidR="00922B9E" w:rsidRPr="008E733C" w:rsidDel="00922B9E" w:rsidRDefault="00922B9E" w:rsidP="00922B9E">
            <w:pPr>
              <w:pStyle w:val="Prrafodelista"/>
              <w:autoSpaceDE w:val="0"/>
              <w:autoSpaceDN w:val="0"/>
              <w:adjustRightInd w:val="0"/>
              <w:ind w:left="0"/>
              <w:jc w:val="center"/>
              <w:rPr>
                <w:del w:id="1991" w:author="Briceño-PC" w:date="2019-07-19T10:00:00Z"/>
                <w:moveTo w:id="1992" w:author="Briceño-PC" w:date="2019-07-19T09:58:00Z"/>
                <w:rFonts w:cstheme="minorHAnsi"/>
                <w:b w:val="0"/>
                <w:sz w:val="24"/>
                <w:szCs w:val="24"/>
              </w:rPr>
            </w:pPr>
            <w:moveToRangeStart w:id="1993" w:author="Briceño-PC" w:date="2019-07-19T09:58:00Z" w:name="move14419382"/>
            <w:moveTo w:id="1994" w:author="Briceño-PC" w:date="2019-07-19T09:58:00Z">
              <w:del w:id="1995" w:author="Briceño-PC" w:date="2019-07-19T10:00:00Z">
                <w:r w:rsidRPr="008E733C" w:rsidDel="00922B9E">
                  <w:rPr>
                    <w:rFonts w:cstheme="minorHAnsi"/>
                    <w:b w:val="0"/>
                    <w:sz w:val="24"/>
                    <w:szCs w:val="24"/>
                  </w:rPr>
                  <w:delText>Cargo</w:delText>
                </w:r>
              </w:del>
            </w:moveTo>
          </w:p>
        </w:tc>
        <w:tc>
          <w:tcPr>
            <w:tcW w:w="4288" w:type="dxa"/>
          </w:tcPr>
          <w:p w:rsidR="00922B9E" w:rsidRPr="008E733C" w:rsidDel="00922B9E" w:rsidRDefault="00922B9E" w:rsidP="00922B9E">
            <w:pPr>
              <w:pStyle w:val="Prrafodelista"/>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del w:id="1996" w:author="Briceño-PC" w:date="2019-07-19T10:00:00Z"/>
                <w:moveTo w:id="1997" w:author="Briceño-PC" w:date="2019-07-19T09:58:00Z"/>
                <w:rFonts w:cstheme="minorHAnsi"/>
                <w:b w:val="0"/>
                <w:sz w:val="24"/>
                <w:szCs w:val="24"/>
              </w:rPr>
            </w:pPr>
            <w:moveTo w:id="1998" w:author="Briceño-PC" w:date="2019-07-19T09:58:00Z">
              <w:del w:id="1999" w:author="Briceño-PC" w:date="2019-07-19T10:00:00Z">
                <w:r w:rsidRPr="008E733C" w:rsidDel="00922B9E">
                  <w:rPr>
                    <w:rFonts w:cstheme="minorHAnsi"/>
                    <w:b w:val="0"/>
                    <w:sz w:val="24"/>
                    <w:szCs w:val="24"/>
                  </w:rPr>
                  <w:delText>Apellidos y Nombre</w:delText>
                </w:r>
              </w:del>
            </w:moveTo>
          </w:p>
        </w:tc>
      </w:tr>
      <w:tr w:rsidR="00922B9E" w:rsidRPr="008E733C" w:rsidDel="00922B9E" w:rsidTr="00922B9E">
        <w:trPr>
          <w:cnfStyle w:val="000000100000" w:firstRow="0" w:lastRow="0" w:firstColumn="0" w:lastColumn="0" w:oddVBand="0" w:evenVBand="0" w:oddHBand="1" w:evenHBand="0" w:firstRowFirstColumn="0" w:firstRowLastColumn="0" w:lastRowFirstColumn="0" w:lastRowLastColumn="0"/>
          <w:trHeight w:val="1170"/>
          <w:del w:id="2000" w:author="Briceño-PC" w:date="2019-07-19T10:00:00Z"/>
        </w:trPr>
        <w:tc>
          <w:tcPr>
            <w:cnfStyle w:val="001000000000" w:firstRow="0" w:lastRow="0" w:firstColumn="1" w:lastColumn="0" w:oddVBand="0" w:evenVBand="0" w:oddHBand="0" w:evenHBand="0" w:firstRowFirstColumn="0" w:firstRowLastColumn="0" w:lastRowFirstColumn="0" w:lastRowLastColumn="0"/>
            <w:tcW w:w="4196" w:type="dxa"/>
          </w:tcPr>
          <w:p w:rsidR="00922B9E" w:rsidRPr="008E733C" w:rsidDel="00922B9E" w:rsidRDefault="00922B9E" w:rsidP="00922B9E">
            <w:pPr>
              <w:pStyle w:val="Prrafodelista"/>
              <w:numPr>
                <w:ilvl w:val="0"/>
                <w:numId w:val="41"/>
              </w:numPr>
              <w:autoSpaceDE w:val="0"/>
              <w:autoSpaceDN w:val="0"/>
              <w:adjustRightInd w:val="0"/>
              <w:ind w:left="425" w:hanging="284"/>
              <w:jc w:val="both"/>
              <w:rPr>
                <w:del w:id="2001" w:author="Briceño-PC" w:date="2019-07-19T10:00:00Z"/>
                <w:moveTo w:id="2002" w:author="Briceño-PC" w:date="2019-07-19T09:58:00Z"/>
                <w:rFonts w:cstheme="minorHAnsi"/>
                <w:b w:val="0"/>
                <w:sz w:val="24"/>
                <w:szCs w:val="24"/>
              </w:rPr>
            </w:pPr>
            <w:moveTo w:id="2003" w:author="Briceño-PC" w:date="2019-07-19T09:58:00Z">
              <w:del w:id="2004" w:author="Briceño-PC" w:date="2019-07-19T10:00:00Z">
                <w:r w:rsidDel="00922B9E">
                  <w:rPr>
                    <w:rFonts w:cstheme="minorHAnsi"/>
                    <w:b w:val="0"/>
                    <w:sz w:val="24"/>
                    <w:szCs w:val="24"/>
                  </w:rPr>
                  <w:delText>Director general</w:delText>
                </w:r>
              </w:del>
            </w:moveTo>
          </w:p>
          <w:p w:rsidR="00922B9E" w:rsidRPr="008E733C" w:rsidDel="00922B9E" w:rsidRDefault="00922B9E" w:rsidP="00922B9E">
            <w:pPr>
              <w:pStyle w:val="Prrafodelista"/>
              <w:numPr>
                <w:ilvl w:val="0"/>
                <w:numId w:val="41"/>
              </w:numPr>
              <w:autoSpaceDE w:val="0"/>
              <w:autoSpaceDN w:val="0"/>
              <w:adjustRightInd w:val="0"/>
              <w:ind w:left="425" w:hanging="284"/>
              <w:jc w:val="both"/>
              <w:rPr>
                <w:del w:id="2005" w:author="Briceño-PC" w:date="2019-07-19T10:00:00Z"/>
                <w:moveTo w:id="2006" w:author="Briceño-PC" w:date="2019-07-19T09:58:00Z"/>
                <w:rFonts w:cstheme="minorHAnsi"/>
                <w:b w:val="0"/>
                <w:sz w:val="24"/>
                <w:szCs w:val="24"/>
              </w:rPr>
            </w:pPr>
            <w:moveTo w:id="2007" w:author="Briceño-PC" w:date="2019-07-19T09:58:00Z">
              <w:del w:id="2008" w:author="Briceño-PC" w:date="2019-07-19T10:00:00Z">
                <w:r w:rsidDel="00922B9E">
                  <w:rPr>
                    <w:rFonts w:cstheme="minorHAnsi"/>
                    <w:b w:val="0"/>
                    <w:sz w:val="24"/>
                    <w:szCs w:val="24"/>
                  </w:rPr>
                  <w:delText>Coordinador de bienestar</w:delText>
                </w:r>
              </w:del>
            </w:moveTo>
          </w:p>
          <w:p w:rsidR="00922B9E" w:rsidRPr="008E733C" w:rsidDel="00922B9E" w:rsidRDefault="00922B9E" w:rsidP="00922B9E">
            <w:pPr>
              <w:pStyle w:val="Prrafodelista"/>
              <w:numPr>
                <w:ilvl w:val="0"/>
                <w:numId w:val="41"/>
              </w:numPr>
              <w:autoSpaceDE w:val="0"/>
              <w:autoSpaceDN w:val="0"/>
              <w:adjustRightInd w:val="0"/>
              <w:ind w:left="425" w:hanging="284"/>
              <w:jc w:val="both"/>
              <w:rPr>
                <w:del w:id="2009" w:author="Briceño-PC" w:date="2019-07-19T10:00:00Z"/>
                <w:moveTo w:id="2010" w:author="Briceño-PC" w:date="2019-07-19T09:58:00Z"/>
                <w:rFonts w:cstheme="minorHAnsi"/>
                <w:b w:val="0"/>
                <w:sz w:val="24"/>
                <w:szCs w:val="24"/>
              </w:rPr>
            </w:pPr>
            <w:moveTo w:id="2011" w:author="Briceño-PC" w:date="2019-07-19T09:58:00Z">
              <w:del w:id="2012" w:author="Briceño-PC" w:date="2019-07-19T10:00:00Z">
                <w:r w:rsidDel="00922B9E">
                  <w:rPr>
                    <w:rFonts w:cstheme="minorHAnsi"/>
                    <w:b w:val="0"/>
                    <w:sz w:val="24"/>
                    <w:szCs w:val="24"/>
                  </w:rPr>
                  <w:delText>Coordinador de Soporte técnico</w:delText>
                </w:r>
              </w:del>
            </w:moveTo>
          </w:p>
        </w:tc>
        <w:tc>
          <w:tcPr>
            <w:tcW w:w="4288" w:type="dxa"/>
          </w:tcPr>
          <w:p w:rsidR="00922B9E" w:rsidRPr="008E733C" w:rsidDel="00922B9E" w:rsidRDefault="00922B9E" w:rsidP="00922B9E">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2013" w:author="Briceño-PC" w:date="2019-07-19T10:00:00Z"/>
                <w:moveTo w:id="2014" w:author="Briceño-PC" w:date="2019-07-19T09:58:00Z"/>
                <w:rFonts w:cstheme="minorHAnsi"/>
                <w:sz w:val="24"/>
                <w:szCs w:val="24"/>
              </w:rPr>
            </w:pPr>
            <w:moveTo w:id="2015" w:author="Briceño-PC" w:date="2019-07-19T09:58:00Z">
              <w:del w:id="2016" w:author="Briceño-PC" w:date="2019-07-19T10:00:00Z">
                <w:r w:rsidDel="00922B9E">
                  <w:rPr>
                    <w:rFonts w:cstheme="minorHAnsi"/>
                    <w:sz w:val="24"/>
                    <w:szCs w:val="24"/>
                  </w:rPr>
                  <w:delText>Villanueva Mendez,Katiuska</w:delText>
                </w:r>
              </w:del>
            </w:moveTo>
          </w:p>
          <w:p w:rsidR="00922B9E" w:rsidRPr="008E733C" w:rsidDel="00922B9E" w:rsidRDefault="00922B9E" w:rsidP="00922B9E">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2017" w:author="Briceño-PC" w:date="2019-07-19T10:00:00Z"/>
                <w:moveTo w:id="2018" w:author="Briceño-PC" w:date="2019-07-19T09:58:00Z"/>
                <w:rFonts w:cstheme="minorHAnsi"/>
                <w:sz w:val="24"/>
                <w:szCs w:val="24"/>
              </w:rPr>
            </w:pPr>
            <w:moveTo w:id="2019" w:author="Briceño-PC" w:date="2019-07-19T09:58:00Z">
              <w:del w:id="2020" w:author="Briceño-PC" w:date="2019-07-19T10:00:00Z">
                <w:r w:rsidDel="00922B9E">
                  <w:rPr>
                    <w:rFonts w:cstheme="minorHAnsi"/>
                    <w:sz w:val="24"/>
                    <w:szCs w:val="24"/>
                  </w:rPr>
                  <w:delText>García Quiñones, Pedro</w:delText>
                </w:r>
              </w:del>
            </w:moveTo>
          </w:p>
          <w:p w:rsidR="00922B9E" w:rsidRPr="008E733C" w:rsidDel="00922B9E" w:rsidRDefault="00922B9E" w:rsidP="00922B9E">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2021" w:author="Briceño-PC" w:date="2019-07-19T10:00:00Z"/>
                <w:moveTo w:id="2022" w:author="Briceño-PC" w:date="2019-07-19T09:58:00Z"/>
                <w:rFonts w:cstheme="minorHAnsi"/>
                <w:sz w:val="24"/>
                <w:szCs w:val="24"/>
              </w:rPr>
            </w:pPr>
            <w:moveTo w:id="2023" w:author="Briceño-PC" w:date="2019-07-19T09:58:00Z">
              <w:del w:id="2024" w:author="Briceño-PC" w:date="2019-07-19T10:00:00Z">
                <w:r w:rsidDel="00922B9E">
                  <w:rPr>
                    <w:rFonts w:cstheme="minorHAnsi"/>
                    <w:sz w:val="24"/>
                    <w:szCs w:val="24"/>
                  </w:rPr>
                  <w:delText xml:space="preserve">Cuestas Castro, Luis Alberto </w:delText>
                </w:r>
              </w:del>
            </w:moveTo>
          </w:p>
          <w:p w:rsidR="00922B9E" w:rsidRPr="008E733C" w:rsidDel="00922B9E" w:rsidRDefault="00922B9E" w:rsidP="00922B9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del w:id="2025" w:author="Briceño-PC" w:date="2019-07-19T10:00:00Z"/>
                <w:moveTo w:id="2026" w:author="Briceño-PC" w:date="2019-07-19T09:58:00Z"/>
                <w:rFonts w:cstheme="minorHAnsi"/>
                <w:sz w:val="24"/>
                <w:szCs w:val="24"/>
              </w:rPr>
            </w:pPr>
          </w:p>
        </w:tc>
      </w:tr>
    </w:tbl>
    <w:moveToRangeEnd w:id="1993"/>
    <w:p w:rsidR="002C0BD9" w:rsidRDefault="002C0BD9">
      <w:pPr>
        <w:rPr>
          <w:ins w:id="2027" w:author="Cintia Olivares Ruiz" w:date="2019-07-19T01:51:00Z"/>
          <w:rFonts w:ascii="Times New Roman" w:hAnsi="Times New Roman" w:cs="Times New Roman"/>
          <w:sz w:val="24"/>
          <w:szCs w:val="24"/>
          <w:lang w:eastAsia="es-CO"/>
        </w:rPr>
      </w:pPr>
      <w:ins w:id="2028" w:author="Cintia Olivares Ruiz" w:date="2019-07-19T01:51:00Z">
        <w:r>
          <w:rPr>
            <w:rFonts w:ascii="Times New Roman" w:hAnsi="Times New Roman" w:cs="Times New Roman"/>
            <w:sz w:val="24"/>
            <w:szCs w:val="24"/>
            <w:lang w:eastAsia="es-CO"/>
          </w:rPr>
          <w:tab/>
        </w:r>
        <w:r>
          <w:rPr>
            <w:rFonts w:ascii="Times New Roman" w:hAnsi="Times New Roman" w:cs="Times New Roman"/>
            <w:sz w:val="24"/>
            <w:szCs w:val="24"/>
            <w:lang w:eastAsia="es-CO"/>
          </w:rPr>
          <w:tab/>
        </w:r>
        <w:r>
          <w:rPr>
            <w:rFonts w:ascii="Times New Roman" w:hAnsi="Times New Roman" w:cs="Times New Roman"/>
            <w:sz w:val="24"/>
            <w:szCs w:val="24"/>
            <w:lang w:eastAsia="es-CO"/>
          </w:rPr>
          <w:tab/>
        </w:r>
      </w:ins>
      <w:ins w:id="2029" w:author="Briceño-PC" w:date="2019-07-19T10:00:00Z">
        <w:r w:rsidR="00922B9E">
          <w:rPr>
            <w:rFonts w:ascii="Times New Roman" w:hAnsi="Times New Roman" w:cs="Times New Roman"/>
            <w:sz w:val="24"/>
            <w:szCs w:val="24"/>
            <w:lang w:eastAsia="es-CO"/>
          </w:rPr>
          <w:t>${</w:t>
        </w:r>
      </w:ins>
      <w:ins w:id="2030" w:author="Briceño-PC" w:date="2019-07-19T10:01:00Z">
        <w:r w:rsidR="00922B9E">
          <w:rPr>
            <w:rFonts w:ascii="Times New Roman" w:hAnsi="Times New Roman" w:cs="Times New Roman"/>
            <w:sz w:val="24"/>
            <w:szCs w:val="24"/>
            <w:lang w:eastAsia="es-CO"/>
          </w:rPr>
          <w:t>Entrevistas</w:t>
        </w:r>
      </w:ins>
      <w:ins w:id="2031" w:author="Briceño-PC" w:date="2019-07-19T10:00:00Z">
        <w:r w:rsidR="00922B9E">
          <w:rPr>
            <w:rFonts w:ascii="Times New Roman" w:hAnsi="Times New Roman" w:cs="Times New Roman"/>
            <w:sz w:val="24"/>
            <w:szCs w:val="24"/>
            <w:lang w:eastAsia="es-CO"/>
          </w:rPr>
          <w:t>}</w:t>
        </w:r>
      </w:ins>
    </w:p>
    <w:p w:rsidR="00B375DA" w:rsidRPr="006C4CFC" w:rsidDel="00B1269D" w:rsidRDefault="002C0BD9">
      <w:pPr>
        <w:pStyle w:val="Prrafodelista"/>
        <w:numPr>
          <w:ilvl w:val="0"/>
          <w:numId w:val="40"/>
        </w:numPr>
        <w:ind w:left="0"/>
        <w:rPr>
          <w:ins w:id="2032" w:author="Usuario de Windows" w:date="2019-06-06T01:47:00Z"/>
          <w:del w:id="2033" w:author="Briceño-PC" w:date="2019-06-14T08:59:00Z"/>
          <w:rFonts w:ascii="Times New Roman" w:hAnsi="Times New Roman" w:cs="Times New Roman"/>
          <w:sz w:val="24"/>
          <w:szCs w:val="24"/>
          <w:lang w:eastAsia="es-CO"/>
          <w:rPrChange w:id="2034" w:author="Briceño-PC" w:date="2019-06-13T09:14:00Z">
            <w:rPr>
              <w:ins w:id="2035" w:author="Usuario de Windows" w:date="2019-06-06T01:47:00Z"/>
              <w:del w:id="2036" w:author="Briceño-PC" w:date="2019-06-14T08:59:00Z"/>
              <w:lang w:eastAsia="es-CO"/>
            </w:rPr>
          </w:rPrChange>
        </w:rPr>
        <w:pPrChange w:id="2037" w:author="Jairo Navez" w:date="2019-06-14T09:53:00Z">
          <w:pPr/>
        </w:pPrChange>
      </w:pPr>
      <w:ins w:id="2038" w:author="Cintia Olivares Ruiz" w:date="2019-07-19T01:51:00Z">
        <w:r>
          <w:rPr>
            <w:rFonts w:ascii="Times New Roman" w:hAnsi="Times New Roman" w:cs="Times New Roman"/>
            <w:sz w:val="24"/>
            <w:szCs w:val="24"/>
            <w:lang w:eastAsia="es-CO"/>
          </w:rPr>
          <w:tab/>
        </w:r>
        <w:r>
          <w:rPr>
            <w:rFonts w:ascii="Times New Roman" w:hAnsi="Times New Roman" w:cs="Times New Roman"/>
            <w:sz w:val="24"/>
            <w:szCs w:val="24"/>
            <w:lang w:eastAsia="es-CO"/>
          </w:rPr>
          <w:tab/>
        </w:r>
      </w:ins>
      <w:ins w:id="2039" w:author="Usuario de Windows" w:date="2019-06-06T01:47:00Z">
        <w:del w:id="2040" w:author="Briceño-PC" w:date="2019-06-14T08:59:00Z">
          <w:r w:rsidR="00112B9B" w:rsidRPr="006C4CFC" w:rsidDel="00B1269D">
            <w:rPr>
              <w:rFonts w:ascii="Times New Roman" w:hAnsi="Times New Roman" w:cs="Times New Roman"/>
              <w:sz w:val="24"/>
              <w:szCs w:val="24"/>
              <w:lang w:eastAsia="es-CO"/>
              <w:rPrChange w:id="2041" w:author="Briceño-PC" w:date="2019-06-13T09:14:00Z">
                <w:rPr>
                  <w:lang w:eastAsia="es-CO"/>
                </w:rPr>
              </w:rPrChange>
            </w:rPr>
            <w:delText>Director General</w:delText>
          </w:r>
        </w:del>
      </w:ins>
    </w:p>
    <w:p w:rsidR="00112B9B" w:rsidRPr="006C4CFC" w:rsidDel="00B1269D" w:rsidRDefault="00112B9B">
      <w:pPr>
        <w:pStyle w:val="Prrafodelista"/>
        <w:numPr>
          <w:ilvl w:val="0"/>
          <w:numId w:val="40"/>
        </w:numPr>
        <w:ind w:left="0"/>
        <w:rPr>
          <w:ins w:id="2042" w:author="Usuario de Windows" w:date="2019-06-06T01:47:00Z"/>
          <w:del w:id="2043" w:author="Briceño-PC" w:date="2019-06-14T08:59:00Z"/>
          <w:rFonts w:ascii="Times New Roman" w:hAnsi="Times New Roman" w:cs="Times New Roman"/>
          <w:sz w:val="24"/>
          <w:szCs w:val="24"/>
          <w:lang w:eastAsia="es-CO"/>
          <w:rPrChange w:id="2044" w:author="Briceño-PC" w:date="2019-06-13T09:14:00Z">
            <w:rPr>
              <w:ins w:id="2045" w:author="Usuario de Windows" w:date="2019-06-06T01:47:00Z"/>
              <w:del w:id="2046" w:author="Briceño-PC" w:date="2019-06-14T08:59:00Z"/>
              <w:lang w:eastAsia="es-CO"/>
            </w:rPr>
          </w:rPrChange>
        </w:rPr>
        <w:pPrChange w:id="2047" w:author="Jairo Navez" w:date="2019-06-14T09:53:00Z">
          <w:pPr/>
        </w:pPrChange>
      </w:pPr>
      <w:ins w:id="2048" w:author="Usuario de Windows" w:date="2019-06-06T01:47:00Z">
        <w:del w:id="2049" w:author="Briceño-PC" w:date="2019-06-14T08:59:00Z">
          <w:r w:rsidRPr="006C4CFC" w:rsidDel="00B1269D">
            <w:rPr>
              <w:rFonts w:ascii="Times New Roman" w:hAnsi="Times New Roman" w:cs="Times New Roman"/>
              <w:sz w:val="24"/>
              <w:szCs w:val="24"/>
              <w:lang w:eastAsia="es-CO"/>
              <w:rPrChange w:id="2050" w:author="Briceño-PC" w:date="2019-06-13T09:14:00Z">
                <w:rPr>
                  <w:lang w:eastAsia="es-CO"/>
                </w:rPr>
              </w:rPrChange>
            </w:rPr>
            <w:delText>Coordinador de bienestar</w:delText>
          </w:r>
        </w:del>
      </w:ins>
    </w:p>
    <w:p w:rsidR="00112B9B" w:rsidRPr="006C4CFC" w:rsidDel="00B1269D" w:rsidRDefault="00112B9B">
      <w:pPr>
        <w:pStyle w:val="Prrafodelista"/>
        <w:numPr>
          <w:ilvl w:val="0"/>
          <w:numId w:val="40"/>
        </w:numPr>
        <w:ind w:left="0"/>
        <w:rPr>
          <w:ins w:id="2051" w:author="Usuario de Windows" w:date="2019-06-06T01:49:00Z"/>
          <w:del w:id="2052" w:author="Briceño-PC" w:date="2019-06-14T08:59:00Z"/>
          <w:rFonts w:ascii="Times New Roman" w:hAnsi="Times New Roman" w:cs="Times New Roman"/>
          <w:sz w:val="24"/>
          <w:szCs w:val="24"/>
          <w:lang w:eastAsia="es-CO"/>
          <w:rPrChange w:id="2053" w:author="Briceño-PC" w:date="2019-06-13T09:14:00Z">
            <w:rPr>
              <w:ins w:id="2054" w:author="Usuario de Windows" w:date="2019-06-06T01:49:00Z"/>
              <w:del w:id="2055" w:author="Briceño-PC" w:date="2019-06-14T08:59:00Z"/>
              <w:lang w:eastAsia="es-CO"/>
            </w:rPr>
          </w:rPrChange>
        </w:rPr>
        <w:pPrChange w:id="2056" w:author="Jairo Navez" w:date="2019-06-14T09:53:00Z">
          <w:pPr/>
        </w:pPrChange>
      </w:pPr>
      <w:ins w:id="2057" w:author="Usuario de Windows" w:date="2019-06-06T01:47:00Z">
        <w:del w:id="2058" w:author="Briceño-PC" w:date="2019-06-14T08:59:00Z">
          <w:r w:rsidRPr="006C4CFC" w:rsidDel="00B1269D">
            <w:rPr>
              <w:rFonts w:ascii="Times New Roman" w:hAnsi="Times New Roman" w:cs="Times New Roman"/>
              <w:sz w:val="24"/>
              <w:szCs w:val="24"/>
              <w:lang w:eastAsia="es-CO"/>
              <w:rPrChange w:id="2059" w:author="Briceño-PC" w:date="2019-06-13T09:14:00Z">
                <w:rPr>
                  <w:lang w:eastAsia="es-CO"/>
                </w:rPr>
              </w:rPrChange>
            </w:rPr>
            <w:delText>Coordinador de soporte técnico</w:delText>
          </w:r>
        </w:del>
      </w:ins>
    </w:p>
    <w:p w:rsidR="00112B9B" w:rsidDel="008318A8" w:rsidRDefault="00112B9B">
      <w:pPr>
        <w:rPr>
          <w:ins w:id="2060" w:author="Usuario de Windows" w:date="2019-06-06T01:47:00Z"/>
          <w:del w:id="2061" w:author="Jairo Navez" w:date="2019-06-14T09:53:00Z"/>
          <w:lang w:eastAsia="es-CO"/>
        </w:rPr>
      </w:pPr>
    </w:p>
    <w:p w:rsidR="00112B9B" w:rsidDel="008318A8" w:rsidRDefault="00112B9B">
      <w:pPr>
        <w:rPr>
          <w:ins w:id="2062" w:author="Usuario de Windows" w:date="2019-06-06T01:47:00Z"/>
          <w:del w:id="2063" w:author="Jairo Navez" w:date="2019-06-14T09:53:00Z"/>
          <w:lang w:eastAsia="es-CO"/>
        </w:rPr>
      </w:pPr>
    </w:p>
    <w:p w:rsidR="00112B9B" w:rsidDel="006C52AC" w:rsidRDefault="00112B9B">
      <w:pPr>
        <w:rPr>
          <w:ins w:id="2064" w:author="Jairo Navez" w:date="2019-06-14T09:53:00Z"/>
          <w:del w:id="2065" w:author="Briceño-PC" w:date="2019-07-19T09:03:00Z"/>
          <w:lang w:eastAsia="es-CO"/>
        </w:rPr>
      </w:pPr>
    </w:p>
    <w:p w:rsidR="008318A8" w:rsidDel="006C52AC" w:rsidRDefault="008318A8">
      <w:pPr>
        <w:rPr>
          <w:ins w:id="2066" w:author="Jairo Navez" w:date="2019-06-14T09:53:00Z"/>
          <w:del w:id="2067" w:author="Briceño-PC" w:date="2019-07-19T09:03:00Z"/>
          <w:lang w:eastAsia="es-CO"/>
        </w:rPr>
      </w:pPr>
    </w:p>
    <w:p w:rsidR="008318A8" w:rsidDel="006C52AC" w:rsidRDefault="008318A8">
      <w:pPr>
        <w:rPr>
          <w:ins w:id="2068" w:author="Jairo Navez" w:date="2019-06-14T09:53:00Z"/>
          <w:del w:id="2069" w:author="Briceño-PC" w:date="2019-07-19T09:03:00Z"/>
          <w:lang w:eastAsia="es-CO"/>
        </w:rPr>
      </w:pPr>
    </w:p>
    <w:p w:rsidR="008318A8" w:rsidDel="007745FE" w:rsidRDefault="008318A8">
      <w:pPr>
        <w:rPr>
          <w:del w:id="2070" w:author="jhon argomedo" w:date="2019-06-14T14:26:00Z"/>
          <w:lang w:eastAsia="es-CO"/>
        </w:rPr>
      </w:pPr>
    </w:p>
    <w:p w:rsidR="007745FE" w:rsidDel="006C52AC" w:rsidRDefault="007745FE">
      <w:pPr>
        <w:rPr>
          <w:ins w:id="2071" w:author="Cintia Olivares Ruiz" w:date="2019-07-18T18:26:00Z"/>
          <w:del w:id="2072" w:author="Briceño-PC" w:date="2019-07-19T09:02:00Z"/>
          <w:lang w:eastAsia="es-CO"/>
        </w:rPr>
      </w:pPr>
    </w:p>
    <w:p w:rsidR="008318A8" w:rsidDel="006C52AC" w:rsidRDefault="008318A8">
      <w:pPr>
        <w:rPr>
          <w:ins w:id="2073" w:author="Cintia Olivares Ruiz" w:date="2019-07-18T18:26:00Z"/>
          <w:del w:id="2074" w:author="Briceño-PC" w:date="2019-07-19T09:02:00Z"/>
          <w:lang w:eastAsia="es-CO"/>
        </w:rPr>
      </w:pPr>
    </w:p>
    <w:p w:rsidR="002C0BD9" w:rsidDel="006C52AC" w:rsidRDefault="002C0BD9">
      <w:pPr>
        <w:rPr>
          <w:ins w:id="2075" w:author="Cintia Olivares Ruiz" w:date="2019-07-19T01:51:00Z"/>
          <w:del w:id="2076" w:author="Briceño-PC" w:date="2019-07-19T09:02:00Z"/>
          <w:lang w:eastAsia="es-CO"/>
        </w:rPr>
      </w:pPr>
    </w:p>
    <w:p w:rsidR="002C0BD9" w:rsidDel="006C52AC" w:rsidRDefault="002C0BD9">
      <w:pPr>
        <w:rPr>
          <w:ins w:id="2077" w:author="Jairo Navez" w:date="2019-06-14T09:53:00Z"/>
          <w:del w:id="2078" w:author="Briceño-PC" w:date="2019-07-19T09:03:00Z"/>
          <w:lang w:eastAsia="es-CO"/>
        </w:rPr>
      </w:pPr>
    </w:p>
    <w:p w:rsidR="008318A8" w:rsidRDefault="008318A8">
      <w:pPr>
        <w:rPr>
          <w:ins w:id="2079" w:author="Usuario de Windows" w:date="2019-06-06T01:47:00Z"/>
          <w:lang w:eastAsia="es-CO"/>
        </w:rPr>
      </w:pPr>
    </w:p>
    <w:p w:rsidR="006C55D1" w:rsidRDefault="00112B9B">
      <w:pPr>
        <w:pStyle w:val="Ttulo2"/>
        <w:numPr>
          <w:ilvl w:val="0"/>
          <w:numId w:val="30"/>
        </w:numPr>
        <w:rPr>
          <w:ins w:id="2080" w:author="jhon argomedo" w:date="2019-06-14T14:26:00Z"/>
          <w:rFonts w:ascii="Times New Roman" w:hAnsi="Times New Roman" w:cs="Times New Roman"/>
          <w:b/>
          <w:color w:val="auto"/>
          <w:sz w:val="24"/>
          <w:lang w:eastAsia="es-CO"/>
        </w:rPr>
      </w:pPr>
      <w:bookmarkStart w:id="2081" w:name="_Toc11374760"/>
      <w:ins w:id="2082" w:author="Usuario de Windows" w:date="2019-06-06T01:47:00Z">
        <w:r w:rsidRPr="006C4CFC">
          <w:rPr>
            <w:rFonts w:ascii="Times New Roman" w:hAnsi="Times New Roman" w:cs="Times New Roman"/>
            <w:b/>
            <w:color w:val="auto"/>
            <w:sz w:val="24"/>
            <w:lang w:eastAsia="es-CO"/>
            <w:rPrChange w:id="2083" w:author="Briceño-PC" w:date="2019-06-13T09:16:00Z">
              <w:rPr>
                <w:rFonts w:asciiTheme="minorHAnsi" w:eastAsiaTheme="minorHAnsi" w:hAnsiTheme="minorHAnsi" w:cstheme="minorBidi"/>
                <w:color w:val="auto"/>
                <w:sz w:val="22"/>
                <w:szCs w:val="22"/>
                <w:lang w:eastAsia="es-CO"/>
              </w:rPr>
            </w:rPrChange>
          </w:rPr>
          <w:t>Plan de proyectos</w:t>
        </w:r>
      </w:ins>
      <w:bookmarkEnd w:id="2081"/>
    </w:p>
    <w:p w:rsidR="006C55D1" w:rsidRPr="006C55D1" w:rsidRDefault="006C55D1">
      <w:pPr>
        <w:rPr>
          <w:ins w:id="2084" w:author="jhon argomedo" w:date="2019-06-14T14:26:00Z"/>
          <w:lang w:eastAsia="es-CO"/>
          <w:rPrChange w:id="2085" w:author="jhon argomedo" w:date="2019-06-14T14:26:00Z">
            <w:rPr>
              <w:ins w:id="2086" w:author="jhon argomedo" w:date="2019-06-14T14:26:00Z"/>
              <w:rFonts w:ascii="Times New Roman" w:hAnsi="Times New Roman" w:cs="Times New Roman"/>
              <w:b/>
              <w:sz w:val="24"/>
              <w:lang w:eastAsia="es-CO"/>
            </w:rPr>
          </w:rPrChange>
        </w:rPr>
        <w:pPrChange w:id="2087" w:author="jhon argomedo" w:date="2019-06-14T14:26:00Z">
          <w:pPr>
            <w:pStyle w:val="Ttulo2"/>
            <w:numPr>
              <w:numId w:val="30"/>
            </w:numPr>
            <w:ind w:left="1428" w:hanging="360"/>
          </w:pPr>
        </w:pPrChange>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895"/>
        <w:gridCol w:w="1019"/>
        <w:gridCol w:w="1290"/>
        <w:gridCol w:w="1290"/>
      </w:tblGrid>
      <w:tr w:rsidR="006C55D1" w:rsidRPr="000A615D" w:rsidDel="00922B9E" w:rsidTr="00C560CF">
        <w:trPr>
          <w:ins w:id="2088" w:author="jhon argomedo" w:date="2019-06-14T14:26:00Z"/>
          <w:del w:id="2089" w:author="Briceño-PC" w:date="2019-07-19T10:01:00Z"/>
        </w:trPr>
        <w:tc>
          <w:tcPr>
            <w:tcW w:w="5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C55D1" w:rsidRPr="000A615D" w:rsidDel="00922B9E" w:rsidRDefault="006C55D1" w:rsidP="00C560CF">
            <w:pPr>
              <w:spacing w:after="0" w:line="240" w:lineRule="auto"/>
              <w:rPr>
                <w:ins w:id="2090" w:author="jhon argomedo" w:date="2019-06-14T14:26:00Z"/>
                <w:del w:id="2091" w:author="Briceño-PC" w:date="2019-07-19T10:01:00Z"/>
                <w:rFonts w:ascii="Calibri" w:eastAsia="Times New Roman" w:hAnsi="Calibri" w:cs="Times New Roman"/>
                <w:sz w:val="20"/>
                <w:szCs w:val="20"/>
                <w:lang w:eastAsia="es-PE"/>
              </w:rPr>
            </w:pPr>
            <w:ins w:id="2092" w:author="jhon argomedo" w:date="2019-06-14T14:26:00Z">
              <w:del w:id="2093" w:author="Briceño-PC" w:date="2019-07-19T10:01:00Z">
                <w:r w:rsidRPr="000A615D" w:rsidDel="00922B9E">
                  <w:rPr>
                    <w:rFonts w:ascii="Calibri" w:eastAsia="Times New Roman" w:hAnsi="Calibri" w:cs="Times New Roman"/>
                    <w:color w:val="363636"/>
                    <w:sz w:val="20"/>
                    <w:szCs w:val="20"/>
                    <w:shd w:val="clear" w:color="auto" w:fill="DFE3E8"/>
                    <w:lang w:eastAsia="es-PE"/>
                  </w:rPr>
                  <w:delText>Nombre de tarea</w:delText>
                </w:r>
              </w:del>
            </w:ins>
          </w:p>
        </w:tc>
        <w:tc>
          <w:tcPr>
            <w:tcW w:w="1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C55D1" w:rsidRPr="000A615D" w:rsidDel="00922B9E" w:rsidRDefault="006C55D1" w:rsidP="00C560CF">
            <w:pPr>
              <w:spacing w:after="0" w:line="240" w:lineRule="auto"/>
              <w:rPr>
                <w:ins w:id="2094" w:author="jhon argomedo" w:date="2019-06-14T14:26:00Z"/>
                <w:del w:id="2095" w:author="Briceño-PC" w:date="2019-07-19T10:01:00Z"/>
                <w:rFonts w:ascii="Calibri" w:eastAsia="Times New Roman" w:hAnsi="Calibri" w:cs="Times New Roman"/>
                <w:sz w:val="20"/>
                <w:szCs w:val="20"/>
                <w:lang w:eastAsia="es-PE"/>
              </w:rPr>
            </w:pPr>
            <w:ins w:id="2096" w:author="jhon argomedo" w:date="2019-06-14T14:26:00Z">
              <w:del w:id="2097" w:author="Briceño-PC" w:date="2019-07-19T10:01:00Z">
                <w:r w:rsidRPr="000A615D" w:rsidDel="00922B9E">
                  <w:rPr>
                    <w:rFonts w:ascii="Calibri" w:eastAsia="Times New Roman" w:hAnsi="Calibri" w:cs="Times New Roman"/>
                    <w:color w:val="363636"/>
                    <w:sz w:val="20"/>
                    <w:szCs w:val="20"/>
                    <w:shd w:val="clear" w:color="auto" w:fill="DFE3E8"/>
                    <w:lang w:eastAsia="es-PE"/>
                  </w:rPr>
                  <w:delText>Duración</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C55D1" w:rsidRPr="000A615D" w:rsidDel="00922B9E" w:rsidRDefault="006C55D1" w:rsidP="00C560CF">
            <w:pPr>
              <w:spacing w:after="0" w:line="240" w:lineRule="auto"/>
              <w:rPr>
                <w:ins w:id="2098" w:author="jhon argomedo" w:date="2019-06-14T14:26:00Z"/>
                <w:del w:id="2099" w:author="Briceño-PC" w:date="2019-07-19T10:01:00Z"/>
                <w:rFonts w:ascii="Calibri" w:eastAsia="Times New Roman" w:hAnsi="Calibri" w:cs="Times New Roman"/>
                <w:sz w:val="20"/>
                <w:szCs w:val="20"/>
                <w:lang w:eastAsia="es-PE"/>
              </w:rPr>
            </w:pPr>
            <w:ins w:id="2100" w:author="jhon argomedo" w:date="2019-06-14T14:26:00Z">
              <w:del w:id="2101" w:author="Briceño-PC" w:date="2019-07-19T10:01:00Z">
                <w:r w:rsidRPr="000A615D" w:rsidDel="00922B9E">
                  <w:rPr>
                    <w:rFonts w:ascii="Calibri" w:eastAsia="Times New Roman" w:hAnsi="Calibri" w:cs="Times New Roman"/>
                    <w:color w:val="363636"/>
                    <w:sz w:val="20"/>
                    <w:szCs w:val="20"/>
                    <w:shd w:val="clear" w:color="auto" w:fill="DFE3E8"/>
                    <w:lang w:eastAsia="es-PE"/>
                  </w:rPr>
                  <w:delText>Comienzo</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C55D1" w:rsidRPr="000A615D" w:rsidDel="00922B9E" w:rsidRDefault="006C55D1" w:rsidP="00C560CF">
            <w:pPr>
              <w:spacing w:after="0" w:line="240" w:lineRule="auto"/>
              <w:rPr>
                <w:ins w:id="2102" w:author="jhon argomedo" w:date="2019-06-14T14:26:00Z"/>
                <w:del w:id="2103" w:author="Briceño-PC" w:date="2019-07-19T10:01:00Z"/>
                <w:rFonts w:ascii="Calibri" w:eastAsia="Times New Roman" w:hAnsi="Calibri" w:cs="Times New Roman"/>
                <w:sz w:val="20"/>
                <w:szCs w:val="20"/>
                <w:lang w:eastAsia="es-PE"/>
              </w:rPr>
            </w:pPr>
            <w:ins w:id="2104" w:author="jhon argomedo" w:date="2019-06-14T14:26:00Z">
              <w:del w:id="2105" w:author="Briceño-PC" w:date="2019-07-19T10:01:00Z">
                <w:r w:rsidRPr="000A615D" w:rsidDel="00922B9E">
                  <w:rPr>
                    <w:rFonts w:ascii="Calibri" w:eastAsia="Times New Roman" w:hAnsi="Calibri" w:cs="Times New Roman"/>
                    <w:color w:val="363636"/>
                    <w:sz w:val="20"/>
                    <w:szCs w:val="20"/>
                    <w:shd w:val="clear" w:color="auto" w:fill="DFE3E8"/>
                    <w:lang w:eastAsia="es-PE"/>
                  </w:rPr>
                  <w:delText>Fin</w:delText>
                </w:r>
              </w:del>
            </w:ins>
          </w:p>
        </w:tc>
      </w:tr>
      <w:tr w:rsidR="006C55D1" w:rsidRPr="000A615D" w:rsidDel="00922B9E" w:rsidTr="00C560CF">
        <w:trPr>
          <w:ins w:id="2106" w:author="jhon argomedo" w:date="2019-06-14T14:26:00Z"/>
          <w:del w:id="2107" w:author="Briceño-PC" w:date="2019-07-19T10:01:00Z"/>
        </w:trPr>
        <w:tc>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08" w:author="jhon argomedo" w:date="2019-06-14T14:26:00Z"/>
                <w:del w:id="2109" w:author="Briceño-PC" w:date="2019-07-19T10:01:00Z"/>
                <w:rFonts w:ascii="Times New Roman" w:eastAsia="Times New Roman" w:hAnsi="Times New Roman" w:cs="Times New Roman"/>
                <w:lang w:eastAsia="es-PE"/>
              </w:rPr>
            </w:pPr>
            <w:ins w:id="2110" w:author="jhon argomedo" w:date="2019-06-14T14:26:00Z">
              <w:del w:id="2111" w:author="Briceño-PC" w:date="2019-07-19T10:01:00Z">
                <w:r w:rsidRPr="000A615D" w:rsidDel="00922B9E">
                  <w:rPr>
                    <w:rFonts w:ascii="Times New Roman" w:eastAsia="Times New Roman" w:hAnsi="Times New Roman" w:cs="Times New Roman"/>
                    <w:b/>
                    <w:bCs/>
                    <w:color w:val="000000"/>
                    <w:lang w:eastAsia="es-PE"/>
                  </w:rPr>
                  <w:delText>1.-Verificar el cumplimiento de la normativa existente</w:delText>
                </w:r>
              </w:del>
            </w:ins>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12" w:author="jhon argomedo" w:date="2019-06-14T14:26:00Z"/>
                <w:del w:id="2113" w:author="Briceño-PC" w:date="2019-07-19T10:01:00Z"/>
                <w:rFonts w:ascii="Calibri" w:eastAsia="Times New Roman" w:hAnsi="Calibri" w:cs="Times New Roman"/>
                <w:lang w:eastAsia="es-PE"/>
              </w:rPr>
            </w:pPr>
            <w:ins w:id="2114" w:author="jhon argomedo" w:date="2019-06-14T14:26:00Z">
              <w:del w:id="2115" w:author="Briceño-PC" w:date="2019-07-19T10:01:00Z">
                <w:r w:rsidRPr="000A615D" w:rsidDel="00922B9E">
                  <w:rPr>
                    <w:rFonts w:ascii="Calibri" w:eastAsia="Times New Roman" w:hAnsi="Calibri" w:cs="Times New Roman"/>
                    <w:b/>
                    <w:bCs/>
                    <w:color w:val="000000"/>
                    <w:lang w:eastAsia="es-PE"/>
                  </w:rPr>
                  <w:delText>8 días</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16" w:author="jhon argomedo" w:date="2019-06-14T14:26:00Z"/>
                <w:del w:id="2117" w:author="Briceño-PC" w:date="2019-07-19T10:01:00Z"/>
                <w:rFonts w:ascii="Calibri" w:eastAsia="Times New Roman" w:hAnsi="Calibri" w:cs="Times New Roman"/>
                <w:lang w:eastAsia="es-PE"/>
              </w:rPr>
            </w:pPr>
            <w:ins w:id="2118" w:author="jhon argomedo" w:date="2019-06-14T14:26:00Z">
              <w:del w:id="2119" w:author="Briceño-PC" w:date="2019-07-19T10:01:00Z">
                <w:r w:rsidRPr="000A615D" w:rsidDel="00922B9E">
                  <w:rPr>
                    <w:rFonts w:ascii="Calibri" w:eastAsia="Times New Roman" w:hAnsi="Calibri" w:cs="Times New Roman"/>
                    <w:b/>
                    <w:bCs/>
                    <w:color w:val="000000"/>
                    <w:lang w:eastAsia="es-PE"/>
                  </w:rPr>
                  <w:delText>lun 06/05/19</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20" w:author="jhon argomedo" w:date="2019-06-14T14:26:00Z"/>
                <w:del w:id="2121" w:author="Briceño-PC" w:date="2019-07-19T10:01:00Z"/>
                <w:rFonts w:ascii="Calibri" w:eastAsia="Times New Roman" w:hAnsi="Calibri" w:cs="Times New Roman"/>
                <w:lang w:eastAsia="es-PE"/>
              </w:rPr>
            </w:pPr>
            <w:ins w:id="2122" w:author="jhon argomedo" w:date="2019-06-14T14:26:00Z">
              <w:del w:id="2123" w:author="Briceño-PC" w:date="2019-07-19T10:01:00Z">
                <w:r w:rsidRPr="000A615D" w:rsidDel="00922B9E">
                  <w:rPr>
                    <w:rFonts w:ascii="Calibri" w:eastAsia="Times New Roman" w:hAnsi="Calibri" w:cs="Times New Roman"/>
                    <w:b/>
                    <w:bCs/>
                    <w:color w:val="000000"/>
                    <w:lang w:eastAsia="es-PE"/>
                  </w:rPr>
                  <w:delText>mié 15/05/19</w:delText>
                </w:r>
              </w:del>
            </w:ins>
          </w:p>
        </w:tc>
      </w:tr>
      <w:tr w:rsidR="006C55D1" w:rsidRPr="000A615D" w:rsidDel="00922B9E" w:rsidTr="00C560CF">
        <w:trPr>
          <w:ins w:id="2124" w:author="jhon argomedo" w:date="2019-06-14T14:26:00Z"/>
          <w:del w:id="2125" w:author="Briceño-PC" w:date="2019-07-19T10:01:00Z"/>
        </w:trPr>
        <w:tc>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26" w:author="jhon argomedo" w:date="2019-06-14T14:26:00Z"/>
                <w:del w:id="2127" w:author="Briceño-PC" w:date="2019-07-19T10:01:00Z"/>
                <w:rFonts w:ascii="Times New Roman" w:eastAsia="Times New Roman" w:hAnsi="Times New Roman" w:cs="Times New Roman"/>
                <w:lang w:eastAsia="es-PE"/>
              </w:rPr>
            </w:pPr>
            <w:ins w:id="2128" w:author="jhon argomedo" w:date="2019-06-14T14:26:00Z">
              <w:del w:id="2129" w:author="Briceño-PC" w:date="2019-07-19T10:01:00Z">
                <w:r w:rsidRPr="000A615D" w:rsidDel="00922B9E">
                  <w:rPr>
                    <w:rFonts w:ascii="Times New Roman" w:eastAsia="Times New Roman" w:hAnsi="Times New Roman" w:cs="Times New Roman"/>
                    <w:color w:val="000000"/>
                    <w:lang w:eastAsia="es-PE"/>
                  </w:rPr>
                  <w:delText xml:space="preserve">   1.1.- Elaborar documento de los instrumentos de gestion </w:delText>
                </w:r>
              </w:del>
            </w:ins>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30" w:author="jhon argomedo" w:date="2019-06-14T14:26:00Z"/>
                <w:del w:id="2131" w:author="Briceño-PC" w:date="2019-07-19T10:01:00Z"/>
                <w:rFonts w:ascii="Calibri" w:eastAsia="Times New Roman" w:hAnsi="Calibri" w:cs="Times New Roman"/>
                <w:lang w:eastAsia="es-PE"/>
              </w:rPr>
            </w:pPr>
            <w:ins w:id="2132" w:author="jhon argomedo" w:date="2019-06-14T14:26:00Z">
              <w:del w:id="2133" w:author="Briceño-PC" w:date="2019-07-19T10:01:00Z">
                <w:r w:rsidRPr="000A615D" w:rsidDel="00922B9E">
                  <w:rPr>
                    <w:rFonts w:ascii="Calibri" w:eastAsia="Times New Roman" w:hAnsi="Calibri" w:cs="Times New Roman"/>
                    <w:color w:val="000000"/>
                    <w:lang w:eastAsia="es-PE"/>
                  </w:rPr>
                  <w:delText>2 días</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34" w:author="jhon argomedo" w:date="2019-06-14T14:26:00Z"/>
                <w:del w:id="2135" w:author="Briceño-PC" w:date="2019-07-19T10:01:00Z"/>
                <w:rFonts w:ascii="Calibri" w:eastAsia="Times New Roman" w:hAnsi="Calibri" w:cs="Times New Roman"/>
                <w:lang w:eastAsia="es-PE"/>
              </w:rPr>
            </w:pPr>
            <w:ins w:id="2136" w:author="jhon argomedo" w:date="2019-06-14T14:26:00Z">
              <w:del w:id="2137" w:author="Briceño-PC" w:date="2019-07-19T10:01:00Z">
                <w:r w:rsidRPr="000A615D" w:rsidDel="00922B9E">
                  <w:rPr>
                    <w:rFonts w:ascii="Calibri" w:eastAsia="Times New Roman" w:hAnsi="Calibri" w:cs="Times New Roman"/>
                    <w:color w:val="000000"/>
                    <w:lang w:eastAsia="es-PE"/>
                  </w:rPr>
                  <w:delText>lun 06/05/19</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38" w:author="jhon argomedo" w:date="2019-06-14T14:26:00Z"/>
                <w:del w:id="2139" w:author="Briceño-PC" w:date="2019-07-19T10:01:00Z"/>
                <w:rFonts w:ascii="Calibri" w:eastAsia="Times New Roman" w:hAnsi="Calibri" w:cs="Times New Roman"/>
                <w:lang w:eastAsia="es-PE"/>
              </w:rPr>
            </w:pPr>
            <w:ins w:id="2140" w:author="jhon argomedo" w:date="2019-06-14T14:26:00Z">
              <w:del w:id="2141" w:author="Briceño-PC" w:date="2019-07-19T10:01:00Z">
                <w:r w:rsidRPr="000A615D" w:rsidDel="00922B9E">
                  <w:rPr>
                    <w:rFonts w:ascii="Calibri" w:eastAsia="Times New Roman" w:hAnsi="Calibri" w:cs="Times New Roman"/>
                    <w:color w:val="000000"/>
                    <w:lang w:eastAsia="es-PE"/>
                  </w:rPr>
                  <w:delText>mar 07/05/19</w:delText>
                </w:r>
              </w:del>
            </w:ins>
          </w:p>
        </w:tc>
      </w:tr>
      <w:tr w:rsidR="006C55D1" w:rsidRPr="000A615D" w:rsidDel="00922B9E" w:rsidTr="00C560CF">
        <w:trPr>
          <w:ins w:id="2142" w:author="jhon argomedo" w:date="2019-06-14T14:26:00Z"/>
          <w:del w:id="2143" w:author="Briceño-PC" w:date="2019-07-19T10:01:00Z"/>
        </w:trPr>
        <w:tc>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44" w:author="jhon argomedo" w:date="2019-06-14T14:26:00Z"/>
                <w:del w:id="2145" w:author="Briceño-PC" w:date="2019-07-19T10:01:00Z"/>
                <w:rFonts w:ascii="Times New Roman" w:eastAsia="Times New Roman" w:hAnsi="Times New Roman" w:cs="Times New Roman"/>
                <w:lang w:eastAsia="es-PE"/>
              </w:rPr>
            </w:pPr>
            <w:ins w:id="2146" w:author="jhon argomedo" w:date="2019-06-14T14:26:00Z">
              <w:del w:id="2147" w:author="Briceño-PC" w:date="2019-07-19T10:01:00Z">
                <w:r w:rsidRPr="000A615D" w:rsidDel="00922B9E">
                  <w:rPr>
                    <w:rFonts w:ascii="Times New Roman" w:eastAsia="Times New Roman" w:hAnsi="Times New Roman" w:cs="Times New Roman"/>
                    <w:color w:val="000000"/>
                    <w:lang w:eastAsia="es-PE"/>
                  </w:rPr>
                  <w:delText xml:space="preserve">   1.2.- Verificar la existencia de los instrumentos de gestiòn</w:delText>
                </w:r>
              </w:del>
            </w:ins>
            <w:ins w:id="2148" w:author="Cintia Olivares Ruiz" w:date="2019-07-19T01:58:00Z">
              <w:del w:id="2149" w:author="Briceño-PC" w:date="2019-07-19T10:01:00Z">
                <w:r w:rsidR="00C36D4B" w:rsidDel="00922B9E">
                  <w:rPr>
                    <w:rFonts w:ascii="Times New Roman" w:eastAsia="Times New Roman" w:hAnsi="Times New Roman" w:cs="Times New Roman"/>
                    <w:color w:val="000000"/>
                    <w:lang w:eastAsia="es-PE"/>
                  </w:rPr>
                  <w:delText>gestión</w:delText>
                </w:r>
              </w:del>
            </w:ins>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50" w:author="jhon argomedo" w:date="2019-06-14T14:26:00Z"/>
                <w:del w:id="2151" w:author="Briceño-PC" w:date="2019-07-19T10:01:00Z"/>
                <w:rFonts w:ascii="Calibri" w:eastAsia="Times New Roman" w:hAnsi="Calibri" w:cs="Times New Roman"/>
                <w:lang w:eastAsia="es-PE"/>
              </w:rPr>
            </w:pPr>
            <w:ins w:id="2152" w:author="jhon argomedo" w:date="2019-06-14T14:26:00Z">
              <w:del w:id="2153" w:author="Briceño-PC" w:date="2019-07-19T10:01:00Z">
                <w:r w:rsidRPr="000A615D" w:rsidDel="00922B9E">
                  <w:rPr>
                    <w:rFonts w:ascii="Calibri" w:eastAsia="Times New Roman" w:hAnsi="Calibri" w:cs="Times New Roman"/>
                    <w:color w:val="000000"/>
                    <w:lang w:eastAsia="es-PE"/>
                  </w:rPr>
                  <w:delText>2 días</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54" w:author="jhon argomedo" w:date="2019-06-14T14:26:00Z"/>
                <w:del w:id="2155" w:author="Briceño-PC" w:date="2019-07-19T10:01:00Z"/>
                <w:rFonts w:ascii="Calibri" w:eastAsia="Times New Roman" w:hAnsi="Calibri" w:cs="Times New Roman"/>
                <w:lang w:eastAsia="es-PE"/>
              </w:rPr>
            </w:pPr>
            <w:ins w:id="2156" w:author="jhon argomedo" w:date="2019-06-14T14:26:00Z">
              <w:del w:id="2157" w:author="Briceño-PC" w:date="2019-07-19T10:01:00Z">
                <w:r w:rsidRPr="000A615D" w:rsidDel="00922B9E">
                  <w:rPr>
                    <w:rFonts w:ascii="Calibri" w:eastAsia="Times New Roman" w:hAnsi="Calibri" w:cs="Times New Roman"/>
                    <w:color w:val="000000"/>
                    <w:lang w:eastAsia="es-PE"/>
                  </w:rPr>
                  <w:delText>mié 08/05/19</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58" w:author="jhon argomedo" w:date="2019-06-14T14:26:00Z"/>
                <w:del w:id="2159" w:author="Briceño-PC" w:date="2019-07-19T10:01:00Z"/>
                <w:rFonts w:ascii="Calibri" w:eastAsia="Times New Roman" w:hAnsi="Calibri" w:cs="Times New Roman"/>
                <w:lang w:eastAsia="es-PE"/>
              </w:rPr>
            </w:pPr>
            <w:ins w:id="2160" w:author="jhon argomedo" w:date="2019-06-14T14:26:00Z">
              <w:del w:id="2161" w:author="Briceño-PC" w:date="2019-07-19T10:01:00Z">
                <w:r w:rsidRPr="000A615D" w:rsidDel="00922B9E">
                  <w:rPr>
                    <w:rFonts w:ascii="Calibri" w:eastAsia="Times New Roman" w:hAnsi="Calibri" w:cs="Times New Roman"/>
                    <w:color w:val="000000"/>
                    <w:lang w:eastAsia="es-PE"/>
                  </w:rPr>
                  <w:delText>jue 09/05/19</w:delText>
                </w:r>
              </w:del>
            </w:ins>
          </w:p>
        </w:tc>
      </w:tr>
      <w:tr w:rsidR="006C55D1" w:rsidRPr="000A615D" w:rsidDel="00922B9E" w:rsidTr="00C560CF">
        <w:trPr>
          <w:ins w:id="2162" w:author="jhon argomedo" w:date="2019-06-14T14:26:00Z"/>
          <w:del w:id="2163" w:author="Briceño-PC" w:date="2019-07-19T10:01:00Z"/>
        </w:trPr>
        <w:tc>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64" w:author="jhon argomedo" w:date="2019-06-14T14:26:00Z"/>
                <w:del w:id="2165" w:author="Briceño-PC" w:date="2019-07-19T10:01:00Z"/>
                <w:rFonts w:ascii="Times New Roman" w:eastAsia="Times New Roman" w:hAnsi="Times New Roman" w:cs="Times New Roman"/>
                <w:lang w:eastAsia="es-PE"/>
              </w:rPr>
            </w:pPr>
            <w:ins w:id="2166" w:author="jhon argomedo" w:date="2019-06-14T14:26:00Z">
              <w:del w:id="2167" w:author="Briceño-PC" w:date="2019-07-19T10:01:00Z">
                <w:r w:rsidRPr="000A615D" w:rsidDel="00922B9E">
                  <w:rPr>
                    <w:rFonts w:ascii="Times New Roman" w:eastAsia="Times New Roman" w:hAnsi="Times New Roman" w:cs="Times New Roman"/>
                    <w:color w:val="000000"/>
                    <w:lang w:eastAsia="es-PE"/>
                  </w:rPr>
                  <w:delText xml:space="preserve">   1.3.- Elaborar y aplicar el checklist al personal</w:delText>
                </w:r>
              </w:del>
            </w:ins>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68" w:author="jhon argomedo" w:date="2019-06-14T14:26:00Z"/>
                <w:del w:id="2169" w:author="Briceño-PC" w:date="2019-07-19T10:01:00Z"/>
                <w:rFonts w:ascii="Calibri" w:eastAsia="Times New Roman" w:hAnsi="Calibri" w:cs="Times New Roman"/>
                <w:lang w:eastAsia="es-PE"/>
              </w:rPr>
            </w:pPr>
            <w:ins w:id="2170" w:author="jhon argomedo" w:date="2019-06-14T14:26:00Z">
              <w:del w:id="2171" w:author="Briceño-PC" w:date="2019-07-19T10:01:00Z">
                <w:r w:rsidRPr="000A615D" w:rsidDel="00922B9E">
                  <w:rPr>
                    <w:rFonts w:ascii="Calibri" w:eastAsia="Times New Roman" w:hAnsi="Calibri" w:cs="Times New Roman"/>
                    <w:color w:val="000000"/>
                    <w:lang w:eastAsia="es-PE"/>
                  </w:rPr>
                  <w:delText>2 días</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72" w:author="jhon argomedo" w:date="2019-06-14T14:26:00Z"/>
                <w:del w:id="2173" w:author="Briceño-PC" w:date="2019-07-19T10:01:00Z"/>
                <w:rFonts w:ascii="Calibri" w:eastAsia="Times New Roman" w:hAnsi="Calibri" w:cs="Times New Roman"/>
                <w:lang w:eastAsia="es-PE"/>
              </w:rPr>
            </w:pPr>
            <w:ins w:id="2174" w:author="jhon argomedo" w:date="2019-06-14T14:26:00Z">
              <w:del w:id="2175" w:author="Briceño-PC" w:date="2019-07-19T10:01:00Z">
                <w:r w:rsidRPr="000A615D" w:rsidDel="00922B9E">
                  <w:rPr>
                    <w:rFonts w:ascii="Calibri" w:eastAsia="Times New Roman" w:hAnsi="Calibri" w:cs="Times New Roman"/>
                    <w:color w:val="000000"/>
                    <w:lang w:eastAsia="es-PE"/>
                  </w:rPr>
                  <w:delText>vie 10/05/19</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76" w:author="jhon argomedo" w:date="2019-06-14T14:26:00Z"/>
                <w:del w:id="2177" w:author="Briceño-PC" w:date="2019-07-19T10:01:00Z"/>
                <w:rFonts w:ascii="Calibri" w:eastAsia="Times New Roman" w:hAnsi="Calibri" w:cs="Times New Roman"/>
                <w:lang w:eastAsia="es-PE"/>
              </w:rPr>
            </w:pPr>
            <w:ins w:id="2178" w:author="jhon argomedo" w:date="2019-06-14T14:26:00Z">
              <w:del w:id="2179" w:author="Briceño-PC" w:date="2019-07-19T10:01:00Z">
                <w:r w:rsidRPr="000A615D" w:rsidDel="00922B9E">
                  <w:rPr>
                    <w:rFonts w:ascii="Calibri" w:eastAsia="Times New Roman" w:hAnsi="Calibri" w:cs="Times New Roman"/>
                    <w:color w:val="000000"/>
                    <w:lang w:eastAsia="es-PE"/>
                  </w:rPr>
                  <w:delText>lun 13/05/19</w:delText>
                </w:r>
              </w:del>
            </w:ins>
          </w:p>
        </w:tc>
      </w:tr>
      <w:tr w:rsidR="006C55D1" w:rsidRPr="000A615D" w:rsidDel="00922B9E" w:rsidTr="00C560CF">
        <w:trPr>
          <w:ins w:id="2180" w:author="jhon argomedo" w:date="2019-06-14T14:26:00Z"/>
          <w:del w:id="2181" w:author="Briceño-PC" w:date="2019-07-19T10:01:00Z"/>
        </w:trPr>
        <w:tc>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82" w:author="jhon argomedo" w:date="2019-06-14T14:26:00Z"/>
                <w:del w:id="2183" w:author="Briceño-PC" w:date="2019-07-19T10:01:00Z"/>
                <w:rFonts w:ascii="Times New Roman" w:eastAsia="Times New Roman" w:hAnsi="Times New Roman" w:cs="Times New Roman"/>
                <w:lang w:eastAsia="es-PE"/>
              </w:rPr>
            </w:pPr>
            <w:ins w:id="2184" w:author="jhon argomedo" w:date="2019-06-14T14:26:00Z">
              <w:del w:id="2185" w:author="Briceño-PC" w:date="2019-07-19T10:01:00Z">
                <w:r w:rsidRPr="000A615D" w:rsidDel="00922B9E">
                  <w:rPr>
                    <w:rFonts w:ascii="Times New Roman" w:eastAsia="Times New Roman" w:hAnsi="Times New Roman" w:cs="Times New Roman"/>
                    <w:color w:val="000000"/>
                    <w:lang w:eastAsia="es-PE"/>
                  </w:rPr>
                  <w:delText xml:space="preserve">   1.4.- Analizar y verificar el cumplimiento de los instrumentos de gestiòn</w:delText>
                </w:r>
              </w:del>
            </w:ins>
            <w:ins w:id="2186" w:author="Cintia Olivares Ruiz" w:date="2019-07-19T01:58:00Z">
              <w:del w:id="2187" w:author="Briceño-PC" w:date="2019-07-19T10:01:00Z">
                <w:r w:rsidR="00C36D4B" w:rsidDel="00922B9E">
                  <w:rPr>
                    <w:rFonts w:ascii="Times New Roman" w:eastAsia="Times New Roman" w:hAnsi="Times New Roman" w:cs="Times New Roman"/>
                    <w:color w:val="000000"/>
                    <w:lang w:eastAsia="es-PE"/>
                  </w:rPr>
                  <w:delText>gestión</w:delText>
                </w:r>
              </w:del>
            </w:ins>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88" w:author="jhon argomedo" w:date="2019-06-14T14:26:00Z"/>
                <w:del w:id="2189" w:author="Briceño-PC" w:date="2019-07-19T10:01:00Z"/>
                <w:rFonts w:ascii="Calibri" w:eastAsia="Times New Roman" w:hAnsi="Calibri" w:cs="Times New Roman"/>
                <w:lang w:eastAsia="es-PE"/>
              </w:rPr>
            </w:pPr>
            <w:ins w:id="2190" w:author="jhon argomedo" w:date="2019-06-14T14:26:00Z">
              <w:del w:id="2191" w:author="Briceño-PC" w:date="2019-07-19T10:01:00Z">
                <w:r w:rsidRPr="000A615D" w:rsidDel="00922B9E">
                  <w:rPr>
                    <w:rFonts w:ascii="Calibri" w:eastAsia="Times New Roman" w:hAnsi="Calibri" w:cs="Times New Roman"/>
                    <w:color w:val="000000"/>
                    <w:lang w:eastAsia="es-PE"/>
                  </w:rPr>
                  <w:delText>2 días</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92" w:author="jhon argomedo" w:date="2019-06-14T14:26:00Z"/>
                <w:del w:id="2193" w:author="Briceño-PC" w:date="2019-07-19T10:01:00Z"/>
                <w:rFonts w:ascii="Calibri" w:eastAsia="Times New Roman" w:hAnsi="Calibri" w:cs="Times New Roman"/>
                <w:lang w:eastAsia="es-PE"/>
              </w:rPr>
            </w:pPr>
            <w:ins w:id="2194" w:author="jhon argomedo" w:date="2019-06-14T14:26:00Z">
              <w:del w:id="2195" w:author="Briceño-PC" w:date="2019-07-19T10:01:00Z">
                <w:r w:rsidRPr="000A615D" w:rsidDel="00922B9E">
                  <w:rPr>
                    <w:rFonts w:ascii="Calibri" w:eastAsia="Times New Roman" w:hAnsi="Calibri" w:cs="Times New Roman"/>
                    <w:color w:val="000000"/>
                    <w:lang w:eastAsia="es-PE"/>
                  </w:rPr>
                  <w:delText>mar 14/05/19</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196" w:author="jhon argomedo" w:date="2019-06-14T14:26:00Z"/>
                <w:del w:id="2197" w:author="Briceño-PC" w:date="2019-07-19T10:01:00Z"/>
                <w:rFonts w:ascii="Calibri" w:eastAsia="Times New Roman" w:hAnsi="Calibri" w:cs="Times New Roman"/>
                <w:lang w:eastAsia="es-PE"/>
              </w:rPr>
            </w:pPr>
            <w:ins w:id="2198" w:author="jhon argomedo" w:date="2019-06-14T14:26:00Z">
              <w:del w:id="2199" w:author="Briceño-PC" w:date="2019-07-19T10:01:00Z">
                <w:r w:rsidRPr="000A615D" w:rsidDel="00922B9E">
                  <w:rPr>
                    <w:rFonts w:ascii="Calibri" w:eastAsia="Times New Roman" w:hAnsi="Calibri" w:cs="Times New Roman"/>
                    <w:color w:val="000000"/>
                    <w:lang w:eastAsia="es-PE"/>
                  </w:rPr>
                  <w:delText>mié 15/05/19</w:delText>
                </w:r>
              </w:del>
            </w:ins>
          </w:p>
        </w:tc>
      </w:tr>
      <w:tr w:rsidR="006C55D1" w:rsidRPr="000A615D" w:rsidDel="00922B9E" w:rsidTr="00C560CF">
        <w:trPr>
          <w:ins w:id="2200" w:author="jhon argomedo" w:date="2019-06-14T14:26:00Z"/>
          <w:del w:id="2201" w:author="Briceño-PC" w:date="2019-07-19T10:01:00Z"/>
        </w:trPr>
        <w:tc>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02" w:author="jhon argomedo" w:date="2019-06-14T14:26:00Z"/>
                <w:del w:id="2203" w:author="Briceño-PC" w:date="2019-07-19T10:01:00Z"/>
                <w:rFonts w:ascii="Times New Roman" w:eastAsia="Times New Roman" w:hAnsi="Times New Roman" w:cs="Times New Roman"/>
                <w:lang w:eastAsia="es-PE"/>
              </w:rPr>
            </w:pPr>
            <w:ins w:id="2204" w:author="jhon argomedo" w:date="2019-06-14T14:26:00Z">
              <w:del w:id="2205" w:author="Briceño-PC" w:date="2019-07-19T10:01:00Z">
                <w:r w:rsidRPr="000A615D" w:rsidDel="00922B9E">
                  <w:rPr>
                    <w:rFonts w:ascii="Times New Roman" w:eastAsia="Times New Roman" w:hAnsi="Times New Roman" w:cs="Times New Roman"/>
                    <w:b/>
                    <w:bCs/>
                    <w:color w:val="000000"/>
                    <w:lang w:eastAsia="es-PE"/>
                  </w:rPr>
                  <w:delText>FASE I</w:delText>
                </w:r>
              </w:del>
            </w:ins>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06" w:author="jhon argomedo" w:date="2019-06-14T14:26:00Z"/>
                <w:del w:id="2207" w:author="Briceño-PC" w:date="2019-07-19T10:01:00Z"/>
                <w:rFonts w:ascii="Calibri" w:eastAsia="Times New Roman" w:hAnsi="Calibri" w:cs="Times New Roman"/>
                <w:lang w:eastAsia="es-PE"/>
              </w:rPr>
            </w:pPr>
            <w:ins w:id="2208" w:author="jhon argomedo" w:date="2019-06-14T14:26:00Z">
              <w:del w:id="2209" w:author="Briceño-PC" w:date="2019-07-19T10:01:00Z">
                <w:r w:rsidRPr="000A615D" w:rsidDel="00922B9E">
                  <w:rPr>
                    <w:rFonts w:ascii="Calibri" w:eastAsia="Times New Roman" w:hAnsi="Calibri" w:cs="Times New Roman"/>
                    <w:b/>
                    <w:bCs/>
                    <w:color w:val="000000"/>
                    <w:lang w:eastAsia="es-PE"/>
                  </w:rPr>
                  <w:delText>4 días</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10" w:author="jhon argomedo" w:date="2019-06-14T14:26:00Z"/>
                <w:del w:id="2211" w:author="Briceño-PC" w:date="2019-07-19T10:01:00Z"/>
                <w:rFonts w:ascii="Calibri" w:eastAsia="Times New Roman" w:hAnsi="Calibri" w:cs="Times New Roman"/>
                <w:lang w:eastAsia="es-PE"/>
              </w:rPr>
            </w:pPr>
            <w:ins w:id="2212" w:author="jhon argomedo" w:date="2019-06-14T14:26:00Z">
              <w:del w:id="2213" w:author="Briceño-PC" w:date="2019-07-19T10:01:00Z">
                <w:r w:rsidRPr="000A615D" w:rsidDel="00922B9E">
                  <w:rPr>
                    <w:rFonts w:ascii="Calibri" w:eastAsia="Times New Roman" w:hAnsi="Calibri" w:cs="Times New Roman"/>
                    <w:b/>
                    <w:bCs/>
                    <w:color w:val="000000"/>
                    <w:lang w:eastAsia="es-PE"/>
                  </w:rPr>
                  <w:delText>jue 16/05/19</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14" w:author="jhon argomedo" w:date="2019-06-14T14:26:00Z"/>
                <w:del w:id="2215" w:author="Briceño-PC" w:date="2019-07-19T10:01:00Z"/>
                <w:rFonts w:ascii="Calibri" w:eastAsia="Times New Roman" w:hAnsi="Calibri" w:cs="Times New Roman"/>
                <w:lang w:eastAsia="es-PE"/>
              </w:rPr>
            </w:pPr>
            <w:ins w:id="2216" w:author="jhon argomedo" w:date="2019-06-14T14:26:00Z">
              <w:del w:id="2217" w:author="Briceño-PC" w:date="2019-07-19T10:01:00Z">
                <w:r w:rsidRPr="000A615D" w:rsidDel="00922B9E">
                  <w:rPr>
                    <w:rFonts w:ascii="Calibri" w:eastAsia="Times New Roman" w:hAnsi="Calibri" w:cs="Times New Roman"/>
                    <w:b/>
                    <w:bCs/>
                    <w:color w:val="000000"/>
                    <w:lang w:eastAsia="es-PE"/>
                  </w:rPr>
                  <w:delText>mar 21/05/19</w:delText>
                </w:r>
              </w:del>
            </w:ins>
          </w:p>
        </w:tc>
      </w:tr>
      <w:tr w:rsidR="006C55D1" w:rsidRPr="000A615D" w:rsidDel="00922B9E" w:rsidTr="00C560CF">
        <w:trPr>
          <w:ins w:id="2218" w:author="jhon argomedo" w:date="2019-06-14T14:26:00Z"/>
          <w:del w:id="2219" w:author="Briceño-PC" w:date="2019-07-19T10:01:00Z"/>
        </w:trPr>
        <w:tc>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20" w:author="jhon argomedo" w:date="2019-06-14T14:26:00Z"/>
                <w:del w:id="2221" w:author="Briceño-PC" w:date="2019-07-19T10:01:00Z"/>
                <w:rFonts w:ascii="Times New Roman" w:eastAsia="Times New Roman" w:hAnsi="Times New Roman" w:cs="Times New Roman"/>
                <w:lang w:eastAsia="es-PE"/>
              </w:rPr>
            </w:pPr>
            <w:ins w:id="2222" w:author="jhon argomedo" w:date="2019-06-14T14:26:00Z">
              <w:del w:id="2223" w:author="Briceño-PC" w:date="2019-07-19T10:01:00Z">
                <w:r w:rsidRPr="000A615D" w:rsidDel="00922B9E">
                  <w:rPr>
                    <w:rFonts w:ascii="Times New Roman" w:eastAsia="Times New Roman" w:hAnsi="Times New Roman" w:cs="Times New Roman"/>
                    <w:b/>
                    <w:bCs/>
                    <w:color w:val="000000"/>
                    <w:lang w:eastAsia="es-PE"/>
                  </w:rPr>
                  <w:delText xml:space="preserve">   2.1.- Elaborar y solicitar documentaciòn para la evaluaciòn del software ofimàtico</w:delText>
                </w:r>
              </w:del>
            </w:ins>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24" w:author="jhon argomedo" w:date="2019-06-14T14:26:00Z"/>
                <w:del w:id="2225" w:author="Briceño-PC" w:date="2019-07-19T10:01:00Z"/>
                <w:rFonts w:ascii="Calibri" w:eastAsia="Times New Roman" w:hAnsi="Calibri" w:cs="Times New Roman"/>
                <w:lang w:eastAsia="es-PE"/>
              </w:rPr>
            </w:pPr>
            <w:ins w:id="2226" w:author="jhon argomedo" w:date="2019-06-14T14:26:00Z">
              <w:del w:id="2227" w:author="Briceño-PC" w:date="2019-07-19T10:01:00Z">
                <w:r w:rsidRPr="000A615D" w:rsidDel="00922B9E">
                  <w:rPr>
                    <w:rFonts w:ascii="Calibri" w:eastAsia="Times New Roman" w:hAnsi="Calibri" w:cs="Times New Roman"/>
                    <w:b/>
                    <w:bCs/>
                    <w:color w:val="000000"/>
                    <w:lang w:eastAsia="es-PE"/>
                  </w:rPr>
                  <w:delText>2 días</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28" w:author="jhon argomedo" w:date="2019-06-14T14:26:00Z"/>
                <w:del w:id="2229" w:author="Briceño-PC" w:date="2019-07-19T10:01:00Z"/>
                <w:rFonts w:ascii="Calibri" w:eastAsia="Times New Roman" w:hAnsi="Calibri" w:cs="Times New Roman"/>
                <w:lang w:eastAsia="es-PE"/>
              </w:rPr>
            </w:pPr>
            <w:ins w:id="2230" w:author="jhon argomedo" w:date="2019-06-14T14:26:00Z">
              <w:del w:id="2231" w:author="Briceño-PC" w:date="2019-07-19T10:01:00Z">
                <w:r w:rsidRPr="000A615D" w:rsidDel="00922B9E">
                  <w:rPr>
                    <w:rFonts w:ascii="Calibri" w:eastAsia="Times New Roman" w:hAnsi="Calibri" w:cs="Times New Roman"/>
                    <w:b/>
                    <w:bCs/>
                    <w:color w:val="000000"/>
                    <w:lang w:eastAsia="es-PE"/>
                  </w:rPr>
                  <w:delText>jue 16/05/19</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32" w:author="jhon argomedo" w:date="2019-06-14T14:26:00Z"/>
                <w:del w:id="2233" w:author="Briceño-PC" w:date="2019-07-19T10:01:00Z"/>
                <w:rFonts w:ascii="Calibri" w:eastAsia="Times New Roman" w:hAnsi="Calibri" w:cs="Times New Roman"/>
                <w:lang w:eastAsia="es-PE"/>
              </w:rPr>
            </w:pPr>
            <w:ins w:id="2234" w:author="jhon argomedo" w:date="2019-06-14T14:26:00Z">
              <w:del w:id="2235" w:author="Briceño-PC" w:date="2019-07-19T10:01:00Z">
                <w:r w:rsidRPr="000A615D" w:rsidDel="00922B9E">
                  <w:rPr>
                    <w:rFonts w:ascii="Calibri" w:eastAsia="Times New Roman" w:hAnsi="Calibri" w:cs="Times New Roman"/>
                    <w:b/>
                    <w:bCs/>
                    <w:color w:val="000000"/>
                    <w:lang w:eastAsia="es-PE"/>
                  </w:rPr>
                  <w:delText>vie 17/05/19</w:delText>
                </w:r>
              </w:del>
            </w:ins>
          </w:p>
        </w:tc>
      </w:tr>
      <w:tr w:rsidR="006C55D1" w:rsidRPr="000A615D" w:rsidDel="00922B9E" w:rsidTr="00C560CF">
        <w:trPr>
          <w:ins w:id="2236" w:author="jhon argomedo" w:date="2019-06-14T14:26:00Z"/>
          <w:del w:id="2237" w:author="Briceño-PC" w:date="2019-07-19T10:01:00Z"/>
        </w:trPr>
        <w:tc>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38" w:author="jhon argomedo" w:date="2019-06-14T14:26:00Z"/>
                <w:del w:id="2239" w:author="Briceño-PC" w:date="2019-07-19T10:01:00Z"/>
                <w:rFonts w:ascii="Times New Roman" w:eastAsia="Times New Roman" w:hAnsi="Times New Roman" w:cs="Times New Roman"/>
                <w:lang w:eastAsia="es-PE"/>
              </w:rPr>
            </w:pPr>
            <w:ins w:id="2240" w:author="jhon argomedo" w:date="2019-06-14T14:26:00Z">
              <w:del w:id="2241" w:author="Briceño-PC" w:date="2019-07-19T10:01:00Z">
                <w:r w:rsidRPr="000A615D" w:rsidDel="00922B9E">
                  <w:rPr>
                    <w:rFonts w:ascii="Times New Roman" w:eastAsia="Times New Roman" w:hAnsi="Times New Roman" w:cs="Times New Roman"/>
                    <w:color w:val="000000"/>
                    <w:lang w:eastAsia="es-PE"/>
                  </w:rPr>
                  <w:delText xml:space="preserve">      2.1.1.- Elaborar un documento de peticiòn para que autoricen la evaluaciòn del software</w:delText>
                </w:r>
              </w:del>
            </w:ins>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42" w:author="jhon argomedo" w:date="2019-06-14T14:26:00Z"/>
                <w:del w:id="2243" w:author="Briceño-PC" w:date="2019-07-19T10:01:00Z"/>
                <w:rFonts w:ascii="Calibri" w:eastAsia="Times New Roman" w:hAnsi="Calibri" w:cs="Times New Roman"/>
                <w:lang w:eastAsia="es-PE"/>
              </w:rPr>
            </w:pPr>
            <w:ins w:id="2244" w:author="jhon argomedo" w:date="2019-06-14T14:26:00Z">
              <w:del w:id="2245" w:author="Briceño-PC" w:date="2019-07-19T10:01:00Z">
                <w:r w:rsidRPr="000A615D" w:rsidDel="00922B9E">
                  <w:rPr>
                    <w:rFonts w:ascii="Calibri" w:eastAsia="Times New Roman" w:hAnsi="Calibri" w:cs="Times New Roman"/>
                    <w:color w:val="000000"/>
                    <w:lang w:eastAsia="es-PE"/>
                  </w:rPr>
                  <w:delText>2 días</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46" w:author="jhon argomedo" w:date="2019-06-14T14:26:00Z"/>
                <w:del w:id="2247" w:author="Briceño-PC" w:date="2019-07-19T10:01:00Z"/>
                <w:rFonts w:ascii="Calibri" w:eastAsia="Times New Roman" w:hAnsi="Calibri" w:cs="Times New Roman"/>
                <w:lang w:eastAsia="es-PE"/>
              </w:rPr>
            </w:pPr>
            <w:ins w:id="2248" w:author="jhon argomedo" w:date="2019-06-14T14:26:00Z">
              <w:del w:id="2249" w:author="Briceño-PC" w:date="2019-07-19T10:01:00Z">
                <w:r w:rsidRPr="000A615D" w:rsidDel="00922B9E">
                  <w:rPr>
                    <w:rFonts w:ascii="Calibri" w:eastAsia="Times New Roman" w:hAnsi="Calibri" w:cs="Times New Roman"/>
                    <w:color w:val="000000"/>
                    <w:lang w:eastAsia="es-PE"/>
                  </w:rPr>
                  <w:delText>jue 16/05/19</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50" w:author="jhon argomedo" w:date="2019-06-14T14:26:00Z"/>
                <w:del w:id="2251" w:author="Briceño-PC" w:date="2019-07-19T10:01:00Z"/>
                <w:rFonts w:ascii="Calibri" w:eastAsia="Times New Roman" w:hAnsi="Calibri" w:cs="Times New Roman"/>
                <w:lang w:eastAsia="es-PE"/>
              </w:rPr>
            </w:pPr>
            <w:ins w:id="2252" w:author="jhon argomedo" w:date="2019-06-14T14:26:00Z">
              <w:del w:id="2253" w:author="Briceño-PC" w:date="2019-07-19T10:01:00Z">
                <w:r w:rsidRPr="000A615D" w:rsidDel="00922B9E">
                  <w:rPr>
                    <w:rFonts w:ascii="Calibri" w:eastAsia="Times New Roman" w:hAnsi="Calibri" w:cs="Times New Roman"/>
                    <w:color w:val="000000"/>
                    <w:lang w:eastAsia="es-PE"/>
                  </w:rPr>
                  <w:delText>vie 17/05/19</w:delText>
                </w:r>
              </w:del>
            </w:ins>
          </w:p>
        </w:tc>
      </w:tr>
      <w:tr w:rsidR="006C55D1" w:rsidRPr="000A615D" w:rsidDel="00922B9E" w:rsidTr="00C560CF">
        <w:trPr>
          <w:ins w:id="2254" w:author="jhon argomedo" w:date="2019-06-14T14:26:00Z"/>
          <w:del w:id="2255" w:author="Briceño-PC" w:date="2019-07-19T10:01:00Z"/>
        </w:trPr>
        <w:tc>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56" w:author="jhon argomedo" w:date="2019-06-14T14:26:00Z"/>
                <w:del w:id="2257" w:author="Briceño-PC" w:date="2019-07-19T10:01:00Z"/>
                <w:rFonts w:ascii="Times New Roman" w:eastAsia="Times New Roman" w:hAnsi="Times New Roman" w:cs="Times New Roman"/>
                <w:lang w:eastAsia="es-PE"/>
              </w:rPr>
            </w:pPr>
            <w:ins w:id="2258" w:author="jhon argomedo" w:date="2019-06-14T14:26:00Z">
              <w:del w:id="2259" w:author="Briceño-PC" w:date="2019-07-19T10:01:00Z">
                <w:r w:rsidRPr="000A615D" w:rsidDel="00922B9E">
                  <w:rPr>
                    <w:rFonts w:ascii="Times New Roman" w:eastAsia="Times New Roman" w:hAnsi="Times New Roman" w:cs="Times New Roman"/>
                    <w:b/>
                    <w:bCs/>
                    <w:color w:val="000000"/>
                    <w:lang w:eastAsia="es-PE"/>
                  </w:rPr>
                  <w:delText xml:space="preserve">   2.2.-Evaluar la legitimidad del sotware</w:delText>
                </w:r>
              </w:del>
            </w:ins>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60" w:author="jhon argomedo" w:date="2019-06-14T14:26:00Z"/>
                <w:del w:id="2261" w:author="Briceño-PC" w:date="2019-07-19T10:01:00Z"/>
                <w:rFonts w:ascii="Calibri" w:eastAsia="Times New Roman" w:hAnsi="Calibri" w:cs="Times New Roman"/>
                <w:lang w:eastAsia="es-PE"/>
              </w:rPr>
            </w:pPr>
            <w:ins w:id="2262" w:author="jhon argomedo" w:date="2019-06-14T14:26:00Z">
              <w:del w:id="2263" w:author="Briceño-PC" w:date="2019-07-19T10:01:00Z">
                <w:r w:rsidRPr="000A615D" w:rsidDel="00922B9E">
                  <w:rPr>
                    <w:rFonts w:ascii="Calibri" w:eastAsia="Times New Roman" w:hAnsi="Calibri" w:cs="Times New Roman"/>
                    <w:b/>
                    <w:bCs/>
                    <w:color w:val="000000"/>
                    <w:lang w:eastAsia="es-PE"/>
                  </w:rPr>
                  <w:delText>2 días</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64" w:author="jhon argomedo" w:date="2019-06-14T14:26:00Z"/>
                <w:del w:id="2265" w:author="Briceño-PC" w:date="2019-07-19T10:01:00Z"/>
                <w:rFonts w:ascii="Calibri" w:eastAsia="Times New Roman" w:hAnsi="Calibri" w:cs="Times New Roman"/>
                <w:lang w:eastAsia="es-PE"/>
              </w:rPr>
            </w:pPr>
            <w:ins w:id="2266" w:author="jhon argomedo" w:date="2019-06-14T14:26:00Z">
              <w:del w:id="2267" w:author="Briceño-PC" w:date="2019-07-19T10:01:00Z">
                <w:r w:rsidRPr="000A615D" w:rsidDel="00922B9E">
                  <w:rPr>
                    <w:rFonts w:ascii="Calibri" w:eastAsia="Times New Roman" w:hAnsi="Calibri" w:cs="Times New Roman"/>
                    <w:b/>
                    <w:bCs/>
                    <w:color w:val="000000"/>
                    <w:lang w:eastAsia="es-PE"/>
                  </w:rPr>
                  <w:delText>lun 20/05/19</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68" w:author="jhon argomedo" w:date="2019-06-14T14:26:00Z"/>
                <w:del w:id="2269" w:author="Briceño-PC" w:date="2019-07-19T10:01:00Z"/>
                <w:rFonts w:ascii="Calibri" w:eastAsia="Times New Roman" w:hAnsi="Calibri" w:cs="Times New Roman"/>
                <w:lang w:eastAsia="es-PE"/>
              </w:rPr>
            </w:pPr>
            <w:ins w:id="2270" w:author="jhon argomedo" w:date="2019-06-14T14:26:00Z">
              <w:del w:id="2271" w:author="Briceño-PC" w:date="2019-07-19T10:01:00Z">
                <w:r w:rsidRPr="000A615D" w:rsidDel="00922B9E">
                  <w:rPr>
                    <w:rFonts w:ascii="Calibri" w:eastAsia="Times New Roman" w:hAnsi="Calibri" w:cs="Times New Roman"/>
                    <w:b/>
                    <w:bCs/>
                    <w:color w:val="000000"/>
                    <w:lang w:eastAsia="es-PE"/>
                  </w:rPr>
                  <w:delText>mar 21/05/19</w:delText>
                </w:r>
              </w:del>
            </w:ins>
          </w:p>
        </w:tc>
      </w:tr>
      <w:tr w:rsidR="006C55D1" w:rsidRPr="000A615D" w:rsidDel="00922B9E" w:rsidTr="00C560CF">
        <w:trPr>
          <w:ins w:id="2272" w:author="jhon argomedo" w:date="2019-06-14T14:26:00Z"/>
          <w:del w:id="2273" w:author="Briceño-PC" w:date="2019-07-19T10:01:00Z"/>
        </w:trPr>
        <w:tc>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74" w:author="jhon argomedo" w:date="2019-06-14T14:26:00Z"/>
                <w:del w:id="2275" w:author="Briceño-PC" w:date="2019-07-19T10:01:00Z"/>
                <w:rFonts w:ascii="Times New Roman" w:eastAsia="Times New Roman" w:hAnsi="Times New Roman" w:cs="Times New Roman"/>
                <w:lang w:eastAsia="es-PE"/>
              </w:rPr>
            </w:pPr>
            <w:ins w:id="2276" w:author="jhon argomedo" w:date="2019-06-14T14:26:00Z">
              <w:del w:id="2277" w:author="Briceño-PC" w:date="2019-07-19T10:01:00Z">
                <w:r w:rsidRPr="000A615D" w:rsidDel="00922B9E">
                  <w:rPr>
                    <w:rFonts w:ascii="Times New Roman" w:eastAsia="Times New Roman" w:hAnsi="Times New Roman" w:cs="Times New Roman"/>
                    <w:color w:val="000000"/>
                    <w:lang w:eastAsia="es-PE"/>
                  </w:rPr>
                  <w:delText xml:space="preserve">      2.2.1.- verificar si el uso del software que usa la empresa es legitimo </w:delText>
                </w:r>
              </w:del>
            </w:ins>
          </w:p>
        </w:tc>
        <w:tc>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78" w:author="jhon argomedo" w:date="2019-06-14T14:26:00Z"/>
                <w:del w:id="2279" w:author="Briceño-PC" w:date="2019-07-19T10:01:00Z"/>
                <w:rFonts w:ascii="Calibri" w:eastAsia="Times New Roman" w:hAnsi="Calibri" w:cs="Times New Roman"/>
                <w:lang w:eastAsia="es-PE"/>
              </w:rPr>
            </w:pPr>
            <w:ins w:id="2280" w:author="jhon argomedo" w:date="2019-06-14T14:26:00Z">
              <w:del w:id="2281" w:author="Briceño-PC" w:date="2019-07-19T10:01:00Z">
                <w:r w:rsidRPr="000A615D" w:rsidDel="00922B9E">
                  <w:rPr>
                    <w:rFonts w:ascii="Calibri" w:eastAsia="Times New Roman" w:hAnsi="Calibri" w:cs="Times New Roman"/>
                    <w:color w:val="000000"/>
                    <w:lang w:eastAsia="es-PE"/>
                  </w:rPr>
                  <w:delText>2 días</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82" w:author="jhon argomedo" w:date="2019-06-14T14:26:00Z"/>
                <w:del w:id="2283" w:author="Briceño-PC" w:date="2019-07-19T10:01:00Z"/>
                <w:rFonts w:ascii="Calibri" w:eastAsia="Times New Roman" w:hAnsi="Calibri" w:cs="Times New Roman"/>
                <w:lang w:eastAsia="es-PE"/>
              </w:rPr>
            </w:pPr>
            <w:ins w:id="2284" w:author="jhon argomedo" w:date="2019-06-14T14:26:00Z">
              <w:del w:id="2285" w:author="Briceño-PC" w:date="2019-07-19T10:01:00Z">
                <w:r w:rsidRPr="000A615D" w:rsidDel="00922B9E">
                  <w:rPr>
                    <w:rFonts w:ascii="Calibri" w:eastAsia="Times New Roman" w:hAnsi="Calibri" w:cs="Times New Roman"/>
                    <w:color w:val="000000"/>
                    <w:lang w:eastAsia="es-PE"/>
                  </w:rPr>
                  <w:delText>lun 20/05/19</w:delText>
                </w:r>
              </w:del>
            </w:ins>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55D1" w:rsidRPr="000A615D" w:rsidDel="00922B9E" w:rsidRDefault="006C55D1" w:rsidP="00C560CF">
            <w:pPr>
              <w:spacing w:after="0" w:line="240" w:lineRule="auto"/>
              <w:rPr>
                <w:ins w:id="2286" w:author="jhon argomedo" w:date="2019-06-14T14:26:00Z"/>
                <w:del w:id="2287" w:author="Briceño-PC" w:date="2019-07-19T10:01:00Z"/>
                <w:rFonts w:ascii="Calibri" w:eastAsia="Times New Roman" w:hAnsi="Calibri" w:cs="Times New Roman"/>
                <w:lang w:eastAsia="es-PE"/>
              </w:rPr>
            </w:pPr>
            <w:ins w:id="2288" w:author="jhon argomedo" w:date="2019-06-14T14:26:00Z">
              <w:del w:id="2289" w:author="Briceño-PC" w:date="2019-07-19T10:01:00Z">
                <w:r w:rsidRPr="000A615D" w:rsidDel="00922B9E">
                  <w:rPr>
                    <w:rFonts w:ascii="Calibri" w:eastAsia="Times New Roman" w:hAnsi="Calibri" w:cs="Times New Roman"/>
                    <w:color w:val="000000"/>
                    <w:lang w:eastAsia="es-PE"/>
                  </w:rPr>
                  <w:delText>mar 21/05/19</w:delText>
                </w:r>
              </w:del>
            </w:ins>
          </w:p>
        </w:tc>
      </w:tr>
    </w:tbl>
    <w:p w:rsidR="006C55D1" w:rsidRPr="006C55D1" w:rsidRDefault="00922B9E">
      <w:pPr>
        <w:rPr>
          <w:ins w:id="2290" w:author="Usuario de Windows" w:date="2019-06-06T01:47:00Z"/>
          <w:lang w:eastAsia="es-CO"/>
        </w:rPr>
      </w:pPr>
      <w:ins w:id="2291" w:author="Briceño-PC" w:date="2019-07-19T10:01:00Z">
        <w:r>
          <w:rPr>
            <w:lang w:eastAsia="es-CO"/>
          </w:rPr>
          <w:tab/>
        </w:r>
        <w:r>
          <w:rPr>
            <w:lang w:eastAsia="es-CO"/>
          </w:rPr>
          <w:tab/>
        </w:r>
        <w:r>
          <w:rPr>
            <w:lang w:eastAsia="es-CO"/>
          </w:rPr>
          <w:tab/>
          <w:t>${PlanProyectos}</w:t>
        </w:r>
      </w:ins>
    </w:p>
    <w:p w:rsidR="00112B9B" w:rsidRPr="006C4CFC" w:rsidRDefault="00342E35">
      <w:pPr>
        <w:pStyle w:val="Ttulo2"/>
        <w:numPr>
          <w:ilvl w:val="0"/>
          <w:numId w:val="30"/>
        </w:numPr>
        <w:rPr>
          <w:ins w:id="2292" w:author="jhon argomedo" w:date="2019-06-07T05:19:00Z"/>
          <w:rFonts w:ascii="Times New Roman" w:hAnsi="Times New Roman" w:cs="Times New Roman"/>
          <w:b/>
          <w:sz w:val="24"/>
          <w:lang w:eastAsia="es-CO"/>
          <w:rPrChange w:id="2293" w:author="Briceño-PC" w:date="2019-06-13T09:16:00Z">
            <w:rPr>
              <w:ins w:id="2294" w:author="jhon argomedo" w:date="2019-06-07T05:19:00Z"/>
              <w:lang w:eastAsia="es-CO"/>
            </w:rPr>
          </w:rPrChange>
        </w:rPr>
        <w:pPrChange w:id="2295" w:author="jhon argomedo" w:date="2019-06-07T05:11:00Z">
          <w:pPr/>
        </w:pPrChange>
      </w:pPr>
      <w:bookmarkStart w:id="2296" w:name="_Toc11374761"/>
      <w:ins w:id="2297" w:author="jhon argomedo" w:date="2019-06-07T05:11:00Z">
        <w:r w:rsidRPr="006C4CFC">
          <w:rPr>
            <w:rFonts w:ascii="Times New Roman" w:hAnsi="Times New Roman" w:cs="Times New Roman"/>
            <w:b/>
            <w:color w:val="auto"/>
            <w:sz w:val="24"/>
            <w:lang w:eastAsia="es-CO"/>
            <w:rPrChange w:id="2298" w:author="Briceño-PC" w:date="2019-06-13T09:16:00Z">
              <w:rPr>
                <w:lang w:eastAsia="es-CO"/>
              </w:rPr>
            </w:rPrChange>
          </w:rPr>
          <w:t>Plan de Entregables</w:t>
        </w:r>
      </w:ins>
      <w:bookmarkEnd w:id="2296"/>
    </w:p>
    <w:p w:rsidR="00342E35" w:rsidRPr="00342E35" w:rsidRDefault="00342E35">
      <w:pPr>
        <w:ind w:left="708"/>
        <w:rPr>
          <w:ins w:id="2299" w:author="jhon argomedo" w:date="2019-06-07T05:13:00Z"/>
          <w:lang w:eastAsia="es-CO"/>
        </w:rPr>
        <w:pPrChange w:id="2300" w:author="Briceño-PC" w:date="2019-07-19T10:01:00Z">
          <w:pPr/>
        </w:pPrChange>
      </w:pPr>
    </w:p>
    <w:tbl>
      <w:tblPr>
        <w:tblStyle w:val="Listaclara-nfasis1"/>
        <w:tblW w:w="8501" w:type="dxa"/>
        <w:tblInd w:w="675" w:type="dxa"/>
        <w:tblLook w:val="04A0" w:firstRow="1" w:lastRow="0" w:firstColumn="1" w:lastColumn="0" w:noHBand="0" w:noVBand="1"/>
      </w:tblPr>
      <w:tblGrid>
        <w:gridCol w:w="8501"/>
      </w:tblGrid>
      <w:tr w:rsidR="00342E35" w:rsidRPr="008E733C" w:rsidDel="00922B9E" w:rsidTr="007D47CE">
        <w:trPr>
          <w:cnfStyle w:val="100000000000" w:firstRow="1" w:lastRow="0" w:firstColumn="0" w:lastColumn="0" w:oddVBand="0" w:evenVBand="0" w:oddHBand="0" w:evenHBand="0" w:firstRowFirstColumn="0" w:firstRowLastColumn="0" w:lastRowFirstColumn="0" w:lastRowLastColumn="0"/>
          <w:trHeight w:val="342"/>
          <w:ins w:id="2301" w:author="jhon argomedo" w:date="2019-06-07T05:13:00Z"/>
          <w:del w:id="2302" w:author="Briceño-PC" w:date="2019-07-19T10:01:00Z"/>
        </w:trPr>
        <w:tc>
          <w:tcPr>
            <w:cnfStyle w:val="001000000000" w:firstRow="0" w:lastRow="0" w:firstColumn="1" w:lastColumn="0" w:oddVBand="0" w:evenVBand="0" w:oddHBand="0" w:evenHBand="0" w:firstRowFirstColumn="0" w:firstRowLastColumn="0" w:lastRowFirstColumn="0" w:lastRowLastColumn="0"/>
            <w:tcW w:w="8501" w:type="dxa"/>
          </w:tcPr>
          <w:p w:rsidR="00342E35" w:rsidRPr="008E733C" w:rsidDel="00922B9E" w:rsidRDefault="00342E35" w:rsidP="007D47CE">
            <w:pPr>
              <w:pStyle w:val="Prrafodelista"/>
              <w:autoSpaceDE w:val="0"/>
              <w:autoSpaceDN w:val="0"/>
              <w:adjustRightInd w:val="0"/>
              <w:ind w:left="0"/>
              <w:jc w:val="center"/>
              <w:rPr>
                <w:ins w:id="2303" w:author="jhon argomedo" w:date="2019-06-07T05:13:00Z"/>
                <w:del w:id="2304" w:author="Briceño-PC" w:date="2019-07-19T10:01:00Z"/>
                <w:rFonts w:cstheme="minorHAnsi"/>
                <w:b w:val="0"/>
                <w:sz w:val="24"/>
                <w:szCs w:val="24"/>
              </w:rPr>
            </w:pPr>
            <w:ins w:id="2305" w:author="jhon argomedo" w:date="2019-06-07T05:13:00Z">
              <w:del w:id="2306" w:author="Briceño-PC" w:date="2019-07-19T10:01:00Z">
                <w:r w:rsidRPr="008E733C" w:rsidDel="00922B9E">
                  <w:rPr>
                    <w:rFonts w:cstheme="minorHAnsi"/>
                    <w:b w:val="0"/>
                    <w:sz w:val="24"/>
                    <w:szCs w:val="24"/>
                  </w:rPr>
                  <w:delText>Entregable</w:delText>
                </w:r>
              </w:del>
            </w:ins>
          </w:p>
        </w:tc>
      </w:tr>
      <w:tr w:rsidR="00342E35" w:rsidRPr="008E733C" w:rsidDel="00922B9E" w:rsidTr="007D47CE">
        <w:trPr>
          <w:cnfStyle w:val="000000100000" w:firstRow="0" w:lastRow="0" w:firstColumn="0" w:lastColumn="0" w:oddVBand="0" w:evenVBand="0" w:oddHBand="1" w:evenHBand="0" w:firstRowFirstColumn="0" w:firstRowLastColumn="0" w:lastRowFirstColumn="0" w:lastRowLastColumn="0"/>
          <w:trHeight w:val="1328"/>
          <w:ins w:id="2307" w:author="jhon argomedo" w:date="2019-06-07T05:13:00Z"/>
          <w:del w:id="2308" w:author="Briceño-PC" w:date="2019-07-19T10:01:00Z"/>
        </w:trPr>
        <w:tc>
          <w:tcPr>
            <w:cnfStyle w:val="001000000000" w:firstRow="0" w:lastRow="0" w:firstColumn="1" w:lastColumn="0" w:oddVBand="0" w:evenVBand="0" w:oddHBand="0" w:evenHBand="0" w:firstRowFirstColumn="0" w:firstRowLastColumn="0" w:lastRowFirstColumn="0" w:lastRowLastColumn="0"/>
            <w:tcW w:w="8501" w:type="dxa"/>
          </w:tcPr>
          <w:p w:rsidR="00342E35" w:rsidRPr="00342E35" w:rsidDel="00922B9E" w:rsidRDefault="00342E35" w:rsidP="00342E35">
            <w:pPr>
              <w:pStyle w:val="Prrafodelista"/>
              <w:numPr>
                <w:ilvl w:val="0"/>
                <w:numId w:val="41"/>
              </w:numPr>
              <w:autoSpaceDE w:val="0"/>
              <w:autoSpaceDN w:val="0"/>
              <w:adjustRightInd w:val="0"/>
              <w:jc w:val="both"/>
              <w:rPr>
                <w:ins w:id="2309" w:author="jhon argomedo" w:date="2019-06-07T05:15:00Z"/>
                <w:del w:id="2310" w:author="Briceño-PC" w:date="2019-07-19T10:01:00Z"/>
                <w:rFonts w:cstheme="minorHAnsi"/>
                <w:b w:val="0"/>
                <w:sz w:val="24"/>
                <w:szCs w:val="24"/>
              </w:rPr>
            </w:pPr>
            <w:ins w:id="2311" w:author="jhon argomedo" w:date="2019-06-07T05:15:00Z">
              <w:del w:id="2312" w:author="Briceño-PC" w:date="2019-07-19T10:01:00Z">
                <w:r w:rsidRPr="00342E35" w:rsidDel="00922B9E">
                  <w:rPr>
                    <w:rFonts w:cstheme="minorHAnsi"/>
                    <w:b w:val="0"/>
                    <w:sz w:val="24"/>
                    <w:szCs w:val="24"/>
                  </w:rPr>
                  <w:delText>Informe de verificación de los instrumentos de Gestión (MOF, ROF).</w:delText>
                </w:r>
              </w:del>
            </w:ins>
          </w:p>
          <w:p w:rsidR="006C4CFC" w:rsidRPr="00342E35" w:rsidDel="00922B9E" w:rsidRDefault="00342E35" w:rsidP="00342E35">
            <w:pPr>
              <w:pStyle w:val="Prrafodelista"/>
              <w:numPr>
                <w:ilvl w:val="0"/>
                <w:numId w:val="41"/>
              </w:numPr>
              <w:autoSpaceDE w:val="0"/>
              <w:autoSpaceDN w:val="0"/>
              <w:adjustRightInd w:val="0"/>
              <w:jc w:val="both"/>
              <w:rPr>
                <w:ins w:id="2313" w:author="jhon argomedo" w:date="2019-06-07T05:15:00Z"/>
                <w:del w:id="2314" w:author="Briceño-PC" w:date="2019-07-19T10:01:00Z"/>
                <w:rFonts w:cstheme="minorHAnsi"/>
                <w:b w:val="0"/>
                <w:sz w:val="24"/>
                <w:szCs w:val="24"/>
              </w:rPr>
            </w:pPr>
            <w:ins w:id="2315" w:author="jhon argomedo" w:date="2019-06-07T05:15:00Z">
              <w:del w:id="2316" w:author="Briceño-PC" w:date="2019-07-19T10:01:00Z">
                <w:r w:rsidRPr="00342E35" w:rsidDel="00922B9E">
                  <w:rPr>
                    <w:rFonts w:cstheme="minorHAnsi"/>
                    <w:b w:val="0"/>
                    <w:sz w:val="24"/>
                    <w:szCs w:val="24"/>
                  </w:rPr>
                  <w:delText xml:space="preserve">Informe de Evaluación de </w:delText>
                </w:r>
              </w:del>
              <w:del w:id="2317" w:author="Briceño-PC" w:date="2019-06-13T09:17:00Z">
                <w:r w:rsidRPr="00342E35" w:rsidDel="006C4CFC">
                  <w:rPr>
                    <w:rFonts w:cstheme="minorHAnsi"/>
                    <w:b w:val="0"/>
                    <w:sz w:val="24"/>
                    <w:szCs w:val="24"/>
                  </w:rPr>
                  <w:delText xml:space="preserve">Sistema informático </w:delText>
                </w:r>
              </w:del>
              <w:del w:id="2318" w:author="Briceño-PC" w:date="2019-07-19T10:01:00Z">
                <w:r w:rsidRPr="00342E35" w:rsidDel="00922B9E">
                  <w:rPr>
                    <w:rFonts w:cstheme="minorHAnsi"/>
                    <w:b w:val="0"/>
                    <w:sz w:val="24"/>
                    <w:szCs w:val="24"/>
                  </w:rPr>
                  <w:delText xml:space="preserve">(Documentación, Estructura y </w:delText>
                </w:r>
              </w:del>
              <w:del w:id="2319" w:author="Briceño-PC" w:date="2019-06-13T09:18:00Z">
                <w:r w:rsidRPr="00342E35" w:rsidDel="006C4CFC">
                  <w:rPr>
                    <w:rFonts w:cstheme="minorHAnsi"/>
                    <w:b w:val="0"/>
                    <w:sz w:val="24"/>
                    <w:szCs w:val="24"/>
                  </w:rPr>
                  <w:delText>Seguridad</w:delText>
                </w:r>
              </w:del>
              <w:del w:id="2320" w:author="Briceño-PC" w:date="2019-07-19T10:01:00Z">
                <w:r w:rsidRPr="00342E35" w:rsidDel="00922B9E">
                  <w:rPr>
                    <w:rFonts w:cstheme="minorHAnsi"/>
                    <w:b w:val="0"/>
                    <w:sz w:val="24"/>
                    <w:szCs w:val="24"/>
                  </w:rPr>
                  <w:delText>).</w:delText>
                </w:r>
              </w:del>
            </w:ins>
          </w:p>
          <w:p w:rsidR="00342E35" w:rsidRPr="00342E35" w:rsidDel="00922B9E" w:rsidRDefault="00342E35" w:rsidP="00342E35">
            <w:pPr>
              <w:pStyle w:val="Prrafodelista"/>
              <w:numPr>
                <w:ilvl w:val="0"/>
                <w:numId w:val="41"/>
              </w:numPr>
              <w:autoSpaceDE w:val="0"/>
              <w:autoSpaceDN w:val="0"/>
              <w:adjustRightInd w:val="0"/>
              <w:jc w:val="both"/>
              <w:rPr>
                <w:ins w:id="2321" w:author="jhon argomedo" w:date="2019-06-07T05:15:00Z"/>
                <w:del w:id="2322" w:author="Briceño-PC" w:date="2019-07-19T10:01:00Z"/>
                <w:rFonts w:cstheme="minorHAnsi"/>
                <w:b w:val="0"/>
                <w:sz w:val="24"/>
                <w:szCs w:val="24"/>
              </w:rPr>
            </w:pPr>
            <w:ins w:id="2323" w:author="jhon argomedo" w:date="2019-06-07T05:15:00Z">
              <w:del w:id="2324" w:author="Briceño-PC" w:date="2019-07-19T10:01:00Z">
                <w:r w:rsidRPr="00342E35" w:rsidDel="00922B9E">
                  <w:rPr>
                    <w:rFonts w:cstheme="minorHAnsi"/>
                    <w:b w:val="0"/>
                    <w:sz w:val="24"/>
                    <w:szCs w:val="24"/>
                  </w:rPr>
                  <w:delText>Informe Corto de Auditoria (Borrador).</w:delText>
                </w:r>
              </w:del>
            </w:ins>
          </w:p>
          <w:p w:rsidR="00342E35" w:rsidRPr="008E733C" w:rsidDel="00922B9E" w:rsidRDefault="00342E35" w:rsidP="00342E35">
            <w:pPr>
              <w:pStyle w:val="Prrafodelista"/>
              <w:numPr>
                <w:ilvl w:val="0"/>
                <w:numId w:val="41"/>
              </w:numPr>
              <w:autoSpaceDE w:val="0"/>
              <w:autoSpaceDN w:val="0"/>
              <w:adjustRightInd w:val="0"/>
              <w:jc w:val="both"/>
              <w:rPr>
                <w:ins w:id="2325" w:author="jhon argomedo" w:date="2019-06-07T05:13:00Z"/>
                <w:del w:id="2326" w:author="Briceño-PC" w:date="2019-07-19T10:01:00Z"/>
                <w:rFonts w:cstheme="minorHAnsi"/>
                <w:b w:val="0"/>
                <w:sz w:val="24"/>
                <w:szCs w:val="24"/>
              </w:rPr>
            </w:pPr>
            <w:ins w:id="2327" w:author="jhon argomedo" w:date="2019-06-07T05:15:00Z">
              <w:del w:id="2328" w:author="Briceño-PC" w:date="2019-07-19T10:01:00Z">
                <w:r w:rsidRPr="00342E35" w:rsidDel="00922B9E">
                  <w:rPr>
                    <w:rFonts w:cstheme="minorHAnsi"/>
                    <w:b w:val="0"/>
                    <w:sz w:val="24"/>
                    <w:szCs w:val="24"/>
                  </w:rPr>
                  <w:delText>Informe Detallado de Auditoria.</w:delText>
                </w:r>
              </w:del>
            </w:ins>
          </w:p>
        </w:tc>
      </w:tr>
    </w:tbl>
    <w:p w:rsidR="00342E35" w:rsidDel="00922B9E" w:rsidRDefault="00922B9E" w:rsidP="00342E35">
      <w:pPr>
        <w:rPr>
          <w:ins w:id="2329" w:author="Usuario de Windows" w:date="2019-06-14T03:21:00Z"/>
          <w:del w:id="2330" w:author="Briceño-PC" w:date="2019-07-19T10:02:00Z"/>
          <w:lang w:eastAsia="es-CO"/>
        </w:rPr>
      </w:pPr>
      <w:ins w:id="2331" w:author="Briceño-PC" w:date="2019-07-19T10:02:00Z">
        <w:r>
          <w:rPr>
            <w:lang w:eastAsia="es-CO"/>
          </w:rPr>
          <w:tab/>
        </w:r>
        <w:r>
          <w:rPr>
            <w:lang w:eastAsia="es-CO"/>
          </w:rPr>
          <w:tab/>
        </w:r>
        <w:r>
          <w:rPr>
            <w:lang w:eastAsia="es-CO"/>
          </w:rPr>
          <w:tab/>
          <w:t>${Entregables}</w:t>
        </w:r>
      </w:ins>
    </w:p>
    <w:p w:rsidR="00DA396D" w:rsidRDefault="00DA396D" w:rsidP="00342E35">
      <w:pPr>
        <w:rPr>
          <w:ins w:id="2332" w:author="jhon argomedo" w:date="2019-06-07T05:18:00Z"/>
          <w:lang w:eastAsia="es-CO"/>
        </w:rPr>
      </w:pPr>
    </w:p>
    <w:p w:rsidR="00342E35" w:rsidRPr="006C4CFC" w:rsidRDefault="00342E35">
      <w:pPr>
        <w:pStyle w:val="Ttulo2"/>
        <w:ind w:left="993"/>
        <w:rPr>
          <w:ins w:id="2333" w:author="jhon argomedo" w:date="2019-06-07T05:32:00Z"/>
          <w:rFonts w:ascii="Times New Roman" w:hAnsi="Times New Roman" w:cs="Times New Roman"/>
          <w:b/>
          <w:sz w:val="24"/>
          <w:lang w:eastAsia="es-CO"/>
          <w:rPrChange w:id="2334" w:author="Briceño-PC" w:date="2019-06-13T09:17:00Z">
            <w:rPr>
              <w:ins w:id="2335" w:author="jhon argomedo" w:date="2019-06-07T05:32:00Z"/>
              <w:lang w:eastAsia="es-CO"/>
            </w:rPr>
          </w:rPrChange>
        </w:rPr>
        <w:pPrChange w:id="2336" w:author="jhon argomedo" w:date="2019-06-07T05:19:00Z">
          <w:pPr/>
        </w:pPrChange>
      </w:pPr>
      <w:bookmarkStart w:id="2337" w:name="_Toc11374762"/>
      <w:ins w:id="2338" w:author="jhon argomedo" w:date="2019-06-07T05:18:00Z">
        <w:r w:rsidRPr="006C4CFC">
          <w:rPr>
            <w:rFonts w:ascii="Times New Roman" w:hAnsi="Times New Roman" w:cs="Times New Roman"/>
            <w:b/>
            <w:color w:val="auto"/>
            <w:sz w:val="24"/>
            <w:lang w:eastAsia="es-CO"/>
            <w:rPrChange w:id="2339" w:author="Briceño-PC" w:date="2019-06-13T09:17:00Z">
              <w:rPr>
                <w:lang w:eastAsia="es-CO"/>
              </w:rPr>
            </w:rPrChange>
          </w:rPr>
          <w:t>12.</w:t>
        </w:r>
      </w:ins>
      <w:ins w:id="2340" w:author="jhon argomedo" w:date="2019-06-07T05:19:00Z">
        <w:r w:rsidRPr="006C4CFC">
          <w:rPr>
            <w:rFonts w:ascii="Times New Roman" w:hAnsi="Times New Roman" w:cs="Times New Roman"/>
            <w:b/>
            <w:color w:val="auto"/>
            <w:sz w:val="24"/>
            <w:lang w:eastAsia="es-CO"/>
            <w:rPrChange w:id="2341" w:author="Briceño-PC" w:date="2019-06-13T09:17:00Z">
              <w:rPr>
                <w:lang w:eastAsia="es-CO"/>
              </w:rPr>
            </w:rPrChange>
          </w:rPr>
          <w:t>Diseño de Instrumentos</w:t>
        </w:r>
      </w:ins>
      <w:bookmarkEnd w:id="2337"/>
    </w:p>
    <w:p w:rsidR="0074770B" w:rsidRPr="0074770B" w:rsidRDefault="0074770B" w:rsidP="0074770B">
      <w:pPr>
        <w:rPr>
          <w:ins w:id="2342" w:author="jhon argomedo" w:date="2019-06-07T05:32:00Z"/>
          <w:lang w:eastAsia="es-CO"/>
        </w:rPr>
      </w:pPr>
    </w:p>
    <w:p w:rsidR="0074770B" w:rsidRPr="00DA396D" w:rsidRDefault="0074770B">
      <w:pPr>
        <w:pStyle w:val="Ttulo3"/>
        <w:numPr>
          <w:ilvl w:val="0"/>
          <w:numId w:val="68"/>
        </w:numPr>
        <w:rPr>
          <w:ins w:id="2343" w:author="jhon argomedo" w:date="2019-06-07T05:32:00Z"/>
          <w:b/>
          <w:lang w:eastAsia="es-CO"/>
          <w:rPrChange w:id="2344" w:author="Usuario de Windows" w:date="2019-06-14T03:21:00Z">
            <w:rPr>
              <w:ins w:id="2345" w:author="jhon argomedo" w:date="2019-06-07T05:32:00Z"/>
              <w:lang w:eastAsia="es-CO"/>
            </w:rPr>
          </w:rPrChange>
        </w:rPr>
        <w:pPrChange w:id="2346" w:author="Usuario de Windows" w:date="2019-06-14T03:21:00Z">
          <w:pPr/>
        </w:pPrChange>
      </w:pPr>
      <w:bookmarkStart w:id="2347" w:name="_Toc11374763"/>
      <w:ins w:id="2348" w:author="jhon argomedo" w:date="2019-06-07T05:32:00Z">
        <w:r w:rsidRPr="00DA396D">
          <w:rPr>
            <w:b/>
            <w:color w:val="auto"/>
            <w:lang w:eastAsia="es-CO"/>
            <w:rPrChange w:id="2349" w:author="Usuario de Windows" w:date="2019-06-14T03:21:00Z">
              <w:rPr>
                <w:lang w:eastAsia="es-CO"/>
              </w:rPr>
            </w:rPrChange>
          </w:rPr>
          <w:t>Pruebas de cumplimiento</w:t>
        </w:r>
        <w:bookmarkEnd w:id="2347"/>
      </w:ins>
    </w:p>
    <w:p w:rsidR="0074770B" w:rsidRPr="0074770B" w:rsidRDefault="0074770B">
      <w:pPr>
        <w:pStyle w:val="Prrafodelista"/>
        <w:ind w:left="1920"/>
        <w:rPr>
          <w:ins w:id="2350" w:author="jhon argomedo" w:date="2019-06-07T05:25:00Z"/>
          <w:lang w:eastAsia="es-CO"/>
        </w:rPr>
        <w:pPrChange w:id="2351" w:author="jhon argomedo" w:date="2019-06-07T05:32:00Z">
          <w:pPr/>
        </w:pPrChange>
      </w:pPr>
    </w:p>
    <w:p w:rsidR="00914B67" w:rsidRDefault="00914B67" w:rsidP="00914B67">
      <w:pPr>
        <w:pStyle w:val="Prrafodelista"/>
        <w:tabs>
          <w:tab w:val="left" w:pos="1560"/>
          <w:tab w:val="left" w:pos="3402"/>
          <w:tab w:val="left" w:pos="3686"/>
        </w:tabs>
        <w:ind w:left="1418"/>
        <w:rPr>
          <w:ins w:id="2352" w:author="Briceño-PC" w:date="2019-07-19T10:03:00Z"/>
          <w:sz w:val="24"/>
          <w:szCs w:val="24"/>
        </w:rPr>
      </w:pPr>
      <w:ins w:id="2353" w:author="jhon argomedo" w:date="2019-06-07T05:25:00Z">
        <w:r>
          <w:rPr>
            <w:sz w:val="24"/>
            <w:szCs w:val="24"/>
          </w:rPr>
          <w:lastRenderedPageBreak/>
          <w:t>Dentro de las pruebas de cumplimiento realizaremos cuestionarios que tendrán el siguiente diseño:</w:t>
        </w:r>
      </w:ins>
    </w:p>
    <w:p w:rsidR="00922B9E" w:rsidRDefault="00922B9E" w:rsidP="00914B67">
      <w:pPr>
        <w:pStyle w:val="Prrafodelista"/>
        <w:tabs>
          <w:tab w:val="left" w:pos="1560"/>
          <w:tab w:val="left" w:pos="3402"/>
          <w:tab w:val="left" w:pos="3686"/>
        </w:tabs>
        <w:ind w:left="1418"/>
        <w:rPr>
          <w:ins w:id="2354" w:author="Briceño-PC" w:date="2019-07-19T10:03:00Z"/>
          <w:sz w:val="24"/>
          <w:szCs w:val="24"/>
        </w:rPr>
      </w:pPr>
    </w:p>
    <w:p w:rsidR="00922B9E" w:rsidRDefault="00922B9E" w:rsidP="00914B67">
      <w:pPr>
        <w:pStyle w:val="Prrafodelista"/>
        <w:tabs>
          <w:tab w:val="left" w:pos="1560"/>
          <w:tab w:val="left" w:pos="3402"/>
          <w:tab w:val="left" w:pos="3686"/>
        </w:tabs>
        <w:ind w:left="1418"/>
        <w:rPr>
          <w:ins w:id="2355" w:author="jhon argomedo" w:date="2019-06-07T05:26:00Z"/>
          <w:sz w:val="24"/>
          <w:szCs w:val="24"/>
        </w:rPr>
      </w:pPr>
      <w:ins w:id="2356" w:author="Briceño-PC" w:date="2019-07-19T10:03:00Z">
        <w:r>
          <w:rPr>
            <w:sz w:val="24"/>
            <w:szCs w:val="24"/>
          </w:rPr>
          <w:t>${</w:t>
        </w:r>
      </w:ins>
      <w:ins w:id="2357" w:author="Briceño-PC" w:date="2019-07-19T10:04:00Z">
        <w:r>
          <w:rPr>
            <w:sz w:val="24"/>
            <w:szCs w:val="24"/>
          </w:rPr>
          <w:t>PruebaCumplimiento</w:t>
        </w:r>
      </w:ins>
      <w:ins w:id="2358" w:author="Briceño-PC" w:date="2019-07-19T10:03:00Z">
        <w:r>
          <w:rPr>
            <w:sz w:val="24"/>
            <w:szCs w:val="24"/>
          </w:rPr>
          <w:t>}</w:t>
        </w:r>
      </w:ins>
    </w:p>
    <w:p w:rsidR="001131DF" w:rsidRDefault="001131DF">
      <w:pPr>
        <w:autoSpaceDE w:val="0"/>
        <w:autoSpaceDN w:val="0"/>
        <w:adjustRightInd w:val="0"/>
        <w:spacing w:after="0" w:line="240" w:lineRule="auto"/>
        <w:rPr>
          <w:ins w:id="2359" w:author="Briceño-PC" w:date="2019-06-14T09:04:00Z"/>
          <w:rFonts w:cstheme="minorHAnsi"/>
          <w:sz w:val="24"/>
          <w:szCs w:val="24"/>
          <w:u w:val="single"/>
        </w:rPr>
        <w:pPrChange w:id="2360" w:author="Briceño-PC" w:date="2019-06-14T09:04:00Z">
          <w:pPr>
            <w:pStyle w:val="Prrafodelista"/>
            <w:tabs>
              <w:tab w:val="left" w:pos="1560"/>
            </w:tabs>
            <w:ind w:left="1440"/>
          </w:pPr>
        </w:pPrChange>
      </w:pPr>
    </w:p>
    <w:p w:rsidR="001131DF" w:rsidRDefault="001131DF">
      <w:pPr>
        <w:autoSpaceDE w:val="0"/>
        <w:autoSpaceDN w:val="0"/>
        <w:adjustRightInd w:val="0"/>
        <w:spacing w:after="0" w:line="240" w:lineRule="auto"/>
        <w:rPr>
          <w:ins w:id="2361" w:author="Briceño-PC" w:date="2019-06-14T09:04:00Z"/>
          <w:rFonts w:cstheme="minorHAnsi"/>
          <w:sz w:val="24"/>
          <w:szCs w:val="24"/>
          <w:u w:val="single"/>
        </w:rPr>
        <w:pPrChange w:id="2362"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363" w:author="Briceño-PC" w:date="2019-06-14T09:04:00Z"/>
          <w:del w:id="2364" w:author="Jairo Navez" w:date="2019-06-14T09:56:00Z"/>
          <w:rFonts w:cstheme="minorHAnsi"/>
          <w:sz w:val="24"/>
          <w:szCs w:val="24"/>
          <w:u w:val="single"/>
        </w:rPr>
        <w:pPrChange w:id="2365"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366" w:author="Briceño-PC" w:date="2019-06-14T09:04:00Z"/>
          <w:del w:id="2367" w:author="Jairo Navez" w:date="2019-06-14T09:56:00Z"/>
          <w:rFonts w:cstheme="minorHAnsi"/>
          <w:sz w:val="24"/>
          <w:szCs w:val="24"/>
          <w:u w:val="single"/>
        </w:rPr>
        <w:pPrChange w:id="2368"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369" w:author="Briceño-PC" w:date="2019-06-14T09:04:00Z"/>
          <w:del w:id="2370" w:author="Jairo Navez" w:date="2019-06-14T09:56:00Z"/>
          <w:rFonts w:cstheme="minorHAnsi"/>
          <w:sz w:val="24"/>
          <w:szCs w:val="24"/>
          <w:u w:val="single"/>
        </w:rPr>
        <w:pPrChange w:id="2371"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372" w:author="Briceño-PC" w:date="2019-06-14T09:04:00Z"/>
          <w:del w:id="2373" w:author="Jairo Navez" w:date="2019-06-14T09:56:00Z"/>
          <w:rFonts w:cstheme="minorHAnsi"/>
          <w:sz w:val="24"/>
          <w:szCs w:val="24"/>
          <w:u w:val="single"/>
        </w:rPr>
        <w:pPrChange w:id="2374"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375" w:author="Briceño-PC" w:date="2019-06-14T09:04:00Z"/>
          <w:del w:id="2376" w:author="Jairo Navez" w:date="2019-06-14T09:56:00Z"/>
          <w:rFonts w:cstheme="minorHAnsi"/>
          <w:sz w:val="24"/>
          <w:szCs w:val="24"/>
          <w:u w:val="single"/>
        </w:rPr>
        <w:pPrChange w:id="2377"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378" w:author="Briceño-PC" w:date="2019-06-14T09:04:00Z"/>
          <w:del w:id="2379" w:author="Jairo Navez" w:date="2019-06-14T09:56:00Z"/>
          <w:rFonts w:cstheme="minorHAnsi"/>
          <w:sz w:val="24"/>
          <w:szCs w:val="24"/>
          <w:u w:val="single"/>
        </w:rPr>
        <w:pPrChange w:id="2380" w:author="Briceño-PC" w:date="2019-06-14T09:04:00Z">
          <w:pPr>
            <w:pStyle w:val="Prrafodelista"/>
            <w:tabs>
              <w:tab w:val="left" w:pos="1560"/>
            </w:tabs>
            <w:ind w:left="1440"/>
          </w:pPr>
        </w:pPrChange>
      </w:pPr>
    </w:p>
    <w:p w:rsidR="001131DF" w:rsidRPr="00BC61DE" w:rsidDel="00922B9E" w:rsidRDefault="00914B67">
      <w:pPr>
        <w:autoSpaceDE w:val="0"/>
        <w:autoSpaceDN w:val="0"/>
        <w:adjustRightInd w:val="0"/>
        <w:spacing w:after="0" w:line="240" w:lineRule="auto"/>
        <w:ind w:left="1080"/>
        <w:jc w:val="center"/>
        <w:rPr>
          <w:ins w:id="2381" w:author="jhon argomedo" w:date="2019-06-07T06:06:00Z"/>
          <w:del w:id="2382" w:author="Briceño-PC" w:date="2019-07-19T10:02:00Z"/>
          <w:rFonts w:cstheme="minorHAnsi"/>
          <w:sz w:val="24"/>
          <w:szCs w:val="24"/>
          <w:u w:val="single"/>
          <w:rPrChange w:id="2383" w:author="jhon argomedo" w:date="2019-06-07T06:24:00Z">
            <w:rPr>
              <w:ins w:id="2384" w:author="jhon argomedo" w:date="2019-06-07T06:06:00Z"/>
              <w:del w:id="2385" w:author="Briceño-PC" w:date="2019-07-19T10:02:00Z"/>
            </w:rPr>
          </w:rPrChange>
        </w:rPr>
        <w:pPrChange w:id="2386" w:author="jhon argomedo" w:date="2019-06-07T06:18:00Z">
          <w:pPr>
            <w:pStyle w:val="Prrafodelista"/>
            <w:tabs>
              <w:tab w:val="left" w:pos="1560"/>
            </w:tabs>
            <w:ind w:left="1440"/>
          </w:pPr>
        </w:pPrChange>
      </w:pPr>
      <w:ins w:id="2387" w:author="jhon argomedo" w:date="2019-06-07T05:27:00Z">
        <w:del w:id="2388" w:author="Briceño-PC" w:date="2019-07-19T10:02:00Z">
          <w:r w:rsidRPr="00BC61DE" w:rsidDel="00922B9E">
            <w:rPr>
              <w:rFonts w:cstheme="minorHAnsi"/>
              <w:sz w:val="24"/>
              <w:szCs w:val="24"/>
              <w:u w:val="single"/>
              <w:rPrChange w:id="2389" w:author="jhon argomedo" w:date="2019-06-07T06:24:00Z">
                <w:rPr>
                  <w:rFonts w:cstheme="minorHAnsi"/>
                  <w:b/>
                  <w:sz w:val="24"/>
                  <w:szCs w:val="24"/>
                  <w:u w:val="single"/>
                </w:rPr>
              </w:rPrChange>
            </w:rPr>
            <w:delText>Cuestionario N°01</w:delText>
          </w:r>
        </w:del>
      </w:ins>
    </w:p>
    <w:p w:rsidR="00921B44" w:rsidDel="00922B9E" w:rsidRDefault="00921B44" w:rsidP="00921B44">
      <w:pPr>
        <w:pStyle w:val="Prrafodelista"/>
        <w:numPr>
          <w:ilvl w:val="0"/>
          <w:numId w:val="43"/>
        </w:numPr>
        <w:autoSpaceDE w:val="0"/>
        <w:autoSpaceDN w:val="0"/>
        <w:adjustRightInd w:val="0"/>
        <w:spacing w:after="0" w:line="240" w:lineRule="auto"/>
        <w:jc w:val="both"/>
        <w:rPr>
          <w:ins w:id="2390" w:author="Usuario de Windows" w:date="2019-06-14T02:22:00Z"/>
          <w:del w:id="2391" w:author="Briceño-PC" w:date="2019-07-19T10:02:00Z"/>
          <w:rFonts w:cstheme="minorHAnsi"/>
          <w:sz w:val="24"/>
          <w:szCs w:val="24"/>
        </w:rPr>
      </w:pPr>
      <w:ins w:id="2392" w:author="Usuario de Windows" w:date="2019-06-14T02:21:00Z">
        <w:del w:id="2393" w:author="Briceño-PC" w:date="2019-07-19T10:02:00Z">
          <w:r w:rsidRPr="0078772A" w:rsidDel="00922B9E">
            <w:rPr>
              <w:rFonts w:cstheme="minorHAnsi"/>
              <w:sz w:val="24"/>
              <w:szCs w:val="24"/>
            </w:rPr>
            <w:delText xml:space="preserve">Documentación de </w:delText>
          </w:r>
          <w:r w:rsidDel="00922B9E">
            <w:rPr>
              <w:rFonts w:cstheme="minorHAnsi"/>
              <w:sz w:val="24"/>
              <w:szCs w:val="24"/>
            </w:rPr>
            <w:delText>inventarios</w:delText>
          </w:r>
          <w:r w:rsidRPr="0078772A" w:rsidDel="00922B9E">
            <w:rPr>
              <w:rFonts w:cstheme="minorHAnsi"/>
              <w:sz w:val="24"/>
              <w:szCs w:val="24"/>
            </w:rPr>
            <w:delText xml:space="preserve"> </w:delText>
          </w:r>
        </w:del>
      </w:ins>
    </w:p>
    <w:tbl>
      <w:tblPr>
        <w:tblStyle w:val="Tablaconcuadrcula"/>
        <w:tblW w:w="9637" w:type="dxa"/>
        <w:tblInd w:w="216" w:type="dxa"/>
        <w:tblLook w:val="04A0" w:firstRow="1" w:lastRow="0" w:firstColumn="1" w:lastColumn="0" w:noHBand="0" w:noVBand="1"/>
      </w:tblPr>
      <w:tblGrid>
        <w:gridCol w:w="4570"/>
        <w:gridCol w:w="2977"/>
        <w:gridCol w:w="2090"/>
      </w:tblGrid>
      <w:tr w:rsidR="00921B44" w:rsidDel="00922B9E" w:rsidTr="005B6D54">
        <w:trPr>
          <w:trHeight w:val="797"/>
          <w:ins w:id="2394" w:author="Usuario de Windows" w:date="2019-06-14T02:22:00Z"/>
          <w:del w:id="2395" w:author="Briceño-PC" w:date="2019-07-19T10:02:00Z"/>
        </w:trPr>
        <w:tc>
          <w:tcPr>
            <w:tcW w:w="4570" w:type="dxa"/>
          </w:tcPr>
          <w:p w:rsidR="00921B44" w:rsidDel="00922B9E" w:rsidRDefault="00921B44" w:rsidP="005B6D54">
            <w:pPr>
              <w:pStyle w:val="Prrafodelista"/>
              <w:tabs>
                <w:tab w:val="left" w:pos="1560"/>
              </w:tabs>
              <w:ind w:left="0"/>
              <w:rPr>
                <w:ins w:id="2396" w:author="Usuario de Windows" w:date="2019-06-14T02:22:00Z"/>
                <w:del w:id="2397" w:author="Briceño-PC" w:date="2019-07-19T10:02:00Z"/>
                <w:sz w:val="24"/>
                <w:szCs w:val="24"/>
              </w:rPr>
            </w:pPr>
            <w:ins w:id="2398" w:author="Usuario de Windows" w:date="2019-06-14T02:22:00Z">
              <w:del w:id="2399" w:author="Briceño-PC" w:date="2019-07-19T10:02:00Z">
                <w:r w:rsidDel="00922B9E">
                  <w:rPr>
                    <w:sz w:val="24"/>
                    <w:szCs w:val="24"/>
                  </w:rPr>
                  <w:delText>Marco Normativo</w:delText>
                </w:r>
              </w:del>
            </w:ins>
          </w:p>
        </w:tc>
        <w:tc>
          <w:tcPr>
            <w:tcW w:w="5067" w:type="dxa"/>
            <w:gridSpan w:val="2"/>
          </w:tcPr>
          <w:p w:rsidR="00921B44" w:rsidRPr="00C77D36" w:rsidDel="00922B9E" w:rsidRDefault="00921B44" w:rsidP="005B6D54">
            <w:pPr>
              <w:pStyle w:val="Prrafodelista"/>
              <w:ind w:left="0"/>
              <w:jc w:val="both"/>
              <w:rPr>
                <w:ins w:id="2400" w:author="Usuario de Windows" w:date="2019-06-14T02:22:00Z"/>
                <w:del w:id="2401" w:author="Briceño-PC" w:date="2019-07-19T10:02:00Z"/>
                <w:rFonts w:cs="Times New Roman"/>
                <w:b/>
                <w:sz w:val="24"/>
                <w:szCs w:val="24"/>
              </w:rPr>
            </w:pPr>
            <w:ins w:id="2402" w:author="Usuario de Windows" w:date="2019-06-14T02:22:00Z">
              <w:del w:id="2403" w:author="Briceño-PC" w:date="2019-07-19T10:02:00Z">
                <w:r w:rsidRPr="00C77D36" w:rsidDel="00922B9E">
                  <w:rPr>
                    <w:b/>
                    <w:sz w:val="24"/>
                    <w:szCs w:val="24"/>
                  </w:rPr>
                  <w:delText>Resolución Nª 039-98/SBN Reglamento Para el Inventario Nacional de Bienes Muebles del Estado</w:delText>
                </w:r>
              </w:del>
            </w:ins>
          </w:p>
          <w:p w:rsidR="00921B44" w:rsidRPr="00C77D36" w:rsidDel="00922B9E" w:rsidRDefault="00921B44" w:rsidP="005B6D54">
            <w:pPr>
              <w:pStyle w:val="Prrafodelista"/>
              <w:ind w:left="0"/>
              <w:jc w:val="both"/>
              <w:rPr>
                <w:ins w:id="2404" w:author="Usuario de Windows" w:date="2019-06-14T02:22:00Z"/>
                <w:del w:id="2405" w:author="Briceño-PC" w:date="2019-07-19T10:02:00Z"/>
                <w:rFonts w:cs="Times New Roman"/>
                <w:b/>
                <w:sz w:val="24"/>
                <w:szCs w:val="24"/>
              </w:rPr>
            </w:pPr>
            <w:ins w:id="2406" w:author="Usuario de Windows" w:date="2019-06-14T02:22:00Z">
              <w:del w:id="2407" w:author="Briceño-PC" w:date="2019-07-19T10:02:00Z">
                <w:r w:rsidRPr="00C77D36" w:rsidDel="00922B9E">
                  <w:rPr>
                    <w:b/>
                    <w:sz w:val="24"/>
                    <w:szCs w:val="24"/>
                  </w:rPr>
                  <w:delText>Resolución Nª 158-97/SBN Catálogo Nacional de Bienes Muebles del Estado</w:delText>
                </w:r>
              </w:del>
            </w:ins>
          </w:p>
          <w:p w:rsidR="00921B44" w:rsidDel="00922B9E" w:rsidRDefault="00921B44" w:rsidP="005B6D54">
            <w:pPr>
              <w:pStyle w:val="Prrafodelista"/>
              <w:ind w:left="0"/>
              <w:jc w:val="both"/>
              <w:rPr>
                <w:ins w:id="2408" w:author="Usuario de Windows" w:date="2019-06-14T02:22:00Z"/>
                <w:del w:id="2409" w:author="Briceño-PC" w:date="2019-07-19T10:02:00Z"/>
                <w:b/>
                <w:sz w:val="24"/>
                <w:szCs w:val="24"/>
              </w:rPr>
            </w:pPr>
            <w:ins w:id="2410" w:author="Usuario de Windows" w:date="2019-06-14T02:22:00Z">
              <w:del w:id="2411" w:author="Briceño-PC" w:date="2019-07-19T10:02:00Z">
                <w:r w:rsidRPr="00C77D36" w:rsidDel="00922B9E">
                  <w:rPr>
                    <w:b/>
                    <w:sz w:val="24"/>
                    <w:szCs w:val="24"/>
                  </w:rPr>
                  <w:delText>Artículo 121º del Reglamento de la Ley Nº 29151 aprobada por el Decreto Supremo Nº 013-2012-VIVIENDA del 03.06.2012.</w:delText>
                </w:r>
              </w:del>
            </w:ins>
          </w:p>
          <w:p w:rsidR="00921B44" w:rsidRPr="00C77D36" w:rsidDel="00922B9E" w:rsidRDefault="00921B44" w:rsidP="005B6D54">
            <w:pPr>
              <w:pStyle w:val="Prrafodelista"/>
              <w:ind w:left="0"/>
              <w:jc w:val="both"/>
              <w:rPr>
                <w:ins w:id="2412" w:author="Usuario de Windows" w:date="2019-06-14T02:22:00Z"/>
                <w:del w:id="2413" w:author="Briceño-PC" w:date="2019-07-19T10:02:00Z"/>
                <w:rFonts w:cs="Times New Roman"/>
                <w:b/>
                <w:sz w:val="24"/>
                <w:szCs w:val="24"/>
              </w:rPr>
            </w:pPr>
            <w:ins w:id="2414" w:author="Usuario de Windows" w:date="2019-06-14T02:22:00Z">
              <w:del w:id="2415" w:author="Briceño-PC" w:date="2019-07-19T10:02:00Z">
                <w:r w:rsidRPr="00C77D36" w:rsidDel="00922B9E">
                  <w:rPr>
                    <w:rFonts w:cs="Times New Roman"/>
                    <w:b/>
                    <w:sz w:val="24"/>
                    <w:szCs w:val="24"/>
                  </w:rPr>
                  <w:delText>DECRETO SUPREMO Nº 013-2003-PCM</w:delText>
                </w:r>
              </w:del>
            </w:ins>
          </w:p>
          <w:p w:rsidR="00921B44" w:rsidRPr="00A45CFD" w:rsidDel="00922B9E" w:rsidRDefault="00921B44" w:rsidP="005B6D54">
            <w:pPr>
              <w:pStyle w:val="Prrafodelista"/>
              <w:autoSpaceDE w:val="0"/>
              <w:autoSpaceDN w:val="0"/>
              <w:adjustRightInd w:val="0"/>
              <w:ind w:left="1068"/>
              <w:jc w:val="both"/>
              <w:rPr>
                <w:ins w:id="2416" w:author="Usuario de Windows" w:date="2019-06-14T02:22:00Z"/>
                <w:del w:id="2417" w:author="Briceño-PC" w:date="2019-07-19T10:02:00Z"/>
                <w:rStyle w:val="Textoennegrita"/>
                <w:rFonts w:ascii="Times New Roman" w:hAnsi="Times New Roman" w:cs="Times New Roman"/>
                <w:color w:val="1A1A1A"/>
                <w:sz w:val="24"/>
                <w:szCs w:val="24"/>
                <w:shd w:val="clear" w:color="auto" w:fill="FFFFFF"/>
              </w:rPr>
            </w:pPr>
          </w:p>
          <w:p w:rsidR="00921B44" w:rsidDel="00922B9E" w:rsidRDefault="00921B44" w:rsidP="005B6D54">
            <w:pPr>
              <w:pStyle w:val="Prrafodelista"/>
              <w:tabs>
                <w:tab w:val="left" w:pos="1560"/>
              </w:tabs>
              <w:ind w:left="0"/>
              <w:rPr>
                <w:ins w:id="2418" w:author="Usuario de Windows" w:date="2019-06-14T02:22:00Z"/>
                <w:del w:id="2419" w:author="Briceño-PC" w:date="2019-07-19T10:02:00Z"/>
                <w:sz w:val="24"/>
                <w:szCs w:val="24"/>
              </w:rPr>
            </w:pPr>
          </w:p>
        </w:tc>
      </w:tr>
      <w:tr w:rsidR="00921B44" w:rsidDel="00922B9E" w:rsidTr="005B6D54">
        <w:trPr>
          <w:trHeight w:val="315"/>
          <w:ins w:id="2420" w:author="Usuario de Windows" w:date="2019-06-14T02:22:00Z"/>
          <w:del w:id="2421" w:author="Briceño-PC" w:date="2019-07-19T10:02:00Z"/>
        </w:trPr>
        <w:tc>
          <w:tcPr>
            <w:tcW w:w="4570" w:type="dxa"/>
          </w:tcPr>
          <w:p w:rsidR="00921B44" w:rsidDel="00922B9E" w:rsidRDefault="00921B44" w:rsidP="005B6D54">
            <w:pPr>
              <w:pStyle w:val="Prrafodelista"/>
              <w:tabs>
                <w:tab w:val="left" w:pos="1560"/>
              </w:tabs>
              <w:ind w:left="0"/>
              <w:jc w:val="center"/>
              <w:rPr>
                <w:ins w:id="2422" w:author="Usuario de Windows" w:date="2019-06-14T02:22:00Z"/>
                <w:del w:id="2423" w:author="Briceño-PC" w:date="2019-07-19T10:02:00Z"/>
                <w:sz w:val="24"/>
                <w:szCs w:val="24"/>
              </w:rPr>
            </w:pPr>
            <w:ins w:id="2424" w:author="Usuario de Windows" w:date="2019-06-14T02:22:00Z">
              <w:del w:id="2425" w:author="Briceño-PC" w:date="2019-07-19T10:02:00Z">
                <w:r w:rsidDel="00922B9E">
                  <w:rPr>
                    <w:sz w:val="24"/>
                    <w:szCs w:val="24"/>
                  </w:rPr>
                  <w:delText>Pregunta</w:delText>
                </w:r>
              </w:del>
            </w:ins>
          </w:p>
        </w:tc>
        <w:tc>
          <w:tcPr>
            <w:tcW w:w="2977" w:type="dxa"/>
          </w:tcPr>
          <w:p w:rsidR="00921B44" w:rsidDel="00922B9E" w:rsidRDefault="00921B44" w:rsidP="005B6D54">
            <w:pPr>
              <w:pStyle w:val="Prrafodelista"/>
              <w:tabs>
                <w:tab w:val="left" w:pos="1560"/>
              </w:tabs>
              <w:ind w:left="0"/>
              <w:jc w:val="center"/>
              <w:rPr>
                <w:ins w:id="2426" w:author="Usuario de Windows" w:date="2019-06-14T02:22:00Z"/>
                <w:del w:id="2427" w:author="Briceño-PC" w:date="2019-07-19T10:02:00Z"/>
                <w:sz w:val="24"/>
                <w:szCs w:val="24"/>
              </w:rPr>
            </w:pPr>
            <w:ins w:id="2428" w:author="Usuario de Windows" w:date="2019-06-14T02:22:00Z">
              <w:del w:id="2429" w:author="Briceño-PC" w:date="2019-07-19T10:02:00Z">
                <w:r w:rsidDel="00922B9E">
                  <w:rPr>
                    <w:sz w:val="24"/>
                    <w:szCs w:val="24"/>
                  </w:rPr>
                  <w:delText>Respuesta</w:delText>
                </w:r>
              </w:del>
            </w:ins>
          </w:p>
        </w:tc>
        <w:tc>
          <w:tcPr>
            <w:tcW w:w="2090" w:type="dxa"/>
          </w:tcPr>
          <w:p w:rsidR="00921B44" w:rsidDel="00922B9E" w:rsidRDefault="00921B44" w:rsidP="005B6D54">
            <w:pPr>
              <w:pStyle w:val="Prrafodelista"/>
              <w:tabs>
                <w:tab w:val="left" w:pos="1560"/>
              </w:tabs>
              <w:ind w:left="0"/>
              <w:jc w:val="center"/>
              <w:rPr>
                <w:ins w:id="2430" w:author="Usuario de Windows" w:date="2019-06-14T02:22:00Z"/>
                <w:del w:id="2431" w:author="Briceño-PC" w:date="2019-07-19T10:02:00Z"/>
                <w:sz w:val="24"/>
                <w:szCs w:val="24"/>
              </w:rPr>
            </w:pPr>
            <w:ins w:id="2432" w:author="Usuario de Windows" w:date="2019-06-14T02:22:00Z">
              <w:del w:id="2433" w:author="Briceño-PC" w:date="2019-07-19T10:02:00Z">
                <w:r w:rsidDel="00922B9E">
                  <w:rPr>
                    <w:sz w:val="24"/>
                    <w:szCs w:val="24"/>
                  </w:rPr>
                  <w:delText>Observaciones</w:delText>
                </w:r>
              </w:del>
            </w:ins>
          </w:p>
        </w:tc>
      </w:tr>
      <w:tr w:rsidR="00921B44" w:rsidDel="00922B9E" w:rsidTr="005B6D54">
        <w:trPr>
          <w:trHeight w:val="583"/>
          <w:ins w:id="2434" w:author="Usuario de Windows" w:date="2019-06-14T02:22:00Z"/>
          <w:del w:id="2435" w:author="Briceño-PC" w:date="2019-07-19T10:02:00Z"/>
        </w:trPr>
        <w:tc>
          <w:tcPr>
            <w:tcW w:w="4570" w:type="dxa"/>
          </w:tcPr>
          <w:p w:rsidR="00921B44" w:rsidDel="00922B9E" w:rsidRDefault="00921B44" w:rsidP="00921B44">
            <w:pPr>
              <w:pStyle w:val="Prrafodelista"/>
              <w:numPr>
                <w:ilvl w:val="0"/>
                <w:numId w:val="64"/>
              </w:numPr>
              <w:spacing w:line="256" w:lineRule="auto"/>
              <w:rPr>
                <w:ins w:id="2436" w:author="Usuario de Windows" w:date="2019-06-14T02:22:00Z"/>
                <w:del w:id="2437" w:author="Briceño-PC" w:date="2019-07-19T10:02:00Z"/>
              </w:rPr>
            </w:pPr>
            <w:ins w:id="2438" w:author="Usuario de Windows" w:date="2019-06-14T02:22:00Z">
              <w:del w:id="2439" w:author="Briceño-PC" w:date="2019-07-19T10:02:00Z">
                <w:r w:rsidRPr="00C57C98" w:rsidDel="00922B9E">
                  <w:delText>¿Considera importante el establecimiento de políticas y estándares, para la adquisición, uso y control de recursos de hardware y aplicaciones en la institución?</w:delText>
                </w:r>
              </w:del>
            </w:ins>
          </w:p>
          <w:p w:rsidR="00921B44" w:rsidDel="00922B9E" w:rsidRDefault="00921B44" w:rsidP="005B6D54">
            <w:pPr>
              <w:pStyle w:val="Prrafodelista"/>
              <w:spacing w:line="256" w:lineRule="auto"/>
              <w:ind w:left="1080"/>
              <w:rPr>
                <w:ins w:id="2440" w:author="Usuario de Windows" w:date="2019-06-14T02:22:00Z"/>
                <w:del w:id="2441" w:author="Briceño-PC" w:date="2019-07-19T10:02:00Z"/>
              </w:rPr>
            </w:pPr>
            <w:ins w:id="2442" w:author="Usuario de Windows" w:date="2019-06-14T02:22:00Z">
              <w:del w:id="2443" w:author="Briceño-PC" w:date="2019-07-19T10:02:00Z">
                <w:r w:rsidDel="00922B9E">
                  <w:delText xml:space="preserve"> </w:delText>
                </w:r>
              </w:del>
            </w:ins>
          </w:p>
        </w:tc>
        <w:tc>
          <w:tcPr>
            <w:tcW w:w="2977" w:type="dxa"/>
            <w:vAlign w:val="center"/>
          </w:tcPr>
          <w:p w:rsidR="00921B44" w:rsidDel="00922B9E" w:rsidRDefault="00921B44" w:rsidP="005B6D54">
            <w:pPr>
              <w:pStyle w:val="Prrafodelista"/>
              <w:tabs>
                <w:tab w:val="left" w:pos="1560"/>
              </w:tabs>
              <w:ind w:left="0"/>
              <w:rPr>
                <w:ins w:id="2444" w:author="Usuario de Windows" w:date="2019-06-14T02:22:00Z"/>
                <w:del w:id="2445" w:author="Briceño-PC" w:date="2019-07-19T10:02:00Z"/>
                <w:sz w:val="24"/>
                <w:szCs w:val="24"/>
              </w:rPr>
            </w:pPr>
            <w:ins w:id="2446" w:author="Usuario de Windows" w:date="2019-06-14T02:22:00Z">
              <w:del w:id="2447" w:author="Briceño-PC" w:date="2019-07-19T10:02:00Z">
                <w:r w:rsidDel="00922B9E">
                  <w:rPr>
                    <w:noProof/>
                    <w:sz w:val="24"/>
                    <w:szCs w:val="24"/>
                    <w:lang w:eastAsia="es-PE"/>
                    <w:rPrChange w:id="2448" w:author="Unknown">
                      <w:rPr>
                        <w:noProof/>
                        <w:lang w:eastAsia="es-PE"/>
                      </w:rPr>
                    </w:rPrChange>
                  </w:rPr>
                  <mc:AlternateContent>
                    <mc:Choice Requires="wps">
                      <w:drawing>
                        <wp:anchor distT="0" distB="0" distL="114300" distR="114300" simplePos="0" relativeHeight="251743232" behindDoc="0" locked="0" layoutInCell="1" allowOverlap="1" wp14:anchorId="24CE59D3" wp14:editId="1B58BE95">
                          <wp:simplePos x="0" y="0"/>
                          <wp:positionH relativeFrom="column">
                            <wp:posOffset>723900</wp:posOffset>
                          </wp:positionH>
                          <wp:positionV relativeFrom="paragraph">
                            <wp:posOffset>15875</wp:posOffset>
                          </wp:positionV>
                          <wp:extent cx="222885" cy="169545"/>
                          <wp:effectExtent l="0" t="0" r="24765" b="20955"/>
                          <wp:wrapNone/>
                          <wp:docPr id="33"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04BD8" id="Rectángulo 5" o:spid="_x0000_s1026" style="position:absolute;margin-left:57pt;margin-top:1.25pt;width:17.55pt;height:1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P8nVUFlAgAADAUAAA4AAAAAAAAAAAAAAAAALgIAAGRycy9l&#10;Mm9Eb2MueG1sUEsBAi0AFAAGAAgAAAAhAIQVnovcAAAACAEAAA8AAAAAAAAAAAAAAAAAvwQAAGRy&#10;cy9kb3ducmV2LnhtbFBLBQYAAAAABAAEAPMAAADIBQAAAAA=&#10;" fillcolor="white [3201]" strokecolor="black [3200]" strokeweight="1pt"/>
                      </w:pict>
                    </mc:Fallback>
                  </mc:AlternateContent>
                </w:r>
                <w:r w:rsidDel="00922B9E">
                  <w:rPr>
                    <w:noProof/>
                    <w:sz w:val="24"/>
                    <w:szCs w:val="24"/>
                    <w:lang w:eastAsia="es-PE"/>
                    <w:rPrChange w:id="2449" w:author="Unknown">
                      <w:rPr>
                        <w:noProof/>
                        <w:lang w:eastAsia="es-PE"/>
                      </w:rPr>
                    </w:rPrChange>
                  </w:rPr>
                  <mc:AlternateContent>
                    <mc:Choice Requires="wps">
                      <w:drawing>
                        <wp:anchor distT="0" distB="0" distL="114300" distR="114300" simplePos="0" relativeHeight="251742208" behindDoc="0" locked="0" layoutInCell="1" allowOverlap="1" wp14:anchorId="3694262F" wp14:editId="6C899A8F">
                          <wp:simplePos x="0" y="0"/>
                          <wp:positionH relativeFrom="column">
                            <wp:posOffset>149225</wp:posOffset>
                          </wp:positionH>
                          <wp:positionV relativeFrom="paragraph">
                            <wp:posOffset>12700</wp:posOffset>
                          </wp:positionV>
                          <wp:extent cx="222885" cy="169545"/>
                          <wp:effectExtent l="0" t="0" r="24765" b="20955"/>
                          <wp:wrapNone/>
                          <wp:docPr id="3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F56EB" id="Rectángulo 6" o:spid="_x0000_s1026" style="position:absolute;margin-left:11.75pt;margin-top:1pt;width:17.55pt;height:13.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BZgCTpjAgAADAUAAA4AAAAAAAAAAAAAAAAALgIAAGRycy9lMm9E&#10;b2MueG1sUEsBAi0AFAAGAAgAAAAhAAapdpDbAAAABgEAAA8AAAAAAAAAAAAAAAAAvQQAAGRycy9k&#10;b3ducmV2LnhtbFBLBQYAAAAABAAEAPMAAADFBQAAAAA=&#10;" fillcolor="white [3201]" strokecolor="black [3200]" strokeweight="1pt"/>
                      </w:pict>
                    </mc:Fallback>
                  </mc:AlternateContent>
                </w:r>
                <w:r w:rsidDel="00922B9E">
                  <w:rPr>
                    <w:sz w:val="24"/>
                    <w:szCs w:val="24"/>
                  </w:rPr>
                  <w:delText xml:space="preserve">Si            No           </w:delText>
                </w:r>
              </w:del>
            </w:ins>
          </w:p>
          <w:p w:rsidR="00921B44" w:rsidDel="00922B9E" w:rsidRDefault="00921B44" w:rsidP="005B6D54">
            <w:pPr>
              <w:pStyle w:val="Prrafodelista"/>
              <w:tabs>
                <w:tab w:val="left" w:pos="1560"/>
              </w:tabs>
              <w:ind w:left="0"/>
              <w:rPr>
                <w:ins w:id="2450" w:author="Usuario de Windows" w:date="2019-06-14T02:22:00Z"/>
                <w:del w:id="2451" w:author="Briceño-PC" w:date="2019-07-19T10:02:00Z"/>
                <w:sz w:val="24"/>
                <w:szCs w:val="24"/>
              </w:rPr>
            </w:pPr>
          </w:p>
          <w:p w:rsidR="00921B44" w:rsidDel="00922B9E" w:rsidRDefault="00921B44" w:rsidP="005B6D54">
            <w:pPr>
              <w:pStyle w:val="Prrafodelista"/>
              <w:tabs>
                <w:tab w:val="left" w:pos="1560"/>
              </w:tabs>
              <w:ind w:left="0"/>
              <w:rPr>
                <w:ins w:id="2452" w:author="Usuario de Windows" w:date="2019-06-14T02:22:00Z"/>
                <w:del w:id="2453" w:author="Briceño-PC" w:date="2019-07-19T10:02:00Z"/>
                <w:sz w:val="24"/>
                <w:szCs w:val="24"/>
              </w:rPr>
            </w:pPr>
          </w:p>
        </w:tc>
        <w:tc>
          <w:tcPr>
            <w:tcW w:w="2090" w:type="dxa"/>
          </w:tcPr>
          <w:p w:rsidR="00921B44" w:rsidDel="00922B9E" w:rsidRDefault="00921B44" w:rsidP="005B6D54">
            <w:pPr>
              <w:pStyle w:val="Prrafodelista"/>
              <w:tabs>
                <w:tab w:val="left" w:pos="1560"/>
              </w:tabs>
              <w:ind w:left="0"/>
              <w:rPr>
                <w:ins w:id="2454" w:author="Usuario de Windows" w:date="2019-06-14T02:22:00Z"/>
                <w:del w:id="2455" w:author="Briceño-PC" w:date="2019-07-19T10:02:00Z"/>
                <w:sz w:val="24"/>
                <w:szCs w:val="24"/>
              </w:rPr>
            </w:pPr>
          </w:p>
        </w:tc>
      </w:tr>
      <w:tr w:rsidR="00921B44" w:rsidDel="00922B9E" w:rsidTr="005B6D54">
        <w:trPr>
          <w:trHeight w:val="605"/>
          <w:ins w:id="2456" w:author="Usuario de Windows" w:date="2019-06-14T02:22:00Z"/>
          <w:del w:id="2457" w:author="Briceño-PC" w:date="2019-07-19T10:02:00Z"/>
        </w:trPr>
        <w:tc>
          <w:tcPr>
            <w:tcW w:w="4570" w:type="dxa"/>
          </w:tcPr>
          <w:p w:rsidR="00921B44" w:rsidRPr="00A94B43" w:rsidDel="00922B9E" w:rsidRDefault="00921B44" w:rsidP="00921B44">
            <w:pPr>
              <w:pStyle w:val="Prrafodelista"/>
              <w:numPr>
                <w:ilvl w:val="1"/>
                <w:numId w:val="64"/>
              </w:numPr>
              <w:tabs>
                <w:tab w:val="left" w:pos="1560"/>
              </w:tabs>
              <w:rPr>
                <w:ins w:id="2458" w:author="Usuario de Windows" w:date="2019-06-14T02:22:00Z"/>
                <w:del w:id="2459" w:author="Briceño-PC" w:date="2019-07-19T10:02:00Z"/>
              </w:rPr>
            </w:pPr>
            <w:ins w:id="2460" w:author="Usuario de Windows" w:date="2019-06-14T02:22:00Z">
              <w:del w:id="2461" w:author="Briceño-PC" w:date="2019-07-19T10:02:00Z">
                <w:r w:rsidDel="00922B9E">
                  <w:delText xml:space="preserve">No, </w:delText>
                </w:r>
                <w:r w:rsidRPr="00AA78A8" w:rsidDel="00922B9E">
                  <w:delText>¿Por qué razón</w:delText>
                </w:r>
                <w:r w:rsidDel="00922B9E">
                  <w:delText>?</w:delText>
                </w:r>
              </w:del>
            </w:ins>
          </w:p>
        </w:tc>
        <w:tc>
          <w:tcPr>
            <w:tcW w:w="2977" w:type="dxa"/>
            <w:vAlign w:val="center"/>
          </w:tcPr>
          <w:p w:rsidR="00921B44" w:rsidRPr="0078772A" w:rsidDel="00922B9E" w:rsidRDefault="00921B44" w:rsidP="005B6D54">
            <w:pPr>
              <w:pStyle w:val="Prrafodelista"/>
              <w:tabs>
                <w:tab w:val="left" w:pos="1560"/>
              </w:tabs>
              <w:ind w:left="0"/>
              <w:rPr>
                <w:ins w:id="2462" w:author="Usuario de Windows" w:date="2019-06-14T02:22:00Z"/>
                <w:del w:id="2463" w:author="Briceño-PC" w:date="2019-07-19T10:02:00Z"/>
              </w:rPr>
            </w:pPr>
          </w:p>
          <w:p w:rsidR="00921B44" w:rsidRPr="0078772A" w:rsidDel="00922B9E" w:rsidRDefault="00921B44" w:rsidP="005B6D54">
            <w:pPr>
              <w:pStyle w:val="Prrafodelista"/>
              <w:tabs>
                <w:tab w:val="left" w:pos="1560"/>
              </w:tabs>
              <w:ind w:left="0"/>
              <w:rPr>
                <w:ins w:id="2464" w:author="Usuario de Windows" w:date="2019-06-14T02:22:00Z"/>
                <w:del w:id="2465" w:author="Briceño-PC" w:date="2019-07-19T10:02:00Z"/>
              </w:rPr>
            </w:pPr>
          </w:p>
          <w:p w:rsidR="00921B44" w:rsidRPr="0078772A" w:rsidDel="00922B9E" w:rsidRDefault="00921B44" w:rsidP="005B6D54">
            <w:pPr>
              <w:pStyle w:val="Prrafodelista"/>
              <w:pBdr>
                <w:bottom w:val="single" w:sz="12" w:space="1" w:color="auto"/>
              </w:pBdr>
              <w:tabs>
                <w:tab w:val="left" w:pos="1560"/>
              </w:tabs>
              <w:ind w:left="0"/>
              <w:rPr>
                <w:ins w:id="2466" w:author="Usuario de Windows" w:date="2019-06-14T02:22:00Z"/>
                <w:del w:id="2467" w:author="Briceño-PC" w:date="2019-07-19T10:02:00Z"/>
              </w:rPr>
            </w:pPr>
          </w:p>
        </w:tc>
        <w:tc>
          <w:tcPr>
            <w:tcW w:w="2090" w:type="dxa"/>
          </w:tcPr>
          <w:p w:rsidR="00921B44" w:rsidDel="00922B9E" w:rsidRDefault="00921B44" w:rsidP="005B6D54">
            <w:pPr>
              <w:pStyle w:val="Prrafodelista"/>
              <w:tabs>
                <w:tab w:val="left" w:pos="1560"/>
              </w:tabs>
              <w:ind w:left="0"/>
              <w:rPr>
                <w:ins w:id="2468" w:author="Usuario de Windows" w:date="2019-06-14T02:22:00Z"/>
                <w:del w:id="2469" w:author="Briceño-PC" w:date="2019-07-19T10:02:00Z"/>
                <w:sz w:val="24"/>
                <w:szCs w:val="24"/>
              </w:rPr>
            </w:pPr>
          </w:p>
        </w:tc>
      </w:tr>
      <w:tr w:rsidR="00921B44" w:rsidDel="00922B9E" w:rsidTr="005B6D54">
        <w:trPr>
          <w:trHeight w:val="605"/>
          <w:ins w:id="2470" w:author="Usuario de Windows" w:date="2019-06-14T02:22:00Z"/>
          <w:del w:id="2471" w:author="Briceño-PC" w:date="2019-07-19T10:02:00Z"/>
        </w:trPr>
        <w:tc>
          <w:tcPr>
            <w:tcW w:w="4570" w:type="dxa"/>
          </w:tcPr>
          <w:p w:rsidR="00921B44" w:rsidDel="00922B9E" w:rsidRDefault="00921B44" w:rsidP="00921B44">
            <w:pPr>
              <w:pStyle w:val="Prrafodelista"/>
              <w:numPr>
                <w:ilvl w:val="0"/>
                <w:numId w:val="64"/>
              </w:numPr>
              <w:spacing w:line="256" w:lineRule="auto"/>
              <w:rPr>
                <w:ins w:id="2472" w:author="Usuario de Windows" w:date="2019-06-14T02:22:00Z"/>
                <w:del w:id="2473" w:author="Briceño-PC" w:date="2019-07-19T10:02:00Z"/>
              </w:rPr>
            </w:pPr>
            <w:ins w:id="2474" w:author="Usuario de Windows" w:date="2019-06-14T02:22:00Z">
              <w:del w:id="2475" w:author="Briceño-PC" w:date="2019-07-19T10:02:00Z">
                <w:r w:rsidRPr="00AA78A8" w:rsidDel="00922B9E">
                  <w:delText>Con respecto a la pregunta anterior ¿La institución cuenta con esas políticas y estándares?</w:delText>
                </w:r>
              </w:del>
            </w:ins>
          </w:p>
        </w:tc>
        <w:tc>
          <w:tcPr>
            <w:tcW w:w="2977" w:type="dxa"/>
            <w:vAlign w:val="center"/>
          </w:tcPr>
          <w:p w:rsidR="00921B44" w:rsidDel="00922B9E" w:rsidRDefault="00921B44" w:rsidP="005B6D54">
            <w:pPr>
              <w:pStyle w:val="Prrafodelista"/>
              <w:tabs>
                <w:tab w:val="left" w:pos="1560"/>
              </w:tabs>
              <w:ind w:left="0"/>
              <w:rPr>
                <w:ins w:id="2476" w:author="Usuario de Windows" w:date="2019-06-14T02:22:00Z"/>
                <w:del w:id="2477" w:author="Briceño-PC" w:date="2019-07-19T10:02:00Z"/>
                <w:noProof/>
                <w:sz w:val="24"/>
                <w:szCs w:val="24"/>
                <w:lang w:eastAsia="es-PE"/>
              </w:rPr>
            </w:pPr>
            <w:ins w:id="2478" w:author="Usuario de Windows" w:date="2019-06-14T02:22:00Z">
              <w:del w:id="2479" w:author="Briceño-PC" w:date="2019-07-19T10:02:00Z">
                <w:r w:rsidDel="00922B9E">
                  <w:rPr>
                    <w:noProof/>
                    <w:sz w:val="24"/>
                    <w:szCs w:val="24"/>
                    <w:lang w:eastAsia="es-PE"/>
                    <w:rPrChange w:id="2480" w:author="Unknown">
                      <w:rPr>
                        <w:noProof/>
                        <w:lang w:eastAsia="es-PE"/>
                      </w:rPr>
                    </w:rPrChange>
                  </w:rPr>
                  <mc:AlternateContent>
                    <mc:Choice Requires="wps">
                      <w:drawing>
                        <wp:anchor distT="0" distB="0" distL="114300" distR="114300" simplePos="0" relativeHeight="251735040" behindDoc="0" locked="0" layoutInCell="1" allowOverlap="1" wp14:anchorId="75FB56B5" wp14:editId="463A5A36">
                          <wp:simplePos x="0" y="0"/>
                          <wp:positionH relativeFrom="column">
                            <wp:posOffset>1094740</wp:posOffset>
                          </wp:positionH>
                          <wp:positionV relativeFrom="paragraph">
                            <wp:posOffset>1270</wp:posOffset>
                          </wp:positionV>
                          <wp:extent cx="222885" cy="169545"/>
                          <wp:effectExtent l="0" t="0" r="24765" b="20955"/>
                          <wp:wrapNone/>
                          <wp:docPr id="35" name="Rectángulo 1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DC510" id="Rectángulo 14" o:spid="_x0000_s1026" style="position:absolute;margin-left:86.2pt;margin-top:.1pt;width:17.55pt;height:13.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DIZAIAAA0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" fillcolor="white [3201]" strokecolor="black [3200]" strokeweight="1pt"/>
                      </w:pict>
                    </mc:Fallback>
                  </mc:AlternateContent>
                </w:r>
                <w:r w:rsidDel="00922B9E">
                  <w:rPr>
                    <w:noProof/>
                    <w:sz w:val="24"/>
                    <w:szCs w:val="24"/>
                    <w:lang w:eastAsia="es-PE"/>
                    <w:rPrChange w:id="2481" w:author="Unknown">
                      <w:rPr>
                        <w:noProof/>
                        <w:lang w:eastAsia="es-PE"/>
                      </w:rPr>
                    </w:rPrChange>
                  </w:rPr>
                  <mc:AlternateContent>
                    <mc:Choice Requires="wps">
                      <w:drawing>
                        <wp:anchor distT="0" distB="0" distL="114300" distR="114300" simplePos="0" relativeHeight="251734016" behindDoc="0" locked="0" layoutInCell="1" allowOverlap="1" wp14:anchorId="47A39838" wp14:editId="6A136493">
                          <wp:simplePos x="0" y="0"/>
                          <wp:positionH relativeFrom="column">
                            <wp:posOffset>239395</wp:posOffset>
                          </wp:positionH>
                          <wp:positionV relativeFrom="paragraph">
                            <wp:posOffset>14605</wp:posOffset>
                          </wp:positionV>
                          <wp:extent cx="222885" cy="169545"/>
                          <wp:effectExtent l="0" t="0" r="24765" b="20955"/>
                          <wp:wrapNone/>
                          <wp:docPr id="36" name="Rectángulo 1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9EFC7" id="Rectángulo 15" o:spid="_x0000_s1026" style="position:absolute;margin-left:18.85pt;margin-top:1.15pt;width:17.55pt;height:13.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" fillcolor="white [3201]" strokecolor="black [3200]" strokeweight="1pt"/>
                      </w:pict>
                    </mc:Fallback>
                  </mc:AlternateContent>
                </w:r>
                <w:r w:rsidDel="00922B9E">
                  <w:rPr>
                    <w:sz w:val="24"/>
                    <w:szCs w:val="24"/>
                  </w:rPr>
                  <w:delText xml:space="preserve">Si                     No    </w:delText>
                </w:r>
              </w:del>
            </w:ins>
          </w:p>
        </w:tc>
        <w:tc>
          <w:tcPr>
            <w:tcW w:w="2090" w:type="dxa"/>
          </w:tcPr>
          <w:p w:rsidR="00921B44" w:rsidDel="00922B9E" w:rsidRDefault="00921B44" w:rsidP="005B6D54">
            <w:pPr>
              <w:pStyle w:val="Prrafodelista"/>
              <w:tabs>
                <w:tab w:val="left" w:pos="1560"/>
              </w:tabs>
              <w:ind w:left="0"/>
              <w:rPr>
                <w:ins w:id="2482" w:author="Usuario de Windows" w:date="2019-06-14T02:22:00Z"/>
                <w:del w:id="2483" w:author="Briceño-PC" w:date="2019-07-19T10:02:00Z"/>
                <w:sz w:val="24"/>
                <w:szCs w:val="24"/>
              </w:rPr>
            </w:pPr>
          </w:p>
        </w:tc>
      </w:tr>
      <w:tr w:rsidR="00921B44" w:rsidDel="00922B9E" w:rsidTr="005B6D54">
        <w:trPr>
          <w:trHeight w:val="605"/>
          <w:ins w:id="2484" w:author="Usuario de Windows" w:date="2019-06-14T02:22:00Z"/>
          <w:del w:id="2485" w:author="Briceño-PC" w:date="2019-07-19T10:02:00Z"/>
        </w:trPr>
        <w:tc>
          <w:tcPr>
            <w:tcW w:w="4570" w:type="dxa"/>
          </w:tcPr>
          <w:p w:rsidR="00921B44" w:rsidDel="00922B9E" w:rsidRDefault="00921B44" w:rsidP="00921B44">
            <w:pPr>
              <w:pStyle w:val="Prrafodelista"/>
              <w:numPr>
                <w:ilvl w:val="1"/>
                <w:numId w:val="64"/>
              </w:numPr>
              <w:spacing w:line="256" w:lineRule="auto"/>
              <w:rPr>
                <w:ins w:id="2486" w:author="Usuario de Windows" w:date="2019-06-14T02:22:00Z"/>
                <w:del w:id="2487" w:author="Briceño-PC" w:date="2019-07-19T10:02:00Z"/>
              </w:rPr>
            </w:pPr>
            <w:ins w:id="2488" w:author="Usuario de Windows" w:date="2019-06-14T02:22:00Z">
              <w:del w:id="2489" w:author="Briceño-PC" w:date="2019-07-19T10:02:00Z">
                <w:r w:rsidRPr="0006426D" w:rsidDel="00922B9E">
                  <w:delText>No, ¿Por qué razón?</w:delText>
                </w:r>
              </w:del>
            </w:ins>
          </w:p>
        </w:tc>
        <w:tc>
          <w:tcPr>
            <w:tcW w:w="2977" w:type="dxa"/>
            <w:vAlign w:val="center"/>
          </w:tcPr>
          <w:p w:rsidR="00921B44" w:rsidDel="00922B9E" w:rsidRDefault="00921B44" w:rsidP="005B6D54">
            <w:pPr>
              <w:pStyle w:val="Prrafodelista"/>
              <w:tabs>
                <w:tab w:val="left" w:pos="1560"/>
              </w:tabs>
              <w:ind w:left="0"/>
              <w:rPr>
                <w:ins w:id="2490" w:author="Usuario de Windows" w:date="2019-06-14T02:22:00Z"/>
                <w:del w:id="2491" w:author="Briceño-PC" w:date="2019-07-19T10:02:00Z"/>
                <w:sz w:val="24"/>
                <w:szCs w:val="24"/>
              </w:rPr>
            </w:pPr>
            <w:ins w:id="2492" w:author="Usuario de Windows" w:date="2019-06-14T02:22:00Z">
              <w:del w:id="2493" w:author="Briceño-PC" w:date="2019-07-19T10:02:00Z">
                <w:r w:rsidDel="00922B9E">
                  <w:rPr>
                    <w:sz w:val="24"/>
                    <w:szCs w:val="24"/>
                  </w:rPr>
                  <w:delText xml:space="preserve">                   </w:delText>
                </w:r>
              </w:del>
            </w:ins>
          </w:p>
          <w:p w:rsidR="00921B44" w:rsidDel="00922B9E" w:rsidRDefault="00921B44" w:rsidP="005B6D54">
            <w:pPr>
              <w:pStyle w:val="Default"/>
              <w:rPr>
                <w:ins w:id="2494" w:author="Usuario de Windows" w:date="2019-06-14T02:22:00Z"/>
                <w:del w:id="2495" w:author="Briceño-PC" w:date="2019-07-19T10:02:00Z"/>
                <w:sz w:val="23"/>
                <w:szCs w:val="23"/>
                <w:lang w:val="es-PE"/>
              </w:rPr>
            </w:pPr>
          </w:p>
          <w:p w:rsidR="00921B44" w:rsidRPr="0078772A" w:rsidDel="00922B9E" w:rsidRDefault="00921B44" w:rsidP="005B6D54">
            <w:pPr>
              <w:pStyle w:val="Default"/>
              <w:rPr>
                <w:ins w:id="2496" w:author="Usuario de Windows" w:date="2019-06-14T02:22:00Z"/>
                <w:del w:id="2497" w:author="Briceño-PC" w:date="2019-07-19T10:02:00Z"/>
                <w:sz w:val="23"/>
                <w:szCs w:val="23"/>
                <w:lang w:val="es-PE"/>
              </w:rPr>
            </w:pPr>
          </w:p>
          <w:p w:rsidR="00921B44" w:rsidDel="00922B9E" w:rsidRDefault="00921B44" w:rsidP="005B6D54">
            <w:pPr>
              <w:pStyle w:val="Default"/>
              <w:rPr>
                <w:ins w:id="2498" w:author="Usuario de Windows" w:date="2019-06-14T02:22:00Z"/>
                <w:del w:id="2499" w:author="Briceño-PC" w:date="2019-07-19T10:02:00Z"/>
                <w:noProof/>
                <w:lang w:eastAsia="es-PE"/>
              </w:rPr>
            </w:pPr>
          </w:p>
        </w:tc>
        <w:tc>
          <w:tcPr>
            <w:tcW w:w="2090" w:type="dxa"/>
          </w:tcPr>
          <w:p w:rsidR="00921B44" w:rsidDel="00922B9E" w:rsidRDefault="00921B44" w:rsidP="005B6D54">
            <w:pPr>
              <w:pStyle w:val="Prrafodelista"/>
              <w:tabs>
                <w:tab w:val="left" w:pos="1560"/>
              </w:tabs>
              <w:ind w:left="0"/>
              <w:rPr>
                <w:ins w:id="2500" w:author="Usuario de Windows" w:date="2019-06-14T02:22:00Z"/>
                <w:del w:id="2501" w:author="Briceño-PC" w:date="2019-07-19T10:02:00Z"/>
                <w:sz w:val="24"/>
                <w:szCs w:val="24"/>
              </w:rPr>
            </w:pPr>
          </w:p>
        </w:tc>
      </w:tr>
      <w:tr w:rsidR="00921B44" w:rsidDel="00922B9E" w:rsidTr="005B6D54">
        <w:trPr>
          <w:trHeight w:val="605"/>
          <w:ins w:id="2502" w:author="Usuario de Windows" w:date="2019-06-14T02:22:00Z"/>
          <w:del w:id="2503" w:author="Briceño-PC" w:date="2019-07-19T10:02:00Z"/>
        </w:trPr>
        <w:tc>
          <w:tcPr>
            <w:tcW w:w="4570" w:type="dxa"/>
          </w:tcPr>
          <w:p w:rsidR="00921B44" w:rsidRPr="00921B44" w:rsidDel="00922B9E" w:rsidRDefault="00921B44" w:rsidP="00921B44">
            <w:pPr>
              <w:pStyle w:val="Default"/>
              <w:numPr>
                <w:ilvl w:val="0"/>
                <w:numId w:val="64"/>
              </w:numPr>
              <w:rPr>
                <w:ins w:id="2504" w:author="Usuario de Windows" w:date="2019-06-14T02:22:00Z"/>
                <w:del w:id="2505" w:author="Briceño-PC" w:date="2019-07-19T10:02:00Z"/>
                <w:lang w:val="es-PE"/>
                <w:rPrChange w:id="2506" w:author="Usuario de Windows" w:date="2019-06-14T02:22:00Z">
                  <w:rPr>
                    <w:ins w:id="2507" w:author="Usuario de Windows" w:date="2019-06-14T02:22:00Z"/>
                    <w:del w:id="2508" w:author="Briceño-PC" w:date="2019-07-19T10:02:00Z"/>
                  </w:rPr>
                </w:rPrChange>
              </w:rPr>
            </w:pPr>
            <w:ins w:id="2509" w:author="Usuario de Windows" w:date="2019-06-14T02:22:00Z">
              <w:del w:id="2510" w:author="Briceño-PC" w:date="2019-07-19T10:02:00Z">
                <w:r w:rsidRPr="0078772A" w:rsidDel="00922B9E">
                  <w:rPr>
                    <w:lang w:val="es-PE"/>
                  </w:rPr>
                  <w:delText>¿La institución cuenta con un plan de compras o adquisiciones de recursos informáticos?</w:delText>
                </w:r>
              </w:del>
            </w:ins>
          </w:p>
        </w:tc>
        <w:tc>
          <w:tcPr>
            <w:tcW w:w="2977" w:type="dxa"/>
            <w:vAlign w:val="center"/>
          </w:tcPr>
          <w:p w:rsidR="00921B44" w:rsidDel="00922B9E" w:rsidRDefault="00921B44" w:rsidP="005B6D54">
            <w:pPr>
              <w:pStyle w:val="Prrafodelista"/>
              <w:tabs>
                <w:tab w:val="left" w:pos="1560"/>
              </w:tabs>
              <w:ind w:left="0"/>
              <w:rPr>
                <w:ins w:id="2511" w:author="Usuario de Windows" w:date="2019-06-14T02:22:00Z"/>
                <w:del w:id="2512" w:author="Briceño-PC" w:date="2019-07-19T10:02:00Z"/>
                <w:noProof/>
                <w:sz w:val="24"/>
                <w:szCs w:val="24"/>
                <w:lang w:eastAsia="es-PE"/>
              </w:rPr>
            </w:pPr>
            <w:ins w:id="2513" w:author="Usuario de Windows" w:date="2019-06-14T02:22:00Z">
              <w:del w:id="2514" w:author="Briceño-PC" w:date="2019-07-19T10:02:00Z">
                <w:r w:rsidDel="00922B9E">
                  <w:rPr>
                    <w:noProof/>
                    <w:sz w:val="24"/>
                    <w:szCs w:val="24"/>
                    <w:lang w:eastAsia="es-PE"/>
                    <w:rPrChange w:id="2515" w:author="Unknown">
                      <w:rPr>
                        <w:noProof/>
                        <w:lang w:eastAsia="es-PE"/>
                      </w:rPr>
                    </w:rPrChange>
                  </w:rPr>
                  <mc:AlternateContent>
                    <mc:Choice Requires="wps">
                      <w:drawing>
                        <wp:anchor distT="0" distB="0" distL="114300" distR="114300" simplePos="0" relativeHeight="251745280" behindDoc="0" locked="0" layoutInCell="1" allowOverlap="1" wp14:anchorId="05063924" wp14:editId="5ACAD678">
                          <wp:simplePos x="0" y="0"/>
                          <wp:positionH relativeFrom="column">
                            <wp:posOffset>1040130</wp:posOffset>
                          </wp:positionH>
                          <wp:positionV relativeFrom="paragraph">
                            <wp:posOffset>15240</wp:posOffset>
                          </wp:positionV>
                          <wp:extent cx="222885" cy="169545"/>
                          <wp:effectExtent l="0" t="0" r="24765" b="20955"/>
                          <wp:wrapNone/>
                          <wp:docPr id="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2B7C8" id="Rectángulo 6" o:spid="_x0000_s1026" style="position:absolute;margin-left:81.9pt;margin-top:1.2pt;width:17.55pt;height:13.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lyYgIAAAs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" fillcolor="white [3201]" strokecolor="black [3200]" strokeweight="1pt"/>
                      </w:pict>
                    </mc:Fallback>
                  </mc:AlternateContent>
                </w:r>
                <w:r w:rsidDel="00922B9E">
                  <w:rPr>
                    <w:noProof/>
                    <w:sz w:val="24"/>
                    <w:szCs w:val="24"/>
                    <w:lang w:eastAsia="es-PE"/>
                    <w:rPrChange w:id="2516" w:author="Unknown">
                      <w:rPr>
                        <w:noProof/>
                        <w:lang w:eastAsia="es-PE"/>
                      </w:rPr>
                    </w:rPrChange>
                  </w:rPr>
                  <mc:AlternateContent>
                    <mc:Choice Requires="wps">
                      <w:drawing>
                        <wp:anchor distT="0" distB="0" distL="114300" distR="114300" simplePos="0" relativeHeight="251744256" behindDoc="0" locked="0" layoutInCell="1" allowOverlap="1" wp14:anchorId="3292A2DF" wp14:editId="3E7F005B">
                          <wp:simplePos x="0" y="0"/>
                          <wp:positionH relativeFrom="column">
                            <wp:posOffset>328295</wp:posOffset>
                          </wp:positionH>
                          <wp:positionV relativeFrom="paragraph">
                            <wp:posOffset>21590</wp:posOffset>
                          </wp:positionV>
                          <wp:extent cx="222885" cy="169545"/>
                          <wp:effectExtent l="0" t="0" r="24765" b="20955"/>
                          <wp:wrapNone/>
                          <wp:docPr id="3"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EC2D9" id="Rectángulo 6" o:spid="_x0000_s1026" style="position:absolute;margin-left:25.85pt;margin-top:1.7pt;width:17.55pt;height:13.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" fillcolor="white [3201]" strokecolor="black [3200]" strokeweight="1pt"/>
                      </w:pict>
                    </mc:Fallback>
                  </mc:AlternateContent>
                </w:r>
                <w:r w:rsidDel="00922B9E">
                  <w:rPr>
                    <w:sz w:val="24"/>
                    <w:szCs w:val="24"/>
                  </w:rPr>
                  <w:delText xml:space="preserve">   Si                 No    </w:delText>
                </w:r>
              </w:del>
            </w:ins>
          </w:p>
        </w:tc>
        <w:tc>
          <w:tcPr>
            <w:tcW w:w="2090" w:type="dxa"/>
          </w:tcPr>
          <w:p w:rsidR="00921B44" w:rsidDel="00922B9E" w:rsidRDefault="00921B44" w:rsidP="005B6D54">
            <w:pPr>
              <w:pStyle w:val="Prrafodelista"/>
              <w:tabs>
                <w:tab w:val="left" w:pos="1560"/>
              </w:tabs>
              <w:ind w:left="0"/>
              <w:rPr>
                <w:ins w:id="2517" w:author="Usuario de Windows" w:date="2019-06-14T02:22:00Z"/>
                <w:del w:id="2518" w:author="Briceño-PC" w:date="2019-07-19T10:02:00Z"/>
                <w:sz w:val="24"/>
                <w:szCs w:val="24"/>
              </w:rPr>
            </w:pPr>
          </w:p>
        </w:tc>
      </w:tr>
      <w:tr w:rsidR="00921B44" w:rsidDel="00922B9E" w:rsidTr="005B6D54">
        <w:trPr>
          <w:trHeight w:val="605"/>
          <w:ins w:id="2519" w:author="Usuario de Windows" w:date="2019-06-14T02:22:00Z"/>
          <w:del w:id="2520" w:author="Briceño-PC" w:date="2019-07-19T10:02:00Z"/>
        </w:trPr>
        <w:tc>
          <w:tcPr>
            <w:tcW w:w="4570" w:type="dxa"/>
          </w:tcPr>
          <w:p w:rsidR="00921B44" w:rsidDel="00922B9E" w:rsidRDefault="00921B44" w:rsidP="00921B44">
            <w:pPr>
              <w:pStyle w:val="Prrafodelista"/>
              <w:numPr>
                <w:ilvl w:val="1"/>
                <w:numId w:val="64"/>
              </w:numPr>
              <w:tabs>
                <w:tab w:val="left" w:pos="1560"/>
              </w:tabs>
              <w:rPr>
                <w:ins w:id="2521" w:author="Usuario de Windows" w:date="2019-06-14T02:22:00Z"/>
                <w:del w:id="2522" w:author="Briceño-PC" w:date="2019-07-19T10:02:00Z"/>
              </w:rPr>
            </w:pPr>
            <w:ins w:id="2523" w:author="Usuario de Windows" w:date="2019-06-14T02:22:00Z">
              <w:del w:id="2524" w:author="Briceño-PC" w:date="2019-07-19T10:02:00Z">
                <w:r w:rsidDel="00922B9E">
                  <w:delText xml:space="preserve"> No, </w:delText>
                </w:r>
                <w:r w:rsidRPr="00AA78A8" w:rsidDel="00922B9E">
                  <w:delText>¿Por qué razón</w:delText>
                </w:r>
                <w:r w:rsidDel="00922B9E">
                  <w:delText>?</w:delText>
                </w:r>
              </w:del>
            </w:ins>
          </w:p>
          <w:p w:rsidR="00921B44" w:rsidDel="00922B9E" w:rsidRDefault="00921B44" w:rsidP="005B6D54">
            <w:pPr>
              <w:spacing w:line="256" w:lineRule="auto"/>
              <w:ind w:left="720"/>
              <w:rPr>
                <w:ins w:id="2525" w:author="Usuario de Windows" w:date="2019-06-14T02:22:00Z"/>
                <w:del w:id="2526" w:author="Briceño-PC" w:date="2019-07-19T10:02:00Z"/>
              </w:rPr>
            </w:pPr>
          </w:p>
        </w:tc>
        <w:tc>
          <w:tcPr>
            <w:tcW w:w="2977" w:type="dxa"/>
            <w:vAlign w:val="center"/>
          </w:tcPr>
          <w:p w:rsidR="00921B44" w:rsidDel="00922B9E" w:rsidRDefault="00921B44" w:rsidP="005B6D54">
            <w:pPr>
              <w:pStyle w:val="Prrafodelista"/>
              <w:tabs>
                <w:tab w:val="left" w:pos="1560"/>
              </w:tabs>
              <w:ind w:left="0"/>
              <w:rPr>
                <w:ins w:id="2527" w:author="Usuario de Windows" w:date="2019-06-14T02:22:00Z"/>
                <w:del w:id="2528" w:author="Briceño-PC" w:date="2019-07-19T10:02:00Z"/>
                <w:sz w:val="24"/>
                <w:szCs w:val="24"/>
              </w:rPr>
            </w:pPr>
            <w:ins w:id="2529" w:author="Usuario de Windows" w:date="2019-06-14T02:22:00Z">
              <w:del w:id="2530" w:author="Briceño-PC" w:date="2019-07-19T10:02:00Z">
                <w:r w:rsidDel="00922B9E">
                  <w:rPr>
                    <w:sz w:val="24"/>
                    <w:szCs w:val="24"/>
                  </w:rPr>
                  <w:delText xml:space="preserve">                </w:delText>
                </w:r>
              </w:del>
            </w:ins>
          </w:p>
          <w:p w:rsidR="00921B44" w:rsidDel="00922B9E" w:rsidRDefault="00921B44" w:rsidP="005B6D54">
            <w:pPr>
              <w:pStyle w:val="Prrafodelista"/>
              <w:tabs>
                <w:tab w:val="left" w:pos="1560"/>
              </w:tabs>
              <w:ind w:left="0"/>
              <w:rPr>
                <w:ins w:id="2531" w:author="Usuario de Windows" w:date="2019-06-14T02:22:00Z"/>
                <w:del w:id="2532" w:author="Briceño-PC" w:date="2019-07-19T10:02:00Z"/>
                <w:sz w:val="24"/>
                <w:szCs w:val="24"/>
              </w:rPr>
            </w:pPr>
          </w:p>
          <w:p w:rsidR="00921B44" w:rsidDel="00922B9E" w:rsidRDefault="00921B44" w:rsidP="005B6D54">
            <w:pPr>
              <w:pStyle w:val="Prrafodelista"/>
              <w:tabs>
                <w:tab w:val="left" w:pos="1560"/>
              </w:tabs>
              <w:ind w:left="0"/>
              <w:rPr>
                <w:ins w:id="2533" w:author="Usuario de Windows" w:date="2019-06-14T02:22:00Z"/>
                <w:del w:id="2534" w:author="Briceño-PC" w:date="2019-07-19T10:02:00Z"/>
                <w:noProof/>
                <w:sz w:val="24"/>
                <w:szCs w:val="24"/>
                <w:lang w:eastAsia="es-PE"/>
              </w:rPr>
            </w:pPr>
          </w:p>
        </w:tc>
        <w:tc>
          <w:tcPr>
            <w:tcW w:w="2090" w:type="dxa"/>
          </w:tcPr>
          <w:p w:rsidR="00921B44" w:rsidDel="00922B9E" w:rsidRDefault="00921B44" w:rsidP="005B6D54">
            <w:pPr>
              <w:pStyle w:val="Prrafodelista"/>
              <w:tabs>
                <w:tab w:val="left" w:pos="1560"/>
              </w:tabs>
              <w:ind w:left="0"/>
              <w:rPr>
                <w:ins w:id="2535" w:author="Usuario de Windows" w:date="2019-06-14T02:22:00Z"/>
                <w:del w:id="2536" w:author="Briceño-PC" w:date="2019-07-19T10:02:00Z"/>
                <w:sz w:val="24"/>
                <w:szCs w:val="24"/>
              </w:rPr>
            </w:pPr>
          </w:p>
        </w:tc>
      </w:tr>
      <w:tr w:rsidR="00921B44" w:rsidDel="00922B9E" w:rsidTr="005B6D54">
        <w:trPr>
          <w:trHeight w:val="605"/>
          <w:ins w:id="2537" w:author="Usuario de Windows" w:date="2019-06-14T02:22:00Z"/>
          <w:del w:id="2538" w:author="Briceño-PC" w:date="2019-07-19T10:02:00Z"/>
        </w:trPr>
        <w:tc>
          <w:tcPr>
            <w:tcW w:w="4570" w:type="dxa"/>
          </w:tcPr>
          <w:p w:rsidR="00921B44" w:rsidRPr="00C77D36" w:rsidDel="00922B9E" w:rsidRDefault="00921B44" w:rsidP="00921B44">
            <w:pPr>
              <w:pStyle w:val="Default"/>
              <w:numPr>
                <w:ilvl w:val="1"/>
                <w:numId w:val="64"/>
              </w:numPr>
              <w:rPr>
                <w:ins w:id="2539" w:author="Usuario de Windows" w:date="2019-06-14T02:22:00Z"/>
                <w:del w:id="2540" w:author="Briceño-PC" w:date="2019-07-19T10:02:00Z"/>
                <w:sz w:val="23"/>
                <w:szCs w:val="23"/>
                <w:lang w:val="es-PE"/>
              </w:rPr>
            </w:pPr>
            <w:ins w:id="2541" w:author="Usuario de Windows" w:date="2019-06-14T02:22:00Z">
              <w:del w:id="2542" w:author="Briceño-PC" w:date="2019-07-19T10:02:00Z">
                <w:r w:rsidRPr="00C77D36" w:rsidDel="00922B9E">
                  <w:rPr>
                    <w:sz w:val="23"/>
                    <w:szCs w:val="23"/>
                    <w:lang w:val="es-PE"/>
                  </w:rPr>
                  <w:delText xml:space="preserve">Si, ¿Son tomadas en cuenta las necesidades actuales de la institución? Explique </w:delText>
                </w:r>
              </w:del>
            </w:ins>
          </w:p>
          <w:p w:rsidR="00921B44" w:rsidDel="00922B9E" w:rsidRDefault="00921B44" w:rsidP="005B6D54">
            <w:pPr>
              <w:spacing w:line="256" w:lineRule="auto"/>
              <w:ind w:left="1440"/>
              <w:rPr>
                <w:ins w:id="2543" w:author="Usuario de Windows" w:date="2019-06-14T02:22:00Z"/>
                <w:del w:id="2544" w:author="Briceño-PC" w:date="2019-07-19T10:02:00Z"/>
              </w:rPr>
            </w:pPr>
          </w:p>
        </w:tc>
        <w:tc>
          <w:tcPr>
            <w:tcW w:w="2977" w:type="dxa"/>
            <w:vAlign w:val="center"/>
          </w:tcPr>
          <w:p w:rsidR="00921B44" w:rsidDel="00922B9E" w:rsidRDefault="00921B44" w:rsidP="005B6D54">
            <w:pPr>
              <w:pStyle w:val="Prrafodelista"/>
              <w:tabs>
                <w:tab w:val="left" w:pos="1560"/>
              </w:tabs>
              <w:ind w:left="0"/>
              <w:rPr>
                <w:ins w:id="2545" w:author="Usuario de Windows" w:date="2019-06-14T02:22:00Z"/>
                <w:del w:id="2546" w:author="Briceño-PC" w:date="2019-07-19T10:02:00Z"/>
                <w:noProof/>
                <w:sz w:val="24"/>
                <w:szCs w:val="24"/>
                <w:lang w:eastAsia="es-PE"/>
              </w:rPr>
            </w:pPr>
          </w:p>
        </w:tc>
        <w:tc>
          <w:tcPr>
            <w:tcW w:w="2090" w:type="dxa"/>
          </w:tcPr>
          <w:p w:rsidR="00921B44" w:rsidDel="00922B9E" w:rsidRDefault="00921B44" w:rsidP="005B6D54">
            <w:pPr>
              <w:pStyle w:val="Prrafodelista"/>
              <w:tabs>
                <w:tab w:val="left" w:pos="1560"/>
              </w:tabs>
              <w:ind w:left="0"/>
              <w:rPr>
                <w:ins w:id="2547" w:author="Usuario de Windows" w:date="2019-06-14T02:22:00Z"/>
                <w:del w:id="2548" w:author="Briceño-PC" w:date="2019-07-19T10:02:00Z"/>
                <w:sz w:val="24"/>
                <w:szCs w:val="24"/>
              </w:rPr>
            </w:pPr>
          </w:p>
        </w:tc>
      </w:tr>
      <w:tr w:rsidR="00921B44" w:rsidDel="00922B9E" w:rsidTr="005B6D54">
        <w:trPr>
          <w:trHeight w:val="605"/>
          <w:ins w:id="2549" w:author="Usuario de Windows" w:date="2019-06-14T02:22:00Z"/>
          <w:del w:id="2550" w:author="Briceño-PC" w:date="2019-07-19T10:02:00Z"/>
        </w:trPr>
        <w:tc>
          <w:tcPr>
            <w:tcW w:w="4570" w:type="dxa"/>
          </w:tcPr>
          <w:p w:rsidR="00921B44" w:rsidDel="00922B9E" w:rsidRDefault="00921B44" w:rsidP="00921B44">
            <w:pPr>
              <w:pStyle w:val="Prrafodelista"/>
              <w:numPr>
                <w:ilvl w:val="0"/>
                <w:numId w:val="64"/>
              </w:numPr>
              <w:tabs>
                <w:tab w:val="left" w:pos="946"/>
              </w:tabs>
              <w:spacing w:line="256" w:lineRule="auto"/>
              <w:rPr>
                <w:ins w:id="2551" w:author="Usuario de Windows" w:date="2019-06-14T02:22:00Z"/>
                <w:del w:id="2552" w:author="Briceño-PC" w:date="2019-07-19T10:02:00Z"/>
              </w:rPr>
            </w:pPr>
            <w:ins w:id="2553" w:author="Usuario de Windows" w:date="2019-06-14T02:22:00Z">
              <w:del w:id="2554" w:author="Briceño-PC" w:date="2019-07-19T10:02:00Z">
                <w:r w:rsidRPr="00AA78A8" w:rsidDel="00922B9E">
                  <w:delText xml:space="preserve">Explique cómo se lleva a cabo el proceso de compra de recursos </w:delText>
                </w:r>
                <w:r w:rsidDel="00922B9E">
                  <w:delText>informáticos para</w:delText>
                </w:r>
                <w:r w:rsidRPr="00AA78A8" w:rsidDel="00922B9E">
                  <w:delText xml:space="preserve"> </w:delText>
                </w:r>
                <w:r w:rsidDel="00922B9E">
                  <w:delText xml:space="preserve">la </w:delText>
                </w:r>
                <w:r w:rsidRPr="00AA78A8" w:rsidDel="00922B9E">
                  <w:delText>institución</w:delText>
                </w:r>
              </w:del>
            </w:ins>
          </w:p>
        </w:tc>
        <w:tc>
          <w:tcPr>
            <w:tcW w:w="2977" w:type="dxa"/>
            <w:vAlign w:val="center"/>
          </w:tcPr>
          <w:p w:rsidR="00921B44" w:rsidDel="00922B9E" w:rsidRDefault="00921B44" w:rsidP="005B6D54">
            <w:pPr>
              <w:pStyle w:val="Prrafodelista"/>
              <w:tabs>
                <w:tab w:val="left" w:pos="1560"/>
              </w:tabs>
              <w:ind w:left="0"/>
              <w:rPr>
                <w:ins w:id="2555" w:author="Usuario de Windows" w:date="2019-06-14T02:22:00Z"/>
                <w:del w:id="2556" w:author="Briceño-PC" w:date="2019-07-19T10:02:00Z"/>
                <w:noProof/>
                <w:sz w:val="24"/>
                <w:szCs w:val="24"/>
                <w:lang w:eastAsia="es-PE"/>
              </w:rPr>
            </w:pPr>
          </w:p>
        </w:tc>
        <w:tc>
          <w:tcPr>
            <w:tcW w:w="2090" w:type="dxa"/>
          </w:tcPr>
          <w:p w:rsidR="00921B44" w:rsidDel="00922B9E" w:rsidRDefault="00921B44" w:rsidP="005B6D54">
            <w:pPr>
              <w:pStyle w:val="Prrafodelista"/>
              <w:tabs>
                <w:tab w:val="left" w:pos="1560"/>
              </w:tabs>
              <w:ind w:left="0"/>
              <w:rPr>
                <w:ins w:id="2557" w:author="Usuario de Windows" w:date="2019-06-14T02:22:00Z"/>
                <w:del w:id="2558" w:author="Briceño-PC" w:date="2019-07-19T10:02:00Z"/>
                <w:sz w:val="24"/>
                <w:szCs w:val="24"/>
              </w:rPr>
            </w:pPr>
          </w:p>
        </w:tc>
      </w:tr>
      <w:tr w:rsidR="00921B44" w:rsidDel="00922B9E" w:rsidTr="005B6D54">
        <w:trPr>
          <w:trHeight w:val="605"/>
          <w:ins w:id="2559" w:author="Usuario de Windows" w:date="2019-06-14T02:22:00Z"/>
          <w:del w:id="2560" w:author="Briceño-PC" w:date="2019-07-19T10:02:00Z"/>
        </w:trPr>
        <w:tc>
          <w:tcPr>
            <w:tcW w:w="4570" w:type="dxa"/>
          </w:tcPr>
          <w:p w:rsidR="00921B44" w:rsidDel="00922B9E" w:rsidRDefault="00921B44" w:rsidP="00921B44">
            <w:pPr>
              <w:pStyle w:val="Prrafodelista"/>
              <w:numPr>
                <w:ilvl w:val="0"/>
                <w:numId w:val="64"/>
              </w:numPr>
              <w:tabs>
                <w:tab w:val="left" w:pos="946"/>
              </w:tabs>
              <w:spacing w:line="256" w:lineRule="auto"/>
              <w:ind w:left="663" w:firstLine="0"/>
              <w:rPr>
                <w:ins w:id="2561" w:author="Usuario de Windows" w:date="2019-06-14T02:22:00Z"/>
                <w:del w:id="2562" w:author="Briceño-PC" w:date="2019-07-19T10:02:00Z"/>
              </w:rPr>
            </w:pPr>
            <w:ins w:id="2563" w:author="Usuario de Windows" w:date="2019-06-14T02:22:00Z">
              <w:del w:id="2564" w:author="Briceño-PC" w:date="2019-07-19T10:02:00Z">
                <w:r w:rsidRPr="00D934BD" w:rsidDel="00922B9E">
                  <w:delText>La institución cuenta con mecanismos que garanticen el inven</w:delText>
                </w:r>
                <w:r w:rsidDel="00922B9E">
                  <w:delText xml:space="preserve">tario de las adquisiciones </w:delText>
                </w:r>
                <w:r w:rsidRPr="00D934BD" w:rsidDel="00922B9E">
                  <w:delText xml:space="preserve"> de equipos</w:delText>
                </w:r>
              </w:del>
            </w:ins>
          </w:p>
        </w:tc>
        <w:tc>
          <w:tcPr>
            <w:tcW w:w="2977" w:type="dxa"/>
            <w:vAlign w:val="center"/>
          </w:tcPr>
          <w:p w:rsidR="00921B44" w:rsidDel="00922B9E" w:rsidRDefault="00921B44" w:rsidP="005B6D54">
            <w:pPr>
              <w:pStyle w:val="Prrafodelista"/>
              <w:tabs>
                <w:tab w:val="left" w:pos="1560"/>
              </w:tabs>
              <w:ind w:left="0"/>
              <w:rPr>
                <w:ins w:id="2565" w:author="Usuario de Windows" w:date="2019-06-14T02:22:00Z"/>
                <w:del w:id="2566" w:author="Briceño-PC" w:date="2019-07-19T10:02:00Z"/>
                <w:noProof/>
                <w:sz w:val="24"/>
                <w:szCs w:val="24"/>
                <w:lang w:eastAsia="es-PE"/>
              </w:rPr>
            </w:pPr>
            <w:ins w:id="2567" w:author="Usuario de Windows" w:date="2019-06-14T02:22:00Z">
              <w:del w:id="2568" w:author="Briceño-PC" w:date="2019-07-19T10:02:00Z">
                <w:r w:rsidDel="00922B9E">
                  <w:rPr>
                    <w:noProof/>
                    <w:sz w:val="24"/>
                    <w:szCs w:val="24"/>
                    <w:lang w:eastAsia="es-PE"/>
                    <w:rPrChange w:id="2569" w:author="Unknown">
                      <w:rPr>
                        <w:noProof/>
                        <w:lang w:eastAsia="es-PE"/>
                      </w:rPr>
                    </w:rPrChange>
                  </w:rPr>
                  <mc:AlternateContent>
                    <mc:Choice Requires="wps">
                      <w:drawing>
                        <wp:anchor distT="0" distB="0" distL="114300" distR="114300" simplePos="0" relativeHeight="251737088" behindDoc="0" locked="0" layoutInCell="1" allowOverlap="1" wp14:anchorId="293D7781" wp14:editId="361E5E8A">
                          <wp:simplePos x="0" y="0"/>
                          <wp:positionH relativeFrom="column">
                            <wp:posOffset>723900</wp:posOffset>
                          </wp:positionH>
                          <wp:positionV relativeFrom="paragraph">
                            <wp:posOffset>15875</wp:posOffset>
                          </wp:positionV>
                          <wp:extent cx="222885" cy="169545"/>
                          <wp:effectExtent l="0" t="0" r="24765" b="20955"/>
                          <wp:wrapNone/>
                          <wp:docPr id="37"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EEFCE" id="Rectángulo 5" o:spid="_x0000_s1026" style="position:absolute;margin-left:57pt;margin-top:1.25pt;width:17.55pt;height:13.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CIv2tlZgIAAAwFAAAOAAAAAAAAAAAAAAAAAC4CAABkcnMv&#10;ZTJvRG9jLnhtbFBLAQItABQABgAIAAAAIQCEFZ6L3AAAAAgBAAAPAAAAAAAAAAAAAAAAAMAEAABk&#10;cnMvZG93bnJldi54bWxQSwUGAAAAAAQABADzAAAAyQUAAAAA&#10;" fillcolor="white [3201]" strokecolor="black [3200]" strokeweight="1pt"/>
                      </w:pict>
                    </mc:Fallback>
                  </mc:AlternateContent>
                </w:r>
                <w:r w:rsidDel="00922B9E">
                  <w:rPr>
                    <w:noProof/>
                    <w:sz w:val="24"/>
                    <w:szCs w:val="24"/>
                    <w:lang w:eastAsia="es-PE"/>
                    <w:rPrChange w:id="2570" w:author="Unknown">
                      <w:rPr>
                        <w:noProof/>
                        <w:lang w:eastAsia="es-PE"/>
                      </w:rPr>
                    </w:rPrChange>
                  </w:rPr>
                  <mc:AlternateContent>
                    <mc:Choice Requires="wps">
                      <w:drawing>
                        <wp:anchor distT="0" distB="0" distL="114300" distR="114300" simplePos="0" relativeHeight="251736064" behindDoc="0" locked="0" layoutInCell="1" allowOverlap="1" wp14:anchorId="461DA355" wp14:editId="7A0FCD7D">
                          <wp:simplePos x="0" y="0"/>
                          <wp:positionH relativeFrom="column">
                            <wp:posOffset>149225</wp:posOffset>
                          </wp:positionH>
                          <wp:positionV relativeFrom="paragraph">
                            <wp:posOffset>12700</wp:posOffset>
                          </wp:positionV>
                          <wp:extent cx="222885" cy="169545"/>
                          <wp:effectExtent l="0" t="0" r="24765" b="20955"/>
                          <wp:wrapNone/>
                          <wp:docPr id="3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9CFDD" id="Rectángulo 6" o:spid="_x0000_s1026" style="position:absolute;margin-left:11.75pt;margin-top:1pt;width:17.55pt;height:13.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I/ISlZjAgAADAUAAA4AAAAAAAAAAAAAAAAALgIAAGRycy9lMm9E&#10;b2MueG1sUEsBAi0AFAAGAAgAAAAhAAapdpDbAAAABgEAAA8AAAAAAAAAAAAAAAAAvQQAAGRycy9k&#10;b3ducmV2LnhtbFBLBQYAAAAABAAEAPMAAADFBQAAAAA=&#10;" fillcolor="white [3201]" strokecolor="black [3200]" strokeweight="1pt"/>
                      </w:pict>
                    </mc:Fallback>
                  </mc:AlternateContent>
                </w:r>
                <w:r w:rsidDel="00922B9E">
                  <w:rPr>
                    <w:sz w:val="24"/>
                    <w:szCs w:val="24"/>
                  </w:rPr>
                  <w:delText xml:space="preserve">Si            No           </w:delText>
                </w:r>
              </w:del>
            </w:ins>
          </w:p>
        </w:tc>
        <w:tc>
          <w:tcPr>
            <w:tcW w:w="2090" w:type="dxa"/>
          </w:tcPr>
          <w:p w:rsidR="00921B44" w:rsidDel="00922B9E" w:rsidRDefault="00921B44" w:rsidP="005B6D54">
            <w:pPr>
              <w:pStyle w:val="Prrafodelista"/>
              <w:tabs>
                <w:tab w:val="left" w:pos="1560"/>
              </w:tabs>
              <w:ind w:left="0"/>
              <w:rPr>
                <w:ins w:id="2571" w:author="Usuario de Windows" w:date="2019-06-14T02:22:00Z"/>
                <w:del w:id="2572" w:author="Briceño-PC" w:date="2019-07-19T10:02:00Z"/>
                <w:sz w:val="24"/>
                <w:szCs w:val="24"/>
              </w:rPr>
            </w:pPr>
          </w:p>
        </w:tc>
      </w:tr>
      <w:tr w:rsidR="00921B44" w:rsidDel="00922B9E" w:rsidTr="005B6D54">
        <w:trPr>
          <w:trHeight w:val="605"/>
          <w:ins w:id="2573" w:author="Usuario de Windows" w:date="2019-06-14T02:22:00Z"/>
          <w:del w:id="2574" w:author="Briceño-PC" w:date="2019-07-19T10:02:00Z"/>
        </w:trPr>
        <w:tc>
          <w:tcPr>
            <w:tcW w:w="4570" w:type="dxa"/>
          </w:tcPr>
          <w:p w:rsidR="00921B44" w:rsidDel="00922B9E" w:rsidRDefault="00921B44" w:rsidP="00921B44">
            <w:pPr>
              <w:pStyle w:val="Default"/>
              <w:numPr>
                <w:ilvl w:val="1"/>
                <w:numId w:val="64"/>
              </w:numPr>
              <w:tabs>
                <w:tab w:val="left" w:pos="1655"/>
              </w:tabs>
              <w:ind w:left="1371" w:firstLine="0"/>
              <w:rPr>
                <w:ins w:id="2575" w:author="Usuario de Windows" w:date="2019-06-14T02:22:00Z"/>
                <w:del w:id="2576" w:author="Briceño-PC" w:date="2019-07-19T10:02:00Z"/>
                <w:sz w:val="23"/>
                <w:szCs w:val="23"/>
                <w:lang w:val="es-PE"/>
              </w:rPr>
            </w:pPr>
            <w:ins w:id="2577" w:author="Usuario de Windows" w:date="2019-06-14T02:22:00Z">
              <w:del w:id="2578" w:author="Briceño-PC" w:date="2019-07-19T10:02:00Z">
                <w:r w:rsidRPr="00C77D36" w:rsidDel="00922B9E">
                  <w:rPr>
                    <w:sz w:val="23"/>
                    <w:szCs w:val="23"/>
                    <w:lang w:val="es-PE"/>
                  </w:rPr>
                  <w:delText xml:space="preserve">Si, ¿Cuál es el mecanismo? </w:delText>
                </w:r>
              </w:del>
            </w:ins>
          </w:p>
          <w:p w:rsidR="00921B44" w:rsidDel="00922B9E" w:rsidRDefault="00921B44" w:rsidP="005B6D54">
            <w:pPr>
              <w:tabs>
                <w:tab w:val="left" w:pos="1655"/>
              </w:tabs>
              <w:spacing w:line="256" w:lineRule="auto"/>
              <w:ind w:left="1371"/>
              <w:rPr>
                <w:ins w:id="2579" w:author="Usuario de Windows" w:date="2019-06-14T02:22:00Z"/>
                <w:del w:id="2580" w:author="Briceño-PC" w:date="2019-07-19T10:02:00Z"/>
              </w:rPr>
            </w:pPr>
          </w:p>
        </w:tc>
        <w:tc>
          <w:tcPr>
            <w:tcW w:w="2977" w:type="dxa"/>
            <w:vAlign w:val="center"/>
          </w:tcPr>
          <w:p w:rsidR="00921B44" w:rsidDel="00922B9E" w:rsidRDefault="00921B44" w:rsidP="005B6D54">
            <w:pPr>
              <w:pStyle w:val="Prrafodelista"/>
              <w:tabs>
                <w:tab w:val="left" w:pos="1560"/>
              </w:tabs>
              <w:ind w:left="0"/>
              <w:rPr>
                <w:ins w:id="2581" w:author="Usuario de Windows" w:date="2019-06-14T02:22:00Z"/>
                <w:del w:id="2582" w:author="Briceño-PC" w:date="2019-07-19T10:02:00Z"/>
                <w:noProof/>
                <w:sz w:val="24"/>
                <w:szCs w:val="24"/>
                <w:lang w:eastAsia="es-PE"/>
              </w:rPr>
            </w:pPr>
          </w:p>
        </w:tc>
        <w:tc>
          <w:tcPr>
            <w:tcW w:w="2090" w:type="dxa"/>
          </w:tcPr>
          <w:p w:rsidR="00921B44" w:rsidDel="00922B9E" w:rsidRDefault="00921B44" w:rsidP="005B6D54">
            <w:pPr>
              <w:pStyle w:val="Prrafodelista"/>
              <w:tabs>
                <w:tab w:val="left" w:pos="1560"/>
              </w:tabs>
              <w:ind w:left="0"/>
              <w:rPr>
                <w:ins w:id="2583" w:author="Usuario de Windows" w:date="2019-06-14T02:22:00Z"/>
                <w:del w:id="2584" w:author="Briceño-PC" w:date="2019-07-19T10:02:00Z"/>
                <w:sz w:val="24"/>
                <w:szCs w:val="24"/>
              </w:rPr>
            </w:pPr>
          </w:p>
        </w:tc>
      </w:tr>
      <w:tr w:rsidR="00921B44" w:rsidDel="00922B9E" w:rsidTr="005B6D54">
        <w:trPr>
          <w:trHeight w:val="605"/>
          <w:ins w:id="2585" w:author="Usuario de Windows" w:date="2019-06-14T02:22:00Z"/>
          <w:del w:id="2586" w:author="Briceño-PC" w:date="2019-07-19T10:02:00Z"/>
        </w:trPr>
        <w:tc>
          <w:tcPr>
            <w:tcW w:w="4570" w:type="dxa"/>
          </w:tcPr>
          <w:p w:rsidR="00921B44" w:rsidRPr="0078772A" w:rsidDel="00922B9E" w:rsidRDefault="00921B44" w:rsidP="00921B44">
            <w:pPr>
              <w:pStyle w:val="Default"/>
              <w:numPr>
                <w:ilvl w:val="1"/>
                <w:numId w:val="64"/>
              </w:numPr>
              <w:tabs>
                <w:tab w:val="left" w:pos="1655"/>
              </w:tabs>
              <w:ind w:left="1371" w:firstLine="0"/>
              <w:rPr>
                <w:ins w:id="2587" w:author="Usuario de Windows" w:date="2019-06-14T02:22:00Z"/>
                <w:del w:id="2588" w:author="Briceño-PC" w:date="2019-07-19T10:02:00Z"/>
                <w:sz w:val="23"/>
                <w:szCs w:val="23"/>
                <w:lang w:val="es-PE"/>
              </w:rPr>
            </w:pPr>
            <w:ins w:id="2589" w:author="Usuario de Windows" w:date="2019-06-14T02:22:00Z">
              <w:del w:id="2590" w:author="Briceño-PC" w:date="2019-07-19T10:02:00Z">
                <w:r w:rsidDel="00922B9E">
                  <w:rPr>
                    <w:sz w:val="23"/>
                    <w:szCs w:val="23"/>
                    <w:lang w:val="es-PE"/>
                  </w:rPr>
                  <w:delText xml:space="preserve">  </w:delText>
                </w:r>
                <w:r w:rsidRPr="0078772A" w:rsidDel="00922B9E">
                  <w:rPr>
                    <w:sz w:val="23"/>
                    <w:szCs w:val="23"/>
                    <w:lang w:val="es-PE"/>
                  </w:rPr>
                  <w:delText xml:space="preserve">No, ¿Por qué razón? </w:delText>
                </w:r>
              </w:del>
            </w:ins>
          </w:p>
          <w:p w:rsidR="00921B44" w:rsidDel="00922B9E" w:rsidRDefault="00921B44" w:rsidP="005B6D54">
            <w:pPr>
              <w:tabs>
                <w:tab w:val="left" w:pos="1655"/>
              </w:tabs>
              <w:spacing w:line="256" w:lineRule="auto"/>
              <w:ind w:left="1371"/>
              <w:rPr>
                <w:ins w:id="2591" w:author="Usuario de Windows" w:date="2019-06-14T02:22:00Z"/>
                <w:del w:id="2592" w:author="Briceño-PC" w:date="2019-07-19T10:02:00Z"/>
              </w:rPr>
            </w:pPr>
          </w:p>
        </w:tc>
        <w:tc>
          <w:tcPr>
            <w:tcW w:w="2977" w:type="dxa"/>
            <w:vAlign w:val="center"/>
          </w:tcPr>
          <w:p w:rsidR="00921B44" w:rsidDel="00922B9E" w:rsidRDefault="00921B44" w:rsidP="005B6D54">
            <w:pPr>
              <w:pStyle w:val="Prrafodelista"/>
              <w:tabs>
                <w:tab w:val="left" w:pos="1560"/>
              </w:tabs>
              <w:ind w:left="0"/>
              <w:rPr>
                <w:ins w:id="2593" w:author="Usuario de Windows" w:date="2019-06-14T02:22:00Z"/>
                <w:del w:id="2594" w:author="Briceño-PC" w:date="2019-07-19T10:02:00Z"/>
                <w:noProof/>
                <w:sz w:val="24"/>
                <w:szCs w:val="24"/>
                <w:lang w:eastAsia="es-PE"/>
              </w:rPr>
            </w:pPr>
          </w:p>
        </w:tc>
        <w:tc>
          <w:tcPr>
            <w:tcW w:w="2090" w:type="dxa"/>
          </w:tcPr>
          <w:p w:rsidR="00921B44" w:rsidDel="00922B9E" w:rsidRDefault="00921B44" w:rsidP="005B6D54">
            <w:pPr>
              <w:pStyle w:val="Prrafodelista"/>
              <w:tabs>
                <w:tab w:val="left" w:pos="1560"/>
              </w:tabs>
              <w:ind w:left="0"/>
              <w:rPr>
                <w:ins w:id="2595" w:author="Usuario de Windows" w:date="2019-06-14T02:22:00Z"/>
                <w:del w:id="2596" w:author="Briceño-PC" w:date="2019-07-19T10:02:00Z"/>
                <w:sz w:val="24"/>
                <w:szCs w:val="24"/>
              </w:rPr>
            </w:pPr>
          </w:p>
        </w:tc>
      </w:tr>
      <w:tr w:rsidR="00921B44" w:rsidDel="00922B9E" w:rsidTr="005B6D54">
        <w:trPr>
          <w:trHeight w:val="605"/>
          <w:ins w:id="2597" w:author="Usuario de Windows" w:date="2019-06-14T02:22:00Z"/>
          <w:del w:id="2598" w:author="Briceño-PC" w:date="2019-07-19T10:02:00Z"/>
        </w:trPr>
        <w:tc>
          <w:tcPr>
            <w:tcW w:w="4570" w:type="dxa"/>
          </w:tcPr>
          <w:p w:rsidR="00921B44" w:rsidRPr="00C77D36" w:rsidDel="00922B9E" w:rsidRDefault="00921B44" w:rsidP="00921B44">
            <w:pPr>
              <w:pStyle w:val="Default"/>
              <w:numPr>
                <w:ilvl w:val="0"/>
                <w:numId w:val="64"/>
              </w:numPr>
              <w:rPr>
                <w:ins w:id="2599" w:author="Usuario de Windows" w:date="2019-06-14T02:22:00Z"/>
                <w:del w:id="2600" w:author="Briceño-PC" w:date="2019-07-19T10:02:00Z"/>
                <w:sz w:val="23"/>
                <w:szCs w:val="23"/>
                <w:lang w:val="es-PE"/>
              </w:rPr>
            </w:pPr>
            <w:ins w:id="2601" w:author="Usuario de Windows" w:date="2019-06-14T02:22:00Z">
              <w:del w:id="2602" w:author="Briceño-PC" w:date="2019-07-19T10:02:00Z">
                <w:r w:rsidRPr="00C77D36" w:rsidDel="00922B9E">
                  <w:rPr>
                    <w:sz w:val="23"/>
                    <w:szCs w:val="23"/>
                    <w:lang w:val="es-PE"/>
                  </w:rPr>
                  <w:delText xml:space="preserve">Cómo se realiza el proceso de actualización del inventario </w:delText>
                </w:r>
                <w:r w:rsidDel="00922B9E">
                  <w:rPr>
                    <w:sz w:val="23"/>
                    <w:szCs w:val="23"/>
                    <w:lang w:val="es-PE"/>
                  </w:rPr>
                  <w:delText>ofimático en la institución, descríbalo</w:delText>
                </w:r>
              </w:del>
            </w:ins>
          </w:p>
          <w:p w:rsidR="00921B44" w:rsidDel="00922B9E" w:rsidRDefault="00921B44" w:rsidP="005B6D54">
            <w:pPr>
              <w:pStyle w:val="Prrafodelista"/>
              <w:spacing w:line="256" w:lineRule="auto"/>
              <w:ind w:left="1080"/>
              <w:rPr>
                <w:ins w:id="2603" w:author="Usuario de Windows" w:date="2019-06-14T02:22:00Z"/>
                <w:del w:id="2604" w:author="Briceño-PC" w:date="2019-07-19T10:02:00Z"/>
              </w:rPr>
            </w:pPr>
          </w:p>
        </w:tc>
        <w:tc>
          <w:tcPr>
            <w:tcW w:w="2977" w:type="dxa"/>
            <w:vAlign w:val="center"/>
          </w:tcPr>
          <w:p w:rsidR="00921B44" w:rsidDel="00922B9E" w:rsidRDefault="00921B44" w:rsidP="005B6D54">
            <w:pPr>
              <w:pStyle w:val="Prrafodelista"/>
              <w:tabs>
                <w:tab w:val="left" w:pos="1560"/>
              </w:tabs>
              <w:ind w:left="0"/>
              <w:rPr>
                <w:ins w:id="2605" w:author="Usuario de Windows" w:date="2019-06-14T02:22:00Z"/>
                <w:del w:id="2606" w:author="Briceño-PC" w:date="2019-07-19T10:02:00Z"/>
                <w:noProof/>
                <w:sz w:val="24"/>
                <w:szCs w:val="24"/>
                <w:lang w:eastAsia="es-PE"/>
              </w:rPr>
            </w:pPr>
          </w:p>
        </w:tc>
        <w:tc>
          <w:tcPr>
            <w:tcW w:w="2090" w:type="dxa"/>
          </w:tcPr>
          <w:p w:rsidR="00921B44" w:rsidDel="00922B9E" w:rsidRDefault="00921B44" w:rsidP="005B6D54">
            <w:pPr>
              <w:pStyle w:val="Prrafodelista"/>
              <w:tabs>
                <w:tab w:val="left" w:pos="1560"/>
              </w:tabs>
              <w:ind w:left="0"/>
              <w:rPr>
                <w:ins w:id="2607" w:author="Usuario de Windows" w:date="2019-06-14T02:22:00Z"/>
                <w:del w:id="2608" w:author="Briceño-PC" w:date="2019-07-19T10:02:00Z"/>
                <w:sz w:val="24"/>
                <w:szCs w:val="24"/>
              </w:rPr>
            </w:pPr>
          </w:p>
        </w:tc>
      </w:tr>
      <w:tr w:rsidR="00921B44" w:rsidDel="00922B9E" w:rsidTr="005B6D54">
        <w:trPr>
          <w:trHeight w:val="605"/>
          <w:ins w:id="2609" w:author="Usuario de Windows" w:date="2019-06-14T02:22:00Z"/>
          <w:del w:id="2610" w:author="Briceño-PC" w:date="2019-07-19T10:02:00Z"/>
        </w:trPr>
        <w:tc>
          <w:tcPr>
            <w:tcW w:w="4570" w:type="dxa"/>
          </w:tcPr>
          <w:p w:rsidR="00921B44" w:rsidDel="00922B9E" w:rsidRDefault="00921B44" w:rsidP="00921B44">
            <w:pPr>
              <w:pStyle w:val="Prrafodelista"/>
              <w:numPr>
                <w:ilvl w:val="0"/>
                <w:numId w:val="64"/>
              </w:numPr>
              <w:spacing w:line="256" w:lineRule="auto"/>
              <w:rPr>
                <w:ins w:id="2611" w:author="Usuario de Windows" w:date="2019-06-14T02:22:00Z"/>
                <w:del w:id="2612" w:author="Briceño-PC" w:date="2019-07-19T10:02:00Z"/>
              </w:rPr>
            </w:pPr>
            <w:ins w:id="2613" w:author="Usuario de Windows" w:date="2019-06-14T02:22:00Z">
              <w:del w:id="2614" w:author="Briceño-PC" w:date="2019-07-19T10:02:00Z">
                <w:r w:rsidDel="00922B9E">
                  <w:delText xml:space="preserve">¿Participan activamente los usuarios en el proceso de actualización del inventario ofimático de la institución? </w:delText>
                </w:r>
              </w:del>
            </w:ins>
          </w:p>
          <w:p w:rsidR="00921B44" w:rsidDel="00922B9E" w:rsidRDefault="00921B44" w:rsidP="005B6D54">
            <w:pPr>
              <w:pStyle w:val="Prrafodelista"/>
              <w:spacing w:line="256" w:lineRule="auto"/>
              <w:ind w:left="1080"/>
              <w:rPr>
                <w:ins w:id="2615" w:author="Usuario de Windows" w:date="2019-06-14T02:22:00Z"/>
                <w:del w:id="2616" w:author="Briceño-PC" w:date="2019-07-19T10:02:00Z"/>
              </w:rPr>
            </w:pPr>
          </w:p>
        </w:tc>
        <w:tc>
          <w:tcPr>
            <w:tcW w:w="2977" w:type="dxa"/>
            <w:vAlign w:val="center"/>
          </w:tcPr>
          <w:p w:rsidR="00921B44" w:rsidDel="00922B9E" w:rsidRDefault="00921B44" w:rsidP="005B6D54">
            <w:pPr>
              <w:pStyle w:val="Prrafodelista"/>
              <w:tabs>
                <w:tab w:val="left" w:pos="1560"/>
              </w:tabs>
              <w:ind w:left="0"/>
              <w:rPr>
                <w:ins w:id="2617" w:author="Usuario de Windows" w:date="2019-06-14T02:22:00Z"/>
                <w:del w:id="2618" w:author="Briceño-PC" w:date="2019-07-19T10:02:00Z"/>
                <w:noProof/>
                <w:sz w:val="24"/>
                <w:szCs w:val="24"/>
                <w:lang w:eastAsia="es-PE"/>
              </w:rPr>
            </w:pPr>
            <w:ins w:id="2619" w:author="Usuario de Windows" w:date="2019-06-14T02:22:00Z">
              <w:del w:id="2620" w:author="Briceño-PC" w:date="2019-07-19T10:02:00Z">
                <w:r w:rsidDel="00922B9E">
                  <w:rPr>
                    <w:noProof/>
                    <w:sz w:val="24"/>
                    <w:szCs w:val="24"/>
                    <w:lang w:eastAsia="es-PE"/>
                    <w:rPrChange w:id="2621" w:author="Unknown">
                      <w:rPr>
                        <w:noProof/>
                        <w:lang w:eastAsia="es-PE"/>
                      </w:rPr>
                    </w:rPrChange>
                  </w:rPr>
                  <mc:AlternateContent>
                    <mc:Choice Requires="wps">
                      <w:drawing>
                        <wp:anchor distT="0" distB="0" distL="114300" distR="114300" simplePos="0" relativeHeight="251739136" behindDoc="0" locked="0" layoutInCell="1" allowOverlap="1" wp14:anchorId="4B4B3DE7" wp14:editId="2092ACBF">
                          <wp:simplePos x="0" y="0"/>
                          <wp:positionH relativeFrom="column">
                            <wp:posOffset>723900</wp:posOffset>
                          </wp:positionH>
                          <wp:positionV relativeFrom="paragraph">
                            <wp:posOffset>15875</wp:posOffset>
                          </wp:positionV>
                          <wp:extent cx="222885" cy="169545"/>
                          <wp:effectExtent l="0" t="0" r="24765" b="20955"/>
                          <wp:wrapNone/>
                          <wp:docPr id="39"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8EBB1" id="Rectángulo 5" o:spid="_x0000_s1026" style="position:absolute;margin-left:57pt;margin-top:1.25pt;width:17.55pt;height:13.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ArYj/ZlAgAADAUAAA4AAAAAAAAAAAAAAAAALgIAAGRycy9l&#10;Mm9Eb2MueG1sUEsBAi0AFAAGAAgAAAAhAIQVnovcAAAACAEAAA8AAAAAAAAAAAAAAAAAvwQAAGRy&#10;cy9kb3ducmV2LnhtbFBLBQYAAAAABAAEAPMAAADIBQAAAAA=&#10;" fillcolor="white [3201]" strokecolor="black [3200]" strokeweight="1pt"/>
                      </w:pict>
                    </mc:Fallback>
                  </mc:AlternateContent>
                </w:r>
                <w:r w:rsidDel="00922B9E">
                  <w:rPr>
                    <w:noProof/>
                    <w:sz w:val="24"/>
                    <w:szCs w:val="24"/>
                    <w:lang w:eastAsia="es-PE"/>
                    <w:rPrChange w:id="2622" w:author="Unknown">
                      <w:rPr>
                        <w:noProof/>
                        <w:lang w:eastAsia="es-PE"/>
                      </w:rPr>
                    </w:rPrChange>
                  </w:rPr>
                  <mc:AlternateContent>
                    <mc:Choice Requires="wps">
                      <w:drawing>
                        <wp:anchor distT="0" distB="0" distL="114300" distR="114300" simplePos="0" relativeHeight="251738112" behindDoc="0" locked="0" layoutInCell="1" allowOverlap="1" wp14:anchorId="35F9EF75" wp14:editId="50642DB3">
                          <wp:simplePos x="0" y="0"/>
                          <wp:positionH relativeFrom="column">
                            <wp:posOffset>149225</wp:posOffset>
                          </wp:positionH>
                          <wp:positionV relativeFrom="paragraph">
                            <wp:posOffset>12700</wp:posOffset>
                          </wp:positionV>
                          <wp:extent cx="222885" cy="169545"/>
                          <wp:effectExtent l="0" t="0" r="24765" b="20955"/>
                          <wp:wrapNone/>
                          <wp:docPr id="40"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63C45" id="Rectángulo 6" o:spid="_x0000_s1026" style="position:absolute;margin-left:11.75pt;margin-top:1pt;width:17.55pt;height:13.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3yYg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" fillcolor="white [3201]" strokecolor="black [3200]" strokeweight="1pt"/>
                      </w:pict>
                    </mc:Fallback>
                  </mc:AlternateContent>
                </w:r>
                <w:r w:rsidDel="00922B9E">
                  <w:rPr>
                    <w:sz w:val="24"/>
                    <w:szCs w:val="24"/>
                  </w:rPr>
                  <w:delText xml:space="preserve">Si            No           </w:delText>
                </w:r>
              </w:del>
            </w:ins>
          </w:p>
        </w:tc>
        <w:tc>
          <w:tcPr>
            <w:tcW w:w="2090" w:type="dxa"/>
          </w:tcPr>
          <w:p w:rsidR="00921B44" w:rsidDel="00922B9E" w:rsidRDefault="00921B44" w:rsidP="005B6D54">
            <w:pPr>
              <w:pStyle w:val="Prrafodelista"/>
              <w:tabs>
                <w:tab w:val="left" w:pos="1560"/>
              </w:tabs>
              <w:ind w:left="0"/>
              <w:rPr>
                <w:ins w:id="2623" w:author="Usuario de Windows" w:date="2019-06-14T02:22:00Z"/>
                <w:del w:id="2624" w:author="Briceño-PC" w:date="2019-07-19T10:02:00Z"/>
                <w:sz w:val="24"/>
                <w:szCs w:val="24"/>
              </w:rPr>
            </w:pPr>
          </w:p>
        </w:tc>
      </w:tr>
      <w:tr w:rsidR="00921B44" w:rsidDel="00922B9E" w:rsidTr="005B6D54">
        <w:trPr>
          <w:trHeight w:val="605"/>
          <w:ins w:id="2625" w:author="Usuario de Windows" w:date="2019-06-14T02:22:00Z"/>
          <w:del w:id="2626" w:author="Briceño-PC" w:date="2019-07-19T10:02:00Z"/>
        </w:trPr>
        <w:tc>
          <w:tcPr>
            <w:tcW w:w="4570" w:type="dxa"/>
          </w:tcPr>
          <w:p w:rsidR="00921B44" w:rsidDel="00922B9E" w:rsidRDefault="00921B44" w:rsidP="00921B44">
            <w:pPr>
              <w:pStyle w:val="Prrafodelista"/>
              <w:numPr>
                <w:ilvl w:val="0"/>
                <w:numId w:val="65"/>
              </w:numPr>
              <w:spacing w:line="256" w:lineRule="auto"/>
              <w:rPr>
                <w:ins w:id="2627" w:author="Usuario de Windows" w:date="2019-06-14T02:22:00Z"/>
                <w:del w:id="2628" w:author="Briceño-PC" w:date="2019-07-19T10:02:00Z"/>
              </w:rPr>
            </w:pPr>
            <w:ins w:id="2629" w:author="Usuario de Windows" w:date="2019-06-14T02:22:00Z">
              <w:del w:id="2630" w:author="Briceño-PC" w:date="2019-07-19T10:02:00Z">
                <w:r w:rsidDel="00922B9E">
                  <w:delText>No, ¿Por qué razón?</w:delText>
                </w:r>
              </w:del>
            </w:ins>
          </w:p>
        </w:tc>
        <w:tc>
          <w:tcPr>
            <w:tcW w:w="2977" w:type="dxa"/>
            <w:vAlign w:val="center"/>
          </w:tcPr>
          <w:p w:rsidR="00921B44" w:rsidDel="00922B9E" w:rsidRDefault="00921B44" w:rsidP="005B6D54">
            <w:pPr>
              <w:pStyle w:val="Prrafodelista"/>
              <w:tabs>
                <w:tab w:val="left" w:pos="1560"/>
              </w:tabs>
              <w:ind w:left="0"/>
              <w:rPr>
                <w:ins w:id="2631" w:author="Usuario de Windows" w:date="2019-06-14T02:22:00Z"/>
                <w:del w:id="2632" w:author="Briceño-PC" w:date="2019-07-19T10:02:00Z"/>
                <w:noProof/>
                <w:sz w:val="24"/>
                <w:szCs w:val="24"/>
                <w:lang w:eastAsia="es-PE"/>
              </w:rPr>
            </w:pPr>
            <w:ins w:id="2633" w:author="Usuario de Windows" w:date="2019-06-14T02:22:00Z">
              <w:del w:id="2634" w:author="Briceño-PC" w:date="2019-07-19T10:02:00Z">
                <w:r w:rsidDel="00922B9E">
                  <w:rPr>
                    <w:sz w:val="24"/>
                    <w:szCs w:val="24"/>
                  </w:rPr>
                  <w:delText xml:space="preserve"> </w:delText>
                </w:r>
              </w:del>
            </w:ins>
          </w:p>
        </w:tc>
        <w:tc>
          <w:tcPr>
            <w:tcW w:w="2090" w:type="dxa"/>
          </w:tcPr>
          <w:p w:rsidR="00921B44" w:rsidDel="00922B9E" w:rsidRDefault="00921B44" w:rsidP="005B6D54">
            <w:pPr>
              <w:pStyle w:val="Prrafodelista"/>
              <w:tabs>
                <w:tab w:val="left" w:pos="1560"/>
              </w:tabs>
              <w:ind w:left="0"/>
              <w:rPr>
                <w:ins w:id="2635" w:author="Usuario de Windows" w:date="2019-06-14T02:22:00Z"/>
                <w:del w:id="2636" w:author="Briceño-PC" w:date="2019-07-19T10:02:00Z"/>
                <w:sz w:val="24"/>
                <w:szCs w:val="24"/>
              </w:rPr>
            </w:pPr>
          </w:p>
        </w:tc>
      </w:tr>
      <w:tr w:rsidR="00921B44" w:rsidDel="00922B9E" w:rsidTr="005B6D54">
        <w:trPr>
          <w:trHeight w:val="605"/>
          <w:ins w:id="2637" w:author="Usuario de Windows" w:date="2019-06-14T02:22:00Z"/>
          <w:del w:id="2638" w:author="Briceño-PC" w:date="2019-07-19T10:02:00Z"/>
        </w:trPr>
        <w:tc>
          <w:tcPr>
            <w:tcW w:w="4570" w:type="dxa"/>
          </w:tcPr>
          <w:p w:rsidR="00921B44" w:rsidDel="00922B9E" w:rsidRDefault="00921B44" w:rsidP="00921B44">
            <w:pPr>
              <w:pStyle w:val="Prrafodelista"/>
              <w:numPr>
                <w:ilvl w:val="0"/>
                <w:numId w:val="64"/>
              </w:numPr>
              <w:spacing w:line="256" w:lineRule="auto"/>
              <w:rPr>
                <w:ins w:id="2639" w:author="Usuario de Windows" w:date="2019-06-14T02:22:00Z"/>
                <w:del w:id="2640" w:author="Briceño-PC" w:date="2019-07-19T10:02:00Z"/>
              </w:rPr>
            </w:pPr>
            <w:ins w:id="2641" w:author="Usuario de Windows" w:date="2019-06-14T02:22:00Z">
              <w:del w:id="2642" w:author="Briceño-PC" w:date="2019-07-19T10:02:00Z">
                <w:r w:rsidDel="00922B9E">
                  <w:delText xml:space="preserve">¿Se evalúan periódicamente los cambios de ubicación de los recursos informáticos de la institución? </w:delText>
                </w:r>
              </w:del>
            </w:ins>
          </w:p>
          <w:p w:rsidR="00921B44" w:rsidDel="00922B9E" w:rsidRDefault="00921B44" w:rsidP="005B6D54">
            <w:pPr>
              <w:pStyle w:val="Prrafodelista"/>
              <w:spacing w:line="256" w:lineRule="auto"/>
              <w:ind w:left="1080"/>
              <w:rPr>
                <w:ins w:id="2643" w:author="Usuario de Windows" w:date="2019-06-14T02:22:00Z"/>
                <w:del w:id="2644" w:author="Briceño-PC" w:date="2019-07-19T10:02:00Z"/>
              </w:rPr>
            </w:pPr>
          </w:p>
        </w:tc>
        <w:tc>
          <w:tcPr>
            <w:tcW w:w="2977" w:type="dxa"/>
            <w:vAlign w:val="center"/>
          </w:tcPr>
          <w:p w:rsidR="00921B44" w:rsidDel="00922B9E" w:rsidRDefault="00921B44" w:rsidP="005B6D54">
            <w:pPr>
              <w:pStyle w:val="Prrafodelista"/>
              <w:tabs>
                <w:tab w:val="left" w:pos="1560"/>
              </w:tabs>
              <w:ind w:left="0"/>
              <w:rPr>
                <w:ins w:id="2645" w:author="Usuario de Windows" w:date="2019-06-14T02:22:00Z"/>
                <w:del w:id="2646" w:author="Briceño-PC" w:date="2019-07-19T10:02:00Z"/>
                <w:noProof/>
                <w:sz w:val="24"/>
                <w:szCs w:val="24"/>
                <w:lang w:eastAsia="es-PE"/>
              </w:rPr>
            </w:pPr>
            <w:ins w:id="2647" w:author="Usuario de Windows" w:date="2019-06-14T02:22:00Z">
              <w:del w:id="2648" w:author="Briceño-PC" w:date="2019-07-19T10:02:00Z">
                <w:r w:rsidDel="00922B9E">
                  <w:rPr>
                    <w:noProof/>
                    <w:sz w:val="24"/>
                    <w:szCs w:val="24"/>
                    <w:lang w:eastAsia="es-PE"/>
                    <w:rPrChange w:id="2649" w:author="Unknown">
                      <w:rPr>
                        <w:noProof/>
                        <w:lang w:eastAsia="es-PE"/>
                      </w:rPr>
                    </w:rPrChange>
                  </w:rPr>
                  <mc:AlternateContent>
                    <mc:Choice Requires="wps">
                      <w:drawing>
                        <wp:anchor distT="0" distB="0" distL="114300" distR="114300" simplePos="0" relativeHeight="251741184" behindDoc="0" locked="0" layoutInCell="1" allowOverlap="1" wp14:anchorId="2E3A0FD5" wp14:editId="047E3620">
                          <wp:simplePos x="0" y="0"/>
                          <wp:positionH relativeFrom="column">
                            <wp:posOffset>723900</wp:posOffset>
                          </wp:positionH>
                          <wp:positionV relativeFrom="paragraph">
                            <wp:posOffset>15875</wp:posOffset>
                          </wp:positionV>
                          <wp:extent cx="222885" cy="169545"/>
                          <wp:effectExtent l="0" t="0" r="24765" b="20955"/>
                          <wp:wrapNone/>
                          <wp:docPr id="41"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9B51D" id="Rectángulo 5" o:spid="_x0000_s1026" style="position:absolute;margin-left:57pt;margin-top:1.25pt;width:17.55pt;height:13.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" fillcolor="white [3201]" strokecolor="black [3200]" strokeweight="1pt"/>
                      </w:pict>
                    </mc:Fallback>
                  </mc:AlternateContent>
                </w:r>
                <w:r w:rsidDel="00922B9E">
                  <w:rPr>
                    <w:noProof/>
                    <w:sz w:val="24"/>
                    <w:szCs w:val="24"/>
                    <w:lang w:eastAsia="es-PE"/>
                    <w:rPrChange w:id="2650" w:author="Unknown">
                      <w:rPr>
                        <w:noProof/>
                        <w:lang w:eastAsia="es-PE"/>
                      </w:rPr>
                    </w:rPrChange>
                  </w:rPr>
                  <mc:AlternateContent>
                    <mc:Choice Requires="wps">
                      <w:drawing>
                        <wp:anchor distT="0" distB="0" distL="114300" distR="114300" simplePos="0" relativeHeight="251740160" behindDoc="0" locked="0" layoutInCell="1" allowOverlap="1" wp14:anchorId="78EF11A2" wp14:editId="068473E8">
                          <wp:simplePos x="0" y="0"/>
                          <wp:positionH relativeFrom="column">
                            <wp:posOffset>149225</wp:posOffset>
                          </wp:positionH>
                          <wp:positionV relativeFrom="paragraph">
                            <wp:posOffset>12700</wp:posOffset>
                          </wp:positionV>
                          <wp:extent cx="222885" cy="169545"/>
                          <wp:effectExtent l="0" t="0" r="24765" b="20955"/>
                          <wp:wrapNone/>
                          <wp:docPr id="42"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74646" id="Rectángulo 6" o:spid="_x0000_s1026" style="position:absolute;margin-left:11.75pt;margin-top:1pt;width:17.55pt;height:13.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G83ug1jAgAADAUAAA4AAAAAAAAAAAAAAAAALgIAAGRycy9lMm9E&#10;b2MueG1sUEsBAi0AFAAGAAgAAAAhAAapdpDbAAAABgEAAA8AAAAAAAAAAAAAAAAAvQQAAGRycy9k&#10;b3ducmV2LnhtbFBLBQYAAAAABAAEAPMAAADFBQAAAAA=&#10;" fillcolor="white [3201]" strokecolor="black [3200]" strokeweight="1pt"/>
                      </w:pict>
                    </mc:Fallback>
                  </mc:AlternateContent>
                </w:r>
                <w:r w:rsidDel="00922B9E">
                  <w:rPr>
                    <w:sz w:val="24"/>
                    <w:szCs w:val="24"/>
                  </w:rPr>
                  <w:delText xml:space="preserve">Si            No           </w:delText>
                </w:r>
              </w:del>
            </w:ins>
          </w:p>
        </w:tc>
        <w:tc>
          <w:tcPr>
            <w:tcW w:w="2090" w:type="dxa"/>
          </w:tcPr>
          <w:p w:rsidR="00921B44" w:rsidDel="00922B9E" w:rsidRDefault="00921B44" w:rsidP="005B6D54">
            <w:pPr>
              <w:pStyle w:val="Prrafodelista"/>
              <w:tabs>
                <w:tab w:val="left" w:pos="1560"/>
              </w:tabs>
              <w:ind w:left="0"/>
              <w:rPr>
                <w:ins w:id="2651" w:author="Usuario de Windows" w:date="2019-06-14T02:22:00Z"/>
                <w:del w:id="2652" w:author="Briceño-PC" w:date="2019-07-19T10:02:00Z"/>
                <w:sz w:val="24"/>
                <w:szCs w:val="24"/>
              </w:rPr>
            </w:pPr>
          </w:p>
        </w:tc>
      </w:tr>
      <w:tr w:rsidR="00921B44" w:rsidDel="00922B9E" w:rsidTr="005B6D54">
        <w:trPr>
          <w:trHeight w:val="605"/>
          <w:ins w:id="2653" w:author="Usuario de Windows" w:date="2019-06-14T02:22:00Z"/>
          <w:del w:id="2654" w:author="Briceño-PC" w:date="2019-07-19T10:02:00Z"/>
        </w:trPr>
        <w:tc>
          <w:tcPr>
            <w:tcW w:w="4570" w:type="dxa"/>
          </w:tcPr>
          <w:p w:rsidR="00921B44" w:rsidDel="00922B9E" w:rsidRDefault="00921B44" w:rsidP="00921B44">
            <w:pPr>
              <w:pStyle w:val="Prrafodelista"/>
              <w:numPr>
                <w:ilvl w:val="1"/>
                <w:numId w:val="64"/>
              </w:numPr>
              <w:spacing w:line="256" w:lineRule="auto"/>
              <w:rPr>
                <w:ins w:id="2655" w:author="Usuario de Windows" w:date="2019-06-14T02:22:00Z"/>
                <w:del w:id="2656" w:author="Briceño-PC" w:date="2019-07-19T10:02:00Z"/>
              </w:rPr>
            </w:pPr>
            <w:ins w:id="2657" w:author="Usuario de Windows" w:date="2019-06-14T02:22:00Z">
              <w:del w:id="2658" w:author="Briceño-PC" w:date="2019-07-19T10:02:00Z">
                <w:r w:rsidDel="00922B9E">
                  <w:delText>No, ¿Por qué razón?</w:delText>
                </w:r>
              </w:del>
            </w:ins>
          </w:p>
        </w:tc>
        <w:tc>
          <w:tcPr>
            <w:tcW w:w="2977" w:type="dxa"/>
            <w:vAlign w:val="center"/>
          </w:tcPr>
          <w:p w:rsidR="00921B44" w:rsidDel="00922B9E" w:rsidRDefault="00921B44" w:rsidP="005B6D54">
            <w:pPr>
              <w:pStyle w:val="Prrafodelista"/>
              <w:tabs>
                <w:tab w:val="left" w:pos="1560"/>
              </w:tabs>
              <w:ind w:left="0"/>
              <w:rPr>
                <w:ins w:id="2659" w:author="Usuario de Windows" w:date="2019-06-14T02:22:00Z"/>
                <w:del w:id="2660" w:author="Briceño-PC" w:date="2019-07-19T10:02:00Z"/>
                <w:noProof/>
                <w:sz w:val="24"/>
                <w:szCs w:val="24"/>
                <w:lang w:eastAsia="es-PE"/>
              </w:rPr>
            </w:pPr>
          </w:p>
        </w:tc>
        <w:tc>
          <w:tcPr>
            <w:tcW w:w="2090" w:type="dxa"/>
          </w:tcPr>
          <w:p w:rsidR="00921B44" w:rsidDel="00922B9E" w:rsidRDefault="00921B44" w:rsidP="005B6D54">
            <w:pPr>
              <w:pStyle w:val="Prrafodelista"/>
              <w:tabs>
                <w:tab w:val="left" w:pos="1560"/>
              </w:tabs>
              <w:ind w:left="0"/>
              <w:rPr>
                <w:ins w:id="2661" w:author="Usuario de Windows" w:date="2019-06-14T02:22:00Z"/>
                <w:del w:id="2662" w:author="Briceño-PC" w:date="2019-07-19T10:02:00Z"/>
                <w:sz w:val="24"/>
                <w:szCs w:val="24"/>
              </w:rPr>
            </w:pPr>
          </w:p>
        </w:tc>
      </w:tr>
    </w:tbl>
    <w:p w:rsidR="00BC61DE" w:rsidRPr="00921B44" w:rsidDel="00922B9E" w:rsidRDefault="00BC61DE">
      <w:pPr>
        <w:rPr>
          <w:ins w:id="2663" w:author="jhon argomedo" w:date="2019-06-07T06:24:00Z"/>
          <w:del w:id="2664" w:author="Briceño-PC" w:date="2019-07-19T10:02:00Z"/>
          <w:rFonts w:cstheme="minorHAnsi"/>
          <w:sz w:val="24"/>
          <w:szCs w:val="24"/>
          <w:rPrChange w:id="2665" w:author="Usuario de Windows" w:date="2019-06-14T02:22:00Z">
            <w:rPr>
              <w:ins w:id="2666" w:author="jhon argomedo" w:date="2019-06-07T06:24:00Z"/>
              <w:del w:id="2667" w:author="Briceño-PC" w:date="2019-07-19T10:02:00Z"/>
              <w:rFonts w:cstheme="minorHAnsi"/>
              <w:b/>
              <w:sz w:val="24"/>
              <w:szCs w:val="24"/>
            </w:rPr>
          </w:rPrChange>
        </w:rPr>
        <w:pPrChange w:id="2668" w:author="Usuario de Windows" w:date="2019-06-14T02:22:00Z">
          <w:pPr>
            <w:pStyle w:val="Prrafodelista"/>
            <w:numPr>
              <w:numId w:val="43"/>
            </w:numPr>
            <w:autoSpaceDE w:val="0"/>
            <w:autoSpaceDN w:val="0"/>
            <w:adjustRightInd w:val="0"/>
            <w:spacing w:after="0" w:line="240" w:lineRule="auto"/>
            <w:ind w:hanging="360"/>
            <w:jc w:val="both"/>
          </w:pPr>
        </w:pPrChange>
      </w:pPr>
      <w:ins w:id="2669" w:author="jhon argomedo" w:date="2019-06-07T06:24:00Z">
        <w:del w:id="2670" w:author="Briceño-PC" w:date="2019-07-19T10:02:00Z">
          <w:r w:rsidRPr="00921B44" w:rsidDel="00922B9E">
            <w:rPr>
              <w:rFonts w:cstheme="minorHAnsi"/>
              <w:sz w:val="24"/>
              <w:szCs w:val="24"/>
              <w:rPrChange w:id="2671" w:author="Usuario de Windows" w:date="2019-06-14T02:22:00Z">
                <w:rPr>
                  <w:rFonts w:cstheme="minorHAnsi"/>
                  <w:b/>
                  <w:sz w:val="24"/>
                  <w:szCs w:val="24"/>
                </w:rPr>
              </w:rPrChange>
            </w:rPr>
            <w:delText xml:space="preserve">Documentación de proteger información </w:delText>
          </w:r>
        </w:del>
      </w:ins>
    </w:p>
    <w:p w:rsidR="007D47CE" w:rsidDel="00922B9E" w:rsidRDefault="007D47CE">
      <w:pPr>
        <w:rPr>
          <w:ins w:id="2672" w:author="jhon argomedo" w:date="2019-06-07T06:18:00Z"/>
          <w:del w:id="2673" w:author="Briceño-PC" w:date="2019-07-19T10:02:00Z"/>
        </w:rPr>
        <w:pPrChange w:id="2674" w:author="Usuario de Windows" w:date="2019-06-14T02:22:00Z">
          <w:pPr>
            <w:pStyle w:val="Prrafodelista"/>
            <w:tabs>
              <w:tab w:val="left" w:pos="1560"/>
            </w:tabs>
            <w:ind w:left="1440"/>
          </w:pPr>
        </w:pPrChange>
      </w:pPr>
    </w:p>
    <w:tbl>
      <w:tblPr>
        <w:tblStyle w:val="Tablaconcuadrcula"/>
        <w:tblW w:w="9637" w:type="dxa"/>
        <w:tblInd w:w="216" w:type="dxa"/>
        <w:tblLook w:val="04A0" w:firstRow="1" w:lastRow="0" w:firstColumn="1" w:lastColumn="0" w:noHBand="0" w:noVBand="1"/>
      </w:tblPr>
      <w:tblGrid>
        <w:gridCol w:w="4570"/>
        <w:gridCol w:w="2977"/>
        <w:gridCol w:w="2090"/>
      </w:tblGrid>
      <w:tr w:rsidR="007D47CE" w:rsidDel="00922B9E" w:rsidTr="007D47CE">
        <w:trPr>
          <w:trHeight w:val="797"/>
          <w:ins w:id="2675" w:author="jhon argomedo" w:date="2019-06-07T06:18:00Z"/>
          <w:del w:id="2676" w:author="Briceño-PC" w:date="2019-07-19T10:02:00Z"/>
        </w:trPr>
        <w:tc>
          <w:tcPr>
            <w:tcW w:w="4570" w:type="dxa"/>
          </w:tcPr>
          <w:p w:rsidR="007D47CE" w:rsidDel="00922B9E" w:rsidRDefault="007D47CE" w:rsidP="007D47CE">
            <w:pPr>
              <w:pStyle w:val="Prrafodelista"/>
              <w:tabs>
                <w:tab w:val="left" w:pos="1560"/>
              </w:tabs>
              <w:ind w:left="0"/>
              <w:rPr>
                <w:ins w:id="2677" w:author="jhon argomedo" w:date="2019-06-07T06:18:00Z"/>
                <w:del w:id="2678" w:author="Briceño-PC" w:date="2019-07-19T10:02:00Z"/>
                <w:sz w:val="24"/>
                <w:szCs w:val="24"/>
              </w:rPr>
            </w:pPr>
            <w:ins w:id="2679" w:author="jhon argomedo" w:date="2019-06-07T06:18:00Z">
              <w:del w:id="2680" w:author="Briceño-PC" w:date="2019-07-19T10:02:00Z">
                <w:r w:rsidDel="00922B9E">
                  <w:rPr>
                    <w:sz w:val="24"/>
                    <w:szCs w:val="24"/>
                  </w:rPr>
                  <w:delText>Marco Normativo</w:delText>
                </w:r>
              </w:del>
            </w:ins>
          </w:p>
        </w:tc>
        <w:tc>
          <w:tcPr>
            <w:tcW w:w="5067" w:type="dxa"/>
            <w:gridSpan w:val="2"/>
          </w:tcPr>
          <w:p w:rsidR="007D47CE" w:rsidDel="00922B9E" w:rsidRDefault="007D47CE" w:rsidP="007D47CE">
            <w:pPr>
              <w:pStyle w:val="Prrafodelista"/>
              <w:autoSpaceDE w:val="0"/>
              <w:autoSpaceDN w:val="0"/>
              <w:adjustRightInd w:val="0"/>
              <w:ind w:left="1068"/>
              <w:jc w:val="both"/>
              <w:rPr>
                <w:ins w:id="2681" w:author="jhon argomedo" w:date="2019-06-07T06:18:00Z"/>
                <w:del w:id="2682" w:author="Briceño-PC" w:date="2019-07-19T10:02:00Z"/>
                <w:rStyle w:val="Textoennegrita"/>
                <w:rFonts w:ascii="Times New Roman" w:hAnsi="Times New Roman" w:cs="Times New Roman"/>
                <w:color w:val="1A1A1A"/>
                <w:sz w:val="24"/>
                <w:szCs w:val="24"/>
                <w:shd w:val="clear" w:color="auto" w:fill="FFFFFF"/>
              </w:rPr>
            </w:pPr>
            <w:ins w:id="2683" w:author="jhon argomedo" w:date="2019-06-07T06:18:00Z">
              <w:del w:id="2684" w:author="Briceño-PC" w:date="2019-07-19T10:02:00Z">
                <w:r w:rsidRPr="00A45CFD" w:rsidDel="00922B9E">
                  <w:rPr>
                    <w:rStyle w:val="Textoennegrita"/>
                    <w:rFonts w:ascii="Times New Roman" w:hAnsi="Times New Roman" w:cs="Times New Roman"/>
                    <w:color w:val="1A1A1A"/>
                    <w:sz w:val="24"/>
                    <w:szCs w:val="24"/>
                    <w:shd w:val="clear" w:color="auto" w:fill="FFFFFF"/>
                  </w:rPr>
                  <w:delText>DSS04.07</w:delText>
                </w:r>
              </w:del>
            </w:ins>
          </w:p>
          <w:p w:rsidR="007D47CE" w:rsidRPr="007A5915" w:rsidDel="00922B9E" w:rsidRDefault="007D47CE" w:rsidP="007D47CE">
            <w:pPr>
              <w:jc w:val="both"/>
              <w:rPr>
                <w:ins w:id="2685" w:author="jhon argomedo" w:date="2019-06-07T06:18:00Z"/>
                <w:del w:id="2686" w:author="Briceño-PC" w:date="2019-07-19T10:02:00Z"/>
                <w:rFonts w:ascii="Times New Roman" w:hAnsi="Times New Roman" w:cs="Times New Roman"/>
                <w:b/>
                <w:sz w:val="24"/>
                <w:szCs w:val="24"/>
              </w:rPr>
            </w:pPr>
            <w:ins w:id="2687" w:author="jhon argomedo" w:date="2019-06-07T06:18:00Z">
              <w:del w:id="2688" w:author="Briceño-PC" w:date="2019-07-19T10:02:00Z">
                <w:r w:rsidRPr="007A5915" w:rsidDel="00922B9E">
                  <w:rPr>
                    <w:rFonts w:ascii="Times New Roman" w:hAnsi="Times New Roman" w:cs="Times New Roman"/>
                    <w:b/>
                    <w:sz w:val="24"/>
                    <w:szCs w:val="24"/>
                  </w:rPr>
                  <w:delText>DECRETO SUPREMO Nº 060-2001-PCM</w:delText>
                </w:r>
              </w:del>
            </w:ins>
          </w:p>
          <w:p w:rsidR="007D47CE" w:rsidRPr="00742E07" w:rsidDel="00922B9E" w:rsidRDefault="007D47CE" w:rsidP="007D47CE">
            <w:pPr>
              <w:jc w:val="both"/>
              <w:rPr>
                <w:ins w:id="2689" w:author="jhon argomedo" w:date="2019-06-07T06:18:00Z"/>
                <w:del w:id="2690" w:author="Briceño-PC" w:date="2019-07-19T10:02:00Z"/>
                <w:rFonts w:ascii="Times New Roman" w:hAnsi="Times New Roman" w:cs="Times New Roman"/>
                <w:b/>
                <w:sz w:val="24"/>
                <w:szCs w:val="24"/>
              </w:rPr>
            </w:pPr>
            <w:ins w:id="2691" w:author="jhon argomedo" w:date="2019-06-07T06:18:00Z">
              <w:del w:id="2692" w:author="Briceño-PC" w:date="2019-07-19T10:02:00Z">
                <w:r w:rsidRPr="00742E07" w:rsidDel="00922B9E">
                  <w:rPr>
                    <w:rFonts w:ascii="Times New Roman" w:hAnsi="Times New Roman" w:cs="Times New Roman"/>
                    <w:b/>
                    <w:sz w:val="24"/>
                    <w:szCs w:val="24"/>
                  </w:rPr>
                  <w:delText>DECRETO SUPREMO Nº 026-2016-PCM/La ley Nº 27269</w:delText>
                </w:r>
              </w:del>
            </w:ins>
          </w:p>
          <w:p w:rsidR="007D47CE" w:rsidRPr="00A45CFD" w:rsidDel="00922B9E" w:rsidRDefault="007D47CE" w:rsidP="007D47CE">
            <w:pPr>
              <w:pStyle w:val="Prrafodelista"/>
              <w:autoSpaceDE w:val="0"/>
              <w:autoSpaceDN w:val="0"/>
              <w:adjustRightInd w:val="0"/>
              <w:ind w:left="1068"/>
              <w:jc w:val="both"/>
              <w:rPr>
                <w:ins w:id="2693" w:author="jhon argomedo" w:date="2019-06-07T06:18:00Z"/>
                <w:del w:id="2694" w:author="Briceño-PC" w:date="2019-07-19T10:02:00Z"/>
                <w:rStyle w:val="Textoennegrita"/>
                <w:rFonts w:ascii="Times New Roman" w:hAnsi="Times New Roman" w:cs="Times New Roman"/>
                <w:color w:val="1A1A1A"/>
                <w:sz w:val="24"/>
                <w:szCs w:val="24"/>
                <w:shd w:val="clear" w:color="auto" w:fill="FFFFFF"/>
              </w:rPr>
            </w:pPr>
          </w:p>
          <w:p w:rsidR="007D47CE" w:rsidDel="00922B9E" w:rsidRDefault="007D47CE" w:rsidP="007D47CE">
            <w:pPr>
              <w:pStyle w:val="Prrafodelista"/>
              <w:tabs>
                <w:tab w:val="left" w:pos="1560"/>
              </w:tabs>
              <w:ind w:left="0"/>
              <w:rPr>
                <w:ins w:id="2695" w:author="jhon argomedo" w:date="2019-06-07T06:18:00Z"/>
                <w:del w:id="2696" w:author="Briceño-PC" w:date="2019-07-19T10:02:00Z"/>
                <w:sz w:val="24"/>
                <w:szCs w:val="24"/>
              </w:rPr>
            </w:pPr>
          </w:p>
        </w:tc>
      </w:tr>
      <w:tr w:rsidR="007D47CE" w:rsidDel="00922B9E" w:rsidTr="007D47CE">
        <w:trPr>
          <w:trHeight w:val="315"/>
          <w:ins w:id="2697" w:author="jhon argomedo" w:date="2019-06-07T06:18:00Z"/>
          <w:del w:id="2698" w:author="Briceño-PC" w:date="2019-07-19T10:02:00Z"/>
        </w:trPr>
        <w:tc>
          <w:tcPr>
            <w:tcW w:w="4570" w:type="dxa"/>
          </w:tcPr>
          <w:p w:rsidR="007D47CE" w:rsidDel="00922B9E" w:rsidRDefault="007D47CE" w:rsidP="007D47CE">
            <w:pPr>
              <w:pStyle w:val="Prrafodelista"/>
              <w:tabs>
                <w:tab w:val="left" w:pos="1560"/>
              </w:tabs>
              <w:ind w:left="0"/>
              <w:jc w:val="center"/>
              <w:rPr>
                <w:ins w:id="2699" w:author="jhon argomedo" w:date="2019-06-07T06:18:00Z"/>
                <w:del w:id="2700" w:author="Briceño-PC" w:date="2019-07-19T10:02:00Z"/>
                <w:sz w:val="24"/>
                <w:szCs w:val="24"/>
              </w:rPr>
            </w:pPr>
            <w:ins w:id="2701" w:author="jhon argomedo" w:date="2019-06-07T06:18:00Z">
              <w:del w:id="2702" w:author="Briceño-PC" w:date="2019-07-19T10:02:00Z">
                <w:r w:rsidDel="00922B9E">
                  <w:rPr>
                    <w:sz w:val="24"/>
                    <w:szCs w:val="24"/>
                  </w:rPr>
                  <w:delText>Pregunta</w:delText>
                </w:r>
              </w:del>
            </w:ins>
          </w:p>
        </w:tc>
        <w:tc>
          <w:tcPr>
            <w:tcW w:w="2977" w:type="dxa"/>
          </w:tcPr>
          <w:p w:rsidR="007D47CE" w:rsidDel="00922B9E" w:rsidRDefault="007D47CE" w:rsidP="007D47CE">
            <w:pPr>
              <w:pStyle w:val="Prrafodelista"/>
              <w:tabs>
                <w:tab w:val="left" w:pos="1560"/>
              </w:tabs>
              <w:ind w:left="0"/>
              <w:jc w:val="center"/>
              <w:rPr>
                <w:ins w:id="2703" w:author="jhon argomedo" w:date="2019-06-07T06:18:00Z"/>
                <w:del w:id="2704" w:author="Briceño-PC" w:date="2019-07-19T10:02:00Z"/>
                <w:sz w:val="24"/>
                <w:szCs w:val="24"/>
              </w:rPr>
            </w:pPr>
            <w:ins w:id="2705" w:author="jhon argomedo" w:date="2019-06-07T06:18:00Z">
              <w:del w:id="2706" w:author="Briceño-PC" w:date="2019-07-19T10:02:00Z">
                <w:r w:rsidDel="00922B9E">
                  <w:rPr>
                    <w:sz w:val="24"/>
                    <w:szCs w:val="24"/>
                  </w:rPr>
                  <w:delText>Respuesta</w:delText>
                </w:r>
              </w:del>
            </w:ins>
          </w:p>
        </w:tc>
        <w:tc>
          <w:tcPr>
            <w:tcW w:w="2090" w:type="dxa"/>
          </w:tcPr>
          <w:p w:rsidR="007D47CE" w:rsidDel="00922B9E" w:rsidRDefault="007D47CE" w:rsidP="007D47CE">
            <w:pPr>
              <w:pStyle w:val="Prrafodelista"/>
              <w:tabs>
                <w:tab w:val="left" w:pos="1560"/>
              </w:tabs>
              <w:ind w:left="0"/>
              <w:jc w:val="center"/>
              <w:rPr>
                <w:ins w:id="2707" w:author="jhon argomedo" w:date="2019-06-07T06:18:00Z"/>
                <w:del w:id="2708" w:author="Briceño-PC" w:date="2019-07-19T10:02:00Z"/>
                <w:sz w:val="24"/>
                <w:szCs w:val="24"/>
              </w:rPr>
            </w:pPr>
            <w:ins w:id="2709" w:author="jhon argomedo" w:date="2019-06-07T06:18:00Z">
              <w:del w:id="2710" w:author="Briceño-PC" w:date="2019-07-19T10:02:00Z">
                <w:r w:rsidDel="00922B9E">
                  <w:rPr>
                    <w:sz w:val="24"/>
                    <w:szCs w:val="24"/>
                  </w:rPr>
                  <w:delText>Observaciones</w:delText>
                </w:r>
              </w:del>
            </w:ins>
          </w:p>
        </w:tc>
      </w:tr>
      <w:tr w:rsidR="007D47CE" w:rsidDel="00922B9E" w:rsidTr="007D47CE">
        <w:trPr>
          <w:trHeight w:val="583"/>
          <w:ins w:id="2711" w:author="jhon argomedo" w:date="2019-06-07T06:18:00Z"/>
          <w:del w:id="2712" w:author="Briceño-PC" w:date="2019-07-19T10:02:00Z"/>
        </w:trPr>
        <w:tc>
          <w:tcPr>
            <w:tcW w:w="4570" w:type="dxa"/>
          </w:tcPr>
          <w:p w:rsidR="007D47CE" w:rsidRPr="00A94B43" w:rsidDel="00922B9E" w:rsidRDefault="007D47CE" w:rsidP="007D47CE">
            <w:pPr>
              <w:pStyle w:val="Prrafodelista"/>
              <w:numPr>
                <w:ilvl w:val="0"/>
                <w:numId w:val="50"/>
              </w:numPr>
              <w:spacing w:line="256" w:lineRule="auto"/>
              <w:rPr>
                <w:ins w:id="2713" w:author="jhon argomedo" w:date="2019-06-07T06:18:00Z"/>
                <w:del w:id="2714" w:author="Briceño-PC" w:date="2019-07-19T10:02:00Z"/>
              </w:rPr>
            </w:pPr>
            <w:ins w:id="2715" w:author="jhon argomedo" w:date="2019-06-07T06:18:00Z">
              <w:del w:id="2716" w:author="Briceño-PC" w:date="2019-07-19T10:02:00Z">
                <w:r w:rsidDel="00922B9E">
                  <w:delText>¿Existe una protección de activos?</w:delText>
                </w:r>
              </w:del>
            </w:ins>
          </w:p>
        </w:tc>
        <w:tc>
          <w:tcPr>
            <w:tcW w:w="2977" w:type="dxa"/>
            <w:vAlign w:val="center"/>
          </w:tcPr>
          <w:p w:rsidR="007D47CE" w:rsidDel="00922B9E" w:rsidRDefault="007D47CE" w:rsidP="007D47CE">
            <w:pPr>
              <w:pStyle w:val="Prrafodelista"/>
              <w:tabs>
                <w:tab w:val="left" w:pos="1560"/>
              </w:tabs>
              <w:ind w:left="0"/>
              <w:rPr>
                <w:ins w:id="2717" w:author="jhon argomedo" w:date="2019-06-07T06:18:00Z"/>
                <w:del w:id="2718" w:author="Briceño-PC" w:date="2019-07-19T10:02:00Z"/>
                <w:sz w:val="24"/>
                <w:szCs w:val="24"/>
              </w:rPr>
            </w:pPr>
          </w:p>
        </w:tc>
        <w:tc>
          <w:tcPr>
            <w:tcW w:w="2090" w:type="dxa"/>
          </w:tcPr>
          <w:p w:rsidR="007D47CE" w:rsidDel="00922B9E" w:rsidRDefault="007D47CE" w:rsidP="007D47CE">
            <w:pPr>
              <w:pStyle w:val="Prrafodelista"/>
              <w:tabs>
                <w:tab w:val="left" w:pos="1560"/>
              </w:tabs>
              <w:ind w:left="0"/>
              <w:rPr>
                <w:ins w:id="2719" w:author="jhon argomedo" w:date="2019-06-07T06:18:00Z"/>
                <w:del w:id="2720" w:author="Briceño-PC" w:date="2019-07-19T10:02:00Z"/>
                <w:sz w:val="24"/>
                <w:szCs w:val="24"/>
              </w:rPr>
            </w:pPr>
          </w:p>
        </w:tc>
      </w:tr>
      <w:tr w:rsidR="007D47CE" w:rsidDel="00922B9E" w:rsidTr="007D47CE">
        <w:trPr>
          <w:trHeight w:val="583"/>
          <w:ins w:id="2721" w:author="jhon argomedo" w:date="2019-06-07T06:18:00Z"/>
          <w:del w:id="2722" w:author="Briceño-PC" w:date="2019-07-19T10:02:00Z"/>
        </w:trPr>
        <w:tc>
          <w:tcPr>
            <w:tcW w:w="4570" w:type="dxa"/>
          </w:tcPr>
          <w:p w:rsidR="007D47CE" w:rsidDel="00922B9E" w:rsidRDefault="007D47CE" w:rsidP="007D47CE">
            <w:pPr>
              <w:pStyle w:val="Prrafodelista"/>
              <w:numPr>
                <w:ilvl w:val="1"/>
                <w:numId w:val="50"/>
              </w:numPr>
              <w:spacing w:line="256" w:lineRule="auto"/>
              <w:rPr>
                <w:ins w:id="2723" w:author="jhon argomedo" w:date="2019-06-07T06:18:00Z"/>
                <w:del w:id="2724" w:author="Briceño-PC" w:date="2019-07-19T10:02:00Z"/>
              </w:rPr>
            </w:pPr>
            <w:ins w:id="2725" w:author="jhon argomedo" w:date="2019-06-07T06:18:00Z">
              <w:del w:id="2726" w:author="Briceño-PC" w:date="2019-07-19T10:02:00Z">
                <w:r w:rsidDel="00922B9E">
                  <w:delText>¿Existen procedimientos para proteger información y el software?</w:delText>
                </w:r>
              </w:del>
            </w:ins>
          </w:p>
        </w:tc>
        <w:tc>
          <w:tcPr>
            <w:tcW w:w="2977" w:type="dxa"/>
            <w:vAlign w:val="center"/>
          </w:tcPr>
          <w:p w:rsidR="007D47CE" w:rsidDel="00922B9E" w:rsidRDefault="007D47CE" w:rsidP="007D47CE">
            <w:pPr>
              <w:pStyle w:val="Prrafodelista"/>
              <w:tabs>
                <w:tab w:val="left" w:pos="1560"/>
              </w:tabs>
              <w:ind w:left="0"/>
              <w:rPr>
                <w:ins w:id="2727" w:author="jhon argomedo" w:date="2019-06-07T06:18:00Z"/>
                <w:del w:id="2728" w:author="Briceño-PC" w:date="2019-07-19T10:02:00Z"/>
                <w:sz w:val="24"/>
                <w:szCs w:val="24"/>
              </w:rPr>
            </w:pPr>
            <w:ins w:id="2729" w:author="jhon argomedo" w:date="2019-06-07T06:18:00Z">
              <w:del w:id="2730" w:author="Briceño-PC" w:date="2019-07-19T10:02:00Z">
                <w:r w:rsidDel="00922B9E">
                  <w:rPr>
                    <w:noProof/>
                    <w:sz w:val="24"/>
                    <w:szCs w:val="24"/>
                    <w:lang w:eastAsia="es-PE"/>
                    <w:rPrChange w:id="2731" w:author="Unknown">
                      <w:rPr>
                        <w:noProof/>
                        <w:lang w:eastAsia="es-PE"/>
                      </w:rPr>
                    </w:rPrChange>
                  </w:rPr>
                  <mc:AlternateContent>
                    <mc:Choice Requires="wps">
                      <w:drawing>
                        <wp:anchor distT="0" distB="0" distL="114300" distR="114300" simplePos="0" relativeHeight="251711488" behindDoc="0" locked="0" layoutInCell="1" allowOverlap="1" wp14:anchorId="225F4F18" wp14:editId="3D6A0DF5">
                          <wp:simplePos x="0" y="0"/>
                          <wp:positionH relativeFrom="column">
                            <wp:posOffset>1304290</wp:posOffset>
                          </wp:positionH>
                          <wp:positionV relativeFrom="paragraph">
                            <wp:posOffset>15240</wp:posOffset>
                          </wp:positionV>
                          <wp:extent cx="222885" cy="169545"/>
                          <wp:effectExtent l="0" t="0" r="24765" b="20955"/>
                          <wp:wrapNone/>
                          <wp:docPr id="653"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7EEB4" id="Rectángulo 4" o:spid="_x0000_s1026" style="position:absolute;margin-left:102.7pt;margin-top:1.2pt;width:17.55pt;height:13.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1AvZQIAAA0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" fillcolor="white [3201]" strokecolor="black [3200]" strokeweight="1pt"/>
                      </w:pict>
                    </mc:Fallback>
                  </mc:AlternateContent>
                </w:r>
                <w:r w:rsidDel="00922B9E">
                  <w:rPr>
                    <w:noProof/>
                    <w:sz w:val="24"/>
                    <w:szCs w:val="24"/>
                    <w:lang w:eastAsia="es-PE"/>
                    <w:rPrChange w:id="2732" w:author="Unknown">
                      <w:rPr>
                        <w:noProof/>
                        <w:lang w:eastAsia="es-PE"/>
                      </w:rPr>
                    </w:rPrChange>
                  </w:rPr>
                  <mc:AlternateContent>
                    <mc:Choice Requires="wps">
                      <w:drawing>
                        <wp:anchor distT="0" distB="0" distL="114300" distR="114300" simplePos="0" relativeHeight="251710464" behindDoc="0" locked="0" layoutInCell="1" allowOverlap="1" wp14:anchorId="28A6395C" wp14:editId="0BF35199">
                          <wp:simplePos x="0" y="0"/>
                          <wp:positionH relativeFrom="column">
                            <wp:posOffset>723900</wp:posOffset>
                          </wp:positionH>
                          <wp:positionV relativeFrom="paragraph">
                            <wp:posOffset>15875</wp:posOffset>
                          </wp:positionV>
                          <wp:extent cx="222885" cy="169545"/>
                          <wp:effectExtent l="0" t="0" r="24765" b="20955"/>
                          <wp:wrapNone/>
                          <wp:docPr id="654"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0FB9E" id="Rectángulo 5" o:spid="_x0000_s1026" style="position:absolute;margin-left:57pt;margin-top:1.25pt;width:17.55pt;height:13.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DqgDh3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2B9E">
                  <w:rPr>
                    <w:noProof/>
                    <w:sz w:val="24"/>
                    <w:szCs w:val="24"/>
                    <w:lang w:eastAsia="es-PE"/>
                    <w:rPrChange w:id="2733" w:author="Unknown">
                      <w:rPr>
                        <w:noProof/>
                        <w:lang w:eastAsia="es-PE"/>
                      </w:rPr>
                    </w:rPrChange>
                  </w:rPr>
                  <mc:AlternateContent>
                    <mc:Choice Requires="wps">
                      <w:drawing>
                        <wp:anchor distT="0" distB="0" distL="114300" distR="114300" simplePos="0" relativeHeight="251709440" behindDoc="0" locked="0" layoutInCell="1" allowOverlap="1" wp14:anchorId="108DFF86" wp14:editId="32908036">
                          <wp:simplePos x="0" y="0"/>
                          <wp:positionH relativeFrom="column">
                            <wp:posOffset>149225</wp:posOffset>
                          </wp:positionH>
                          <wp:positionV relativeFrom="paragraph">
                            <wp:posOffset>12700</wp:posOffset>
                          </wp:positionV>
                          <wp:extent cx="222885" cy="169545"/>
                          <wp:effectExtent l="0" t="0" r="24765" b="20955"/>
                          <wp:wrapNone/>
                          <wp:docPr id="655"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E98C8" id="Rectángulo 6" o:spid="_x0000_s1026" style="position:absolute;margin-left:11.75pt;margin-top:1pt;width:17.55pt;height:13.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3XZAIAAA0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BvkP3X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734" w:author="jhon argomedo" w:date="2019-06-07T06:18:00Z"/>
                <w:del w:id="2735" w:author="Briceño-PC" w:date="2019-07-19T10:02:00Z"/>
                <w:sz w:val="24"/>
                <w:szCs w:val="24"/>
              </w:rPr>
            </w:pPr>
          </w:p>
        </w:tc>
      </w:tr>
      <w:tr w:rsidR="007D47CE" w:rsidDel="00922B9E" w:rsidTr="007D47CE">
        <w:trPr>
          <w:trHeight w:val="605"/>
          <w:ins w:id="2736" w:author="jhon argomedo" w:date="2019-06-07T06:18:00Z"/>
          <w:del w:id="2737" w:author="Briceño-PC" w:date="2019-07-19T10:02:00Z"/>
        </w:trPr>
        <w:tc>
          <w:tcPr>
            <w:tcW w:w="4570" w:type="dxa"/>
          </w:tcPr>
          <w:p w:rsidR="007D47CE" w:rsidRPr="00A94B43" w:rsidDel="00922B9E" w:rsidRDefault="007D47CE" w:rsidP="007D47CE">
            <w:pPr>
              <w:pStyle w:val="Prrafodelista"/>
              <w:numPr>
                <w:ilvl w:val="1"/>
                <w:numId w:val="50"/>
              </w:numPr>
              <w:spacing w:line="256" w:lineRule="auto"/>
              <w:rPr>
                <w:ins w:id="2738" w:author="jhon argomedo" w:date="2019-06-07T06:18:00Z"/>
                <w:del w:id="2739" w:author="Briceño-PC" w:date="2019-07-19T10:02:00Z"/>
              </w:rPr>
            </w:pPr>
            <w:ins w:id="2740" w:author="jhon argomedo" w:date="2019-06-07T06:18:00Z">
              <w:del w:id="2741" w:author="Briceño-PC" w:date="2019-07-19T10:02:00Z">
                <w:r w:rsidDel="00922B9E">
                  <w:delText>¿Existen procedimientos para determinar si ocurrió una pérdida o modificación de datos?</w:delText>
                </w:r>
              </w:del>
            </w:ins>
          </w:p>
        </w:tc>
        <w:tc>
          <w:tcPr>
            <w:tcW w:w="2977" w:type="dxa"/>
            <w:vAlign w:val="center"/>
          </w:tcPr>
          <w:p w:rsidR="007D47CE" w:rsidDel="00922B9E" w:rsidRDefault="007D47CE" w:rsidP="007D47CE">
            <w:pPr>
              <w:pStyle w:val="Prrafodelista"/>
              <w:tabs>
                <w:tab w:val="left" w:pos="1560"/>
              </w:tabs>
              <w:ind w:left="0"/>
              <w:rPr>
                <w:ins w:id="2742" w:author="jhon argomedo" w:date="2019-06-07T06:18:00Z"/>
                <w:del w:id="2743" w:author="Briceño-PC" w:date="2019-07-19T10:02:00Z"/>
                <w:sz w:val="24"/>
                <w:szCs w:val="24"/>
              </w:rPr>
            </w:pPr>
            <w:ins w:id="2744" w:author="jhon argomedo" w:date="2019-06-07T06:18:00Z">
              <w:del w:id="2745" w:author="Briceño-PC" w:date="2019-07-19T10:02:00Z">
                <w:r w:rsidDel="00922B9E">
                  <w:rPr>
                    <w:noProof/>
                    <w:sz w:val="24"/>
                    <w:szCs w:val="24"/>
                    <w:lang w:eastAsia="es-PE"/>
                    <w:rPrChange w:id="2746" w:author="Unknown">
                      <w:rPr>
                        <w:noProof/>
                        <w:lang w:eastAsia="es-PE"/>
                      </w:rPr>
                    </w:rPrChange>
                  </w:rPr>
                  <mc:AlternateContent>
                    <mc:Choice Requires="wps">
                      <w:drawing>
                        <wp:anchor distT="0" distB="0" distL="114300" distR="114300" simplePos="0" relativeHeight="251665408" behindDoc="0" locked="0" layoutInCell="1" allowOverlap="1" wp14:anchorId="6C936ADC" wp14:editId="6E77728E">
                          <wp:simplePos x="0" y="0"/>
                          <wp:positionH relativeFrom="column">
                            <wp:posOffset>1304290</wp:posOffset>
                          </wp:positionH>
                          <wp:positionV relativeFrom="paragraph">
                            <wp:posOffset>15240</wp:posOffset>
                          </wp:positionV>
                          <wp:extent cx="222885" cy="169545"/>
                          <wp:effectExtent l="0" t="0" r="24765" b="20955"/>
                          <wp:wrapNone/>
                          <wp:docPr id="19"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F6ACB" id="Rectángulo 4" o:spid="_x0000_s1026" style="position:absolute;margin-left:102.7pt;margin-top:1.2pt;width:17.55pt;height:1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9tYw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" fillcolor="white [3201]" strokecolor="black [3200]" strokeweight="1pt"/>
                      </w:pict>
                    </mc:Fallback>
                  </mc:AlternateContent>
                </w:r>
                <w:r w:rsidDel="00922B9E">
                  <w:rPr>
                    <w:noProof/>
                    <w:sz w:val="24"/>
                    <w:szCs w:val="24"/>
                    <w:lang w:eastAsia="es-PE"/>
                    <w:rPrChange w:id="2747" w:author="Unknown">
                      <w:rPr>
                        <w:noProof/>
                        <w:lang w:eastAsia="es-PE"/>
                      </w:rPr>
                    </w:rPrChange>
                  </w:rPr>
                  <mc:AlternateContent>
                    <mc:Choice Requires="wps">
                      <w:drawing>
                        <wp:anchor distT="0" distB="0" distL="114300" distR="114300" simplePos="0" relativeHeight="251664384" behindDoc="0" locked="0" layoutInCell="1" allowOverlap="1" wp14:anchorId="77729C81" wp14:editId="02EB08DD">
                          <wp:simplePos x="0" y="0"/>
                          <wp:positionH relativeFrom="column">
                            <wp:posOffset>723900</wp:posOffset>
                          </wp:positionH>
                          <wp:positionV relativeFrom="paragraph">
                            <wp:posOffset>15875</wp:posOffset>
                          </wp:positionV>
                          <wp:extent cx="222885" cy="169545"/>
                          <wp:effectExtent l="0" t="0" r="24765" b="20955"/>
                          <wp:wrapNone/>
                          <wp:docPr id="20"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54B95" id="Rectángulo 5" o:spid="_x0000_s1026" style="position:absolute;margin-left:57pt;margin-top:1.25pt;width:17.55pt;height:1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yEZA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" fillcolor="white [3201]" strokecolor="black [3200]" strokeweight="1pt"/>
                      </w:pict>
                    </mc:Fallback>
                  </mc:AlternateContent>
                </w:r>
                <w:r w:rsidDel="00922B9E">
                  <w:rPr>
                    <w:noProof/>
                    <w:sz w:val="24"/>
                    <w:szCs w:val="24"/>
                    <w:lang w:eastAsia="es-PE"/>
                    <w:rPrChange w:id="2748" w:author="Unknown">
                      <w:rPr>
                        <w:noProof/>
                        <w:lang w:eastAsia="es-PE"/>
                      </w:rPr>
                    </w:rPrChange>
                  </w:rPr>
                  <mc:AlternateContent>
                    <mc:Choice Requires="wps">
                      <w:drawing>
                        <wp:anchor distT="0" distB="0" distL="114300" distR="114300" simplePos="0" relativeHeight="251663360" behindDoc="0" locked="0" layoutInCell="1" allowOverlap="1" wp14:anchorId="0DBFAD7A" wp14:editId="0D6ED4BA">
                          <wp:simplePos x="0" y="0"/>
                          <wp:positionH relativeFrom="column">
                            <wp:posOffset>149225</wp:posOffset>
                          </wp:positionH>
                          <wp:positionV relativeFrom="paragraph">
                            <wp:posOffset>12700</wp:posOffset>
                          </wp:positionV>
                          <wp:extent cx="222885" cy="169545"/>
                          <wp:effectExtent l="0" t="0" r="24765" b="20955"/>
                          <wp:wrapNone/>
                          <wp:docPr id="21"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B65D7" id="Rectángulo 6" o:spid="_x0000_s1026" style="position:absolute;margin-left:11.75pt;margin-top:1pt;width:17.55pt;height: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749" w:author="jhon argomedo" w:date="2019-06-07T06:18:00Z"/>
                <w:del w:id="2750" w:author="Briceño-PC" w:date="2019-07-19T10:02:00Z"/>
                <w:sz w:val="24"/>
                <w:szCs w:val="24"/>
              </w:rPr>
            </w:pPr>
          </w:p>
        </w:tc>
      </w:tr>
      <w:tr w:rsidR="007D47CE" w:rsidDel="00922B9E" w:rsidTr="007D47CE">
        <w:trPr>
          <w:trHeight w:val="605"/>
          <w:ins w:id="2751" w:author="jhon argomedo" w:date="2019-06-07T06:18:00Z"/>
          <w:del w:id="2752" w:author="Briceño-PC" w:date="2019-07-19T10:02:00Z"/>
        </w:trPr>
        <w:tc>
          <w:tcPr>
            <w:tcW w:w="4570" w:type="dxa"/>
          </w:tcPr>
          <w:p w:rsidR="007D47CE" w:rsidDel="00922B9E" w:rsidRDefault="007D47CE" w:rsidP="007D47CE">
            <w:pPr>
              <w:pStyle w:val="Prrafodelista"/>
              <w:numPr>
                <w:ilvl w:val="1"/>
                <w:numId w:val="50"/>
              </w:numPr>
              <w:spacing w:line="256" w:lineRule="auto"/>
              <w:rPr>
                <w:ins w:id="2753" w:author="jhon argomedo" w:date="2019-06-07T06:18:00Z"/>
                <w:del w:id="2754" w:author="Briceño-PC" w:date="2019-07-19T10:02:00Z"/>
              </w:rPr>
            </w:pPr>
            <w:ins w:id="2755" w:author="jhon argomedo" w:date="2019-06-07T06:18:00Z">
              <w:del w:id="2756" w:author="Briceño-PC" w:date="2019-07-19T10:02:00Z">
                <w:r w:rsidDel="00922B9E">
                  <w:delText>¿Existe medidas de integridad?</w:delText>
                </w:r>
              </w:del>
            </w:ins>
          </w:p>
        </w:tc>
        <w:tc>
          <w:tcPr>
            <w:tcW w:w="2977" w:type="dxa"/>
            <w:vAlign w:val="center"/>
          </w:tcPr>
          <w:p w:rsidR="007D47CE" w:rsidDel="00922B9E" w:rsidRDefault="007D47CE" w:rsidP="007D47CE">
            <w:pPr>
              <w:pStyle w:val="Prrafodelista"/>
              <w:tabs>
                <w:tab w:val="left" w:pos="1560"/>
              </w:tabs>
              <w:ind w:left="0"/>
              <w:rPr>
                <w:ins w:id="2757" w:author="jhon argomedo" w:date="2019-06-07T06:18:00Z"/>
                <w:del w:id="2758" w:author="Briceño-PC" w:date="2019-07-19T10:02:00Z"/>
                <w:noProof/>
                <w:sz w:val="24"/>
                <w:szCs w:val="24"/>
                <w:lang w:eastAsia="es-PE"/>
              </w:rPr>
            </w:pPr>
            <w:ins w:id="2759" w:author="jhon argomedo" w:date="2019-06-07T06:18:00Z">
              <w:del w:id="2760" w:author="Briceño-PC" w:date="2019-07-19T10:02:00Z">
                <w:r w:rsidDel="00922B9E">
                  <w:rPr>
                    <w:noProof/>
                    <w:sz w:val="24"/>
                    <w:szCs w:val="24"/>
                    <w:lang w:eastAsia="es-PE"/>
                    <w:rPrChange w:id="2761" w:author="Unknown">
                      <w:rPr>
                        <w:noProof/>
                        <w:lang w:eastAsia="es-PE"/>
                      </w:rPr>
                    </w:rPrChange>
                  </w:rPr>
                  <mc:AlternateContent>
                    <mc:Choice Requires="wps">
                      <w:drawing>
                        <wp:anchor distT="0" distB="0" distL="114300" distR="114300" simplePos="0" relativeHeight="251668480" behindDoc="0" locked="0" layoutInCell="1" allowOverlap="1" wp14:anchorId="6FE39EE9" wp14:editId="0A544B75">
                          <wp:simplePos x="0" y="0"/>
                          <wp:positionH relativeFrom="column">
                            <wp:posOffset>1304290</wp:posOffset>
                          </wp:positionH>
                          <wp:positionV relativeFrom="paragraph">
                            <wp:posOffset>15240</wp:posOffset>
                          </wp:positionV>
                          <wp:extent cx="222885" cy="169545"/>
                          <wp:effectExtent l="0" t="0" r="24765" b="20955"/>
                          <wp:wrapNone/>
                          <wp:docPr id="22" name="Rectángulo 1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0AF63" id="Rectángulo 13" o:spid="_x0000_s1026" style="position:absolute;margin-left:102.7pt;margin-top:1.2pt;width:17.55pt;height:1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EEsagF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2B9E">
                  <w:rPr>
                    <w:noProof/>
                    <w:sz w:val="24"/>
                    <w:szCs w:val="24"/>
                    <w:lang w:eastAsia="es-PE"/>
                    <w:rPrChange w:id="2762" w:author="Unknown">
                      <w:rPr>
                        <w:noProof/>
                        <w:lang w:eastAsia="es-PE"/>
                      </w:rPr>
                    </w:rPrChange>
                  </w:rPr>
                  <mc:AlternateContent>
                    <mc:Choice Requires="wps">
                      <w:drawing>
                        <wp:anchor distT="0" distB="0" distL="114300" distR="114300" simplePos="0" relativeHeight="251667456" behindDoc="0" locked="0" layoutInCell="1" allowOverlap="1" wp14:anchorId="5EDF6FE4" wp14:editId="3CD453FF">
                          <wp:simplePos x="0" y="0"/>
                          <wp:positionH relativeFrom="column">
                            <wp:posOffset>723900</wp:posOffset>
                          </wp:positionH>
                          <wp:positionV relativeFrom="paragraph">
                            <wp:posOffset>15875</wp:posOffset>
                          </wp:positionV>
                          <wp:extent cx="222885" cy="169545"/>
                          <wp:effectExtent l="0" t="0" r="24765" b="20955"/>
                          <wp:wrapNone/>
                          <wp:docPr id="23" name="Rectángulo 1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3B8E9" id="Rectángulo 14" o:spid="_x0000_s1026" style="position:absolute;margin-left:57pt;margin-top:1.25pt;width:17.55pt;height:1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" fillcolor="white [3201]" strokecolor="black [3200]" strokeweight="1pt"/>
                      </w:pict>
                    </mc:Fallback>
                  </mc:AlternateContent>
                </w:r>
                <w:r w:rsidDel="00922B9E">
                  <w:rPr>
                    <w:noProof/>
                    <w:sz w:val="24"/>
                    <w:szCs w:val="24"/>
                    <w:lang w:eastAsia="es-PE"/>
                    <w:rPrChange w:id="2763" w:author="Unknown">
                      <w:rPr>
                        <w:noProof/>
                        <w:lang w:eastAsia="es-PE"/>
                      </w:rPr>
                    </w:rPrChange>
                  </w:rPr>
                  <mc:AlternateContent>
                    <mc:Choice Requires="wps">
                      <w:drawing>
                        <wp:anchor distT="0" distB="0" distL="114300" distR="114300" simplePos="0" relativeHeight="251666432" behindDoc="0" locked="0" layoutInCell="1" allowOverlap="1" wp14:anchorId="38A73321" wp14:editId="01615C7F">
                          <wp:simplePos x="0" y="0"/>
                          <wp:positionH relativeFrom="column">
                            <wp:posOffset>149225</wp:posOffset>
                          </wp:positionH>
                          <wp:positionV relativeFrom="paragraph">
                            <wp:posOffset>12700</wp:posOffset>
                          </wp:positionV>
                          <wp:extent cx="222885" cy="169545"/>
                          <wp:effectExtent l="0" t="0" r="24765" b="20955"/>
                          <wp:wrapNone/>
                          <wp:docPr id="24" name="Rectángulo 1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CDDAB" id="Rectángulo 15" o:spid="_x0000_s1026" style="position:absolute;margin-left:11.75pt;margin-top:1pt;width:17.55pt;height:1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764" w:author="jhon argomedo" w:date="2019-06-07T06:18:00Z"/>
                <w:del w:id="2765" w:author="Briceño-PC" w:date="2019-07-19T10:02:00Z"/>
                <w:sz w:val="24"/>
                <w:szCs w:val="24"/>
              </w:rPr>
            </w:pPr>
          </w:p>
        </w:tc>
      </w:tr>
      <w:tr w:rsidR="007D47CE" w:rsidDel="00922B9E" w:rsidTr="007D47CE">
        <w:trPr>
          <w:trHeight w:val="605"/>
          <w:ins w:id="2766" w:author="jhon argomedo" w:date="2019-06-07T06:18:00Z"/>
          <w:del w:id="2767" w:author="Briceño-PC" w:date="2019-07-19T10:02:00Z"/>
        </w:trPr>
        <w:tc>
          <w:tcPr>
            <w:tcW w:w="4570" w:type="dxa"/>
          </w:tcPr>
          <w:p w:rsidR="007D47CE" w:rsidDel="00922B9E" w:rsidRDefault="007D47CE" w:rsidP="007D47CE">
            <w:pPr>
              <w:pStyle w:val="Prrafodelista"/>
              <w:numPr>
                <w:ilvl w:val="1"/>
                <w:numId w:val="50"/>
              </w:numPr>
              <w:spacing w:line="256" w:lineRule="auto"/>
              <w:rPr>
                <w:ins w:id="2768" w:author="jhon argomedo" w:date="2019-06-07T06:18:00Z"/>
                <w:del w:id="2769" w:author="Briceño-PC" w:date="2019-07-19T10:02:00Z"/>
              </w:rPr>
            </w:pPr>
            <w:ins w:id="2770" w:author="jhon argomedo" w:date="2019-06-07T06:18:00Z">
              <w:del w:id="2771" w:author="Briceño-PC" w:date="2019-07-19T10:02:00Z">
                <w:r w:rsidDel="00922B9E">
                  <w:delText>¿Existen restricciones en la copia o divulgación de la información?</w:delText>
                </w:r>
              </w:del>
            </w:ins>
          </w:p>
        </w:tc>
        <w:tc>
          <w:tcPr>
            <w:tcW w:w="2977" w:type="dxa"/>
            <w:vAlign w:val="center"/>
          </w:tcPr>
          <w:p w:rsidR="007D47CE" w:rsidDel="00922B9E" w:rsidRDefault="007D47CE" w:rsidP="007D47CE">
            <w:pPr>
              <w:pStyle w:val="Prrafodelista"/>
              <w:tabs>
                <w:tab w:val="left" w:pos="1560"/>
              </w:tabs>
              <w:ind w:left="0"/>
              <w:rPr>
                <w:ins w:id="2772" w:author="jhon argomedo" w:date="2019-06-07T06:18:00Z"/>
                <w:del w:id="2773" w:author="Briceño-PC" w:date="2019-07-19T10:02:00Z"/>
                <w:noProof/>
                <w:sz w:val="24"/>
                <w:szCs w:val="24"/>
                <w:lang w:eastAsia="es-PE"/>
              </w:rPr>
            </w:pPr>
            <w:ins w:id="2774" w:author="jhon argomedo" w:date="2019-06-07T06:18:00Z">
              <w:del w:id="2775" w:author="Briceño-PC" w:date="2019-07-19T10:02:00Z">
                <w:r w:rsidDel="00922B9E">
                  <w:rPr>
                    <w:noProof/>
                    <w:sz w:val="24"/>
                    <w:szCs w:val="24"/>
                    <w:lang w:eastAsia="es-PE"/>
                    <w:rPrChange w:id="2776" w:author="Unknown">
                      <w:rPr>
                        <w:noProof/>
                        <w:lang w:eastAsia="es-PE"/>
                      </w:rPr>
                    </w:rPrChange>
                  </w:rPr>
                  <mc:AlternateContent>
                    <mc:Choice Requires="wps">
                      <w:drawing>
                        <wp:anchor distT="0" distB="0" distL="114300" distR="114300" simplePos="0" relativeHeight="251671552" behindDoc="0" locked="0" layoutInCell="1" allowOverlap="1" wp14:anchorId="0F263002" wp14:editId="470C7539">
                          <wp:simplePos x="0" y="0"/>
                          <wp:positionH relativeFrom="column">
                            <wp:posOffset>1304290</wp:posOffset>
                          </wp:positionH>
                          <wp:positionV relativeFrom="paragraph">
                            <wp:posOffset>15240</wp:posOffset>
                          </wp:positionV>
                          <wp:extent cx="222885" cy="169545"/>
                          <wp:effectExtent l="0" t="0" r="24765" b="20955"/>
                          <wp:wrapNone/>
                          <wp:docPr id="599"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AACC9" id="Rectángulo 4" o:spid="_x0000_s1026" style="position:absolute;margin-left:102.7pt;margin-top:1.2pt;width:17.55pt;height:1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BwWruJ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2B9E">
                  <w:rPr>
                    <w:noProof/>
                    <w:sz w:val="24"/>
                    <w:szCs w:val="24"/>
                    <w:lang w:eastAsia="es-PE"/>
                    <w:rPrChange w:id="2777" w:author="Unknown">
                      <w:rPr>
                        <w:noProof/>
                        <w:lang w:eastAsia="es-PE"/>
                      </w:rPr>
                    </w:rPrChange>
                  </w:rPr>
                  <mc:AlternateContent>
                    <mc:Choice Requires="wps">
                      <w:drawing>
                        <wp:anchor distT="0" distB="0" distL="114300" distR="114300" simplePos="0" relativeHeight="251670528" behindDoc="0" locked="0" layoutInCell="1" allowOverlap="1" wp14:anchorId="43F9EF66" wp14:editId="6661FC8F">
                          <wp:simplePos x="0" y="0"/>
                          <wp:positionH relativeFrom="column">
                            <wp:posOffset>723900</wp:posOffset>
                          </wp:positionH>
                          <wp:positionV relativeFrom="paragraph">
                            <wp:posOffset>15875</wp:posOffset>
                          </wp:positionV>
                          <wp:extent cx="222885" cy="169545"/>
                          <wp:effectExtent l="0" t="0" r="24765" b="20955"/>
                          <wp:wrapNone/>
                          <wp:docPr id="600"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7C00C" id="Rectángulo 5" o:spid="_x0000_s1026" style="position:absolute;margin-left:57pt;margin-top:1.25pt;width:17.55pt;height:1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CrdrY1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2B9E">
                  <w:rPr>
                    <w:noProof/>
                    <w:sz w:val="24"/>
                    <w:szCs w:val="24"/>
                    <w:lang w:eastAsia="es-PE"/>
                    <w:rPrChange w:id="2778" w:author="Unknown">
                      <w:rPr>
                        <w:noProof/>
                        <w:lang w:eastAsia="es-PE"/>
                      </w:rPr>
                    </w:rPrChange>
                  </w:rPr>
                  <mc:AlternateContent>
                    <mc:Choice Requires="wps">
                      <w:drawing>
                        <wp:anchor distT="0" distB="0" distL="114300" distR="114300" simplePos="0" relativeHeight="251669504" behindDoc="0" locked="0" layoutInCell="1" allowOverlap="1" wp14:anchorId="5822F85A" wp14:editId="509E7EF1">
                          <wp:simplePos x="0" y="0"/>
                          <wp:positionH relativeFrom="column">
                            <wp:posOffset>149225</wp:posOffset>
                          </wp:positionH>
                          <wp:positionV relativeFrom="paragraph">
                            <wp:posOffset>12700</wp:posOffset>
                          </wp:positionV>
                          <wp:extent cx="222885" cy="169545"/>
                          <wp:effectExtent l="0" t="0" r="24765" b="20955"/>
                          <wp:wrapNone/>
                          <wp:docPr id="601"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78AA1" id="Rectángulo 6" o:spid="_x0000_s1026" style="position:absolute;margin-left:11.75pt;margin-top:1pt;width:17.55pt;height:1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C5mc5VjAgAADQUAAA4AAAAAAAAAAAAAAAAALgIAAGRycy9lMm9E&#10;b2MueG1sUEsBAi0AFAAGAAgAAAAhAAapdpDbAAAABgEAAA8AAAAAAAAAAAAAAAAAvQQAAGRycy9k&#10;b3ducmV2LnhtbFBLBQYAAAAABAAEAPMAAADFBQ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779" w:author="jhon argomedo" w:date="2019-06-07T06:18:00Z"/>
                <w:del w:id="2780" w:author="Briceño-PC" w:date="2019-07-19T10:02:00Z"/>
                <w:sz w:val="24"/>
                <w:szCs w:val="24"/>
              </w:rPr>
            </w:pPr>
          </w:p>
        </w:tc>
      </w:tr>
      <w:tr w:rsidR="007D47CE" w:rsidDel="00922B9E" w:rsidTr="007D47CE">
        <w:trPr>
          <w:trHeight w:val="605"/>
          <w:ins w:id="2781" w:author="jhon argomedo" w:date="2019-06-07T06:18:00Z"/>
          <w:del w:id="2782" w:author="Briceño-PC" w:date="2019-07-19T10:02:00Z"/>
        </w:trPr>
        <w:tc>
          <w:tcPr>
            <w:tcW w:w="4570" w:type="dxa"/>
          </w:tcPr>
          <w:p w:rsidR="007D47CE" w:rsidDel="00922B9E" w:rsidRDefault="007D47CE" w:rsidP="007D47CE">
            <w:pPr>
              <w:pStyle w:val="Prrafodelista"/>
              <w:numPr>
                <w:ilvl w:val="0"/>
                <w:numId w:val="50"/>
              </w:numPr>
              <w:spacing w:line="256" w:lineRule="auto"/>
              <w:rPr>
                <w:ins w:id="2783" w:author="jhon argomedo" w:date="2019-06-07T06:18:00Z"/>
                <w:del w:id="2784" w:author="Briceño-PC" w:date="2019-07-19T10:02:00Z"/>
              </w:rPr>
            </w:pPr>
            <w:ins w:id="2785" w:author="jhon argomedo" w:date="2019-06-07T06:18:00Z">
              <w:del w:id="2786" w:author="Briceño-PC" w:date="2019-07-19T10:02:00Z">
                <w:r w:rsidDel="00922B9E">
                  <w:delText>¿Son suficientes las razones, requerimientos y beneficios para el acceso del cliente para otorgarles un acceso a información de la empresa?</w:delText>
                </w:r>
              </w:del>
            </w:ins>
          </w:p>
        </w:tc>
        <w:tc>
          <w:tcPr>
            <w:tcW w:w="2977" w:type="dxa"/>
            <w:vAlign w:val="center"/>
          </w:tcPr>
          <w:p w:rsidR="007D47CE" w:rsidDel="00922B9E" w:rsidRDefault="007D47CE" w:rsidP="007D47CE">
            <w:pPr>
              <w:pStyle w:val="Prrafodelista"/>
              <w:tabs>
                <w:tab w:val="left" w:pos="1560"/>
              </w:tabs>
              <w:ind w:left="0"/>
              <w:rPr>
                <w:ins w:id="2787" w:author="jhon argomedo" w:date="2019-06-07T06:18:00Z"/>
                <w:del w:id="2788" w:author="Briceño-PC" w:date="2019-07-19T10:02:00Z"/>
                <w:noProof/>
                <w:sz w:val="24"/>
                <w:szCs w:val="24"/>
                <w:lang w:eastAsia="es-PE"/>
              </w:rPr>
            </w:pPr>
            <w:ins w:id="2789" w:author="jhon argomedo" w:date="2019-06-07T06:18:00Z">
              <w:del w:id="2790" w:author="Briceño-PC" w:date="2019-07-19T10:02:00Z">
                <w:r w:rsidDel="00922B9E">
                  <w:rPr>
                    <w:noProof/>
                    <w:sz w:val="24"/>
                    <w:szCs w:val="24"/>
                    <w:lang w:eastAsia="es-PE"/>
                    <w:rPrChange w:id="2791" w:author="Unknown">
                      <w:rPr>
                        <w:noProof/>
                        <w:lang w:eastAsia="es-PE"/>
                      </w:rPr>
                    </w:rPrChange>
                  </w:rPr>
                  <mc:AlternateContent>
                    <mc:Choice Requires="wps">
                      <w:drawing>
                        <wp:anchor distT="0" distB="0" distL="114300" distR="114300" simplePos="0" relativeHeight="251674624" behindDoc="0" locked="0" layoutInCell="1" allowOverlap="1" wp14:anchorId="6B78D31E" wp14:editId="15481180">
                          <wp:simplePos x="0" y="0"/>
                          <wp:positionH relativeFrom="column">
                            <wp:posOffset>1304290</wp:posOffset>
                          </wp:positionH>
                          <wp:positionV relativeFrom="paragraph">
                            <wp:posOffset>15240</wp:posOffset>
                          </wp:positionV>
                          <wp:extent cx="222885" cy="169545"/>
                          <wp:effectExtent l="0" t="0" r="24765" b="20955"/>
                          <wp:wrapNone/>
                          <wp:docPr id="602"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80F14" id="Rectángulo 4" o:spid="_x0000_s1026" style="position:absolute;margin-left:102.7pt;margin-top:1.2pt;width:17.55pt;height:1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KiVi9t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2B9E">
                  <w:rPr>
                    <w:noProof/>
                    <w:sz w:val="24"/>
                    <w:szCs w:val="24"/>
                    <w:lang w:eastAsia="es-PE"/>
                    <w:rPrChange w:id="2792" w:author="Unknown">
                      <w:rPr>
                        <w:noProof/>
                        <w:lang w:eastAsia="es-PE"/>
                      </w:rPr>
                    </w:rPrChange>
                  </w:rPr>
                  <mc:AlternateContent>
                    <mc:Choice Requires="wps">
                      <w:drawing>
                        <wp:anchor distT="0" distB="0" distL="114300" distR="114300" simplePos="0" relativeHeight="251673600" behindDoc="0" locked="0" layoutInCell="1" allowOverlap="1" wp14:anchorId="08D408AF" wp14:editId="495DE95B">
                          <wp:simplePos x="0" y="0"/>
                          <wp:positionH relativeFrom="column">
                            <wp:posOffset>723900</wp:posOffset>
                          </wp:positionH>
                          <wp:positionV relativeFrom="paragraph">
                            <wp:posOffset>15875</wp:posOffset>
                          </wp:positionV>
                          <wp:extent cx="222885" cy="169545"/>
                          <wp:effectExtent l="0" t="0" r="24765" b="20955"/>
                          <wp:wrapNone/>
                          <wp:docPr id="603"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C70CE" id="Rectángulo 5" o:spid="_x0000_s1026" style="position:absolute;margin-left:57pt;margin-top:1.25pt;width:17.55pt;height:1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Hd16WG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2B9E">
                  <w:rPr>
                    <w:noProof/>
                    <w:sz w:val="24"/>
                    <w:szCs w:val="24"/>
                    <w:lang w:eastAsia="es-PE"/>
                    <w:rPrChange w:id="2793" w:author="Unknown">
                      <w:rPr>
                        <w:noProof/>
                        <w:lang w:eastAsia="es-PE"/>
                      </w:rPr>
                    </w:rPrChange>
                  </w:rPr>
                  <mc:AlternateContent>
                    <mc:Choice Requires="wps">
                      <w:drawing>
                        <wp:anchor distT="0" distB="0" distL="114300" distR="114300" simplePos="0" relativeHeight="251672576" behindDoc="0" locked="0" layoutInCell="1" allowOverlap="1" wp14:anchorId="32CE2259" wp14:editId="29088574">
                          <wp:simplePos x="0" y="0"/>
                          <wp:positionH relativeFrom="column">
                            <wp:posOffset>149225</wp:posOffset>
                          </wp:positionH>
                          <wp:positionV relativeFrom="paragraph">
                            <wp:posOffset>12700</wp:posOffset>
                          </wp:positionV>
                          <wp:extent cx="222885" cy="169545"/>
                          <wp:effectExtent l="0" t="0" r="24765" b="20955"/>
                          <wp:wrapNone/>
                          <wp:docPr id="60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5C0C0" id="Rectángulo 6" o:spid="_x0000_s1026" style="position:absolute;margin-left:11.75pt;margin-top:1pt;width:17.55pt;height:1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YjZAIAAA0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D0miYj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794" w:author="jhon argomedo" w:date="2019-06-07T06:18:00Z"/>
                <w:del w:id="2795" w:author="Briceño-PC" w:date="2019-07-19T10:02:00Z"/>
                <w:sz w:val="24"/>
                <w:szCs w:val="24"/>
              </w:rPr>
            </w:pPr>
          </w:p>
        </w:tc>
      </w:tr>
      <w:tr w:rsidR="007D47CE" w:rsidDel="00922B9E" w:rsidTr="007D47CE">
        <w:trPr>
          <w:trHeight w:val="605"/>
          <w:ins w:id="2796" w:author="jhon argomedo" w:date="2019-06-07T06:18:00Z"/>
          <w:del w:id="2797" w:author="Briceño-PC" w:date="2019-07-19T10:02:00Z"/>
        </w:trPr>
        <w:tc>
          <w:tcPr>
            <w:tcW w:w="4570" w:type="dxa"/>
          </w:tcPr>
          <w:p w:rsidR="007D47CE" w:rsidDel="00922B9E" w:rsidRDefault="007D47CE" w:rsidP="007D47CE">
            <w:pPr>
              <w:pStyle w:val="Prrafodelista"/>
              <w:numPr>
                <w:ilvl w:val="0"/>
                <w:numId w:val="50"/>
              </w:numPr>
              <w:spacing w:line="256" w:lineRule="auto"/>
              <w:rPr>
                <w:ins w:id="2798" w:author="jhon argomedo" w:date="2019-06-07T06:18:00Z"/>
                <w:del w:id="2799" w:author="Briceño-PC" w:date="2019-07-19T10:02:00Z"/>
              </w:rPr>
            </w:pPr>
            <w:ins w:id="2800" w:author="jhon argomedo" w:date="2019-06-07T06:18:00Z">
              <w:del w:id="2801" w:author="Briceño-PC" w:date="2019-07-19T10:02:00Z">
                <w:r w:rsidDel="00922B9E">
                  <w:delText>¿Hay acuerdos sobre control del manejo de software?</w:delText>
                </w:r>
              </w:del>
            </w:ins>
          </w:p>
        </w:tc>
        <w:tc>
          <w:tcPr>
            <w:tcW w:w="2977" w:type="dxa"/>
            <w:vAlign w:val="center"/>
          </w:tcPr>
          <w:p w:rsidR="007D47CE" w:rsidDel="00922B9E" w:rsidRDefault="007D47CE" w:rsidP="007D47CE">
            <w:pPr>
              <w:pStyle w:val="Prrafodelista"/>
              <w:tabs>
                <w:tab w:val="left" w:pos="1560"/>
              </w:tabs>
              <w:ind w:left="0"/>
              <w:rPr>
                <w:ins w:id="2802" w:author="jhon argomedo" w:date="2019-06-07T06:18:00Z"/>
                <w:del w:id="2803" w:author="Briceño-PC" w:date="2019-07-19T10:02:00Z"/>
                <w:noProof/>
                <w:sz w:val="24"/>
                <w:szCs w:val="24"/>
                <w:lang w:eastAsia="es-PE"/>
              </w:rPr>
            </w:pPr>
            <w:ins w:id="2804" w:author="jhon argomedo" w:date="2019-06-07T06:18:00Z">
              <w:del w:id="2805" w:author="Briceño-PC" w:date="2019-07-19T10:02:00Z">
                <w:r w:rsidDel="00922B9E">
                  <w:rPr>
                    <w:noProof/>
                    <w:sz w:val="24"/>
                    <w:szCs w:val="24"/>
                    <w:lang w:eastAsia="es-PE"/>
                    <w:rPrChange w:id="2806" w:author="Unknown">
                      <w:rPr>
                        <w:noProof/>
                        <w:lang w:eastAsia="es-PE"/>
                      </w:rPr>
                    </w:rPrChange>
                  </w:rPr>
                  <mc:AlternateContent>
                    <mc:Choice Requires="wps">
                      <w:drawing>
                        <wp:anchor distT="0" distB="0" distL="114300" distR="114300" simplePos="0" relativeHeight="251677696" behindDoc="0" locked="0" layoutInCell="1" allowOverlap="1" wp14:anchorId="46F473CE" wp14:editId="2B0B764F">
                          <wp:simplePos x="0" y="0"/>
                          <wp:positionH relativeFrom="column">
                            <wp:posOffset>1304290</wp:posOffset>
                          </wp:positionH>
                          <wp:positionV relativeFrom="paragraph">
                            <wp:posOffset>15240</wp:posOffset>
                          </wp:positionV>
                          <wp:extent cx="222885" cy="169545"/>
                          <wp:effectExtent l="0" t="0" r="24765" b="20955"/>
                          <wp:wrapNone/>
                          <wp:docPr id="605" name="Rectángulo 1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F7E20" id="Rectángulo 13" o:spid="_x0000_s1026" style="position:absolute;margin-left:102.7pt;margin-top:1.2pt;width:17.55pt;height:1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SvyZQIAAA4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" fillcolor="white [3201]" strokecolor="black [3200]" strokeweight="1pt"/>
                      </w:pict>
                    </mc:Fallback>
                  </mc:AlternateContent>
                </w:r>
                <w:r w:rsidDel="00922B9E">
                  <w:rPr>
                    <w:noProof/>
                    <w:sz w:val="24"/>
                    <w:szCs w:val="24"/>
                    <w:lang w:eastAsia="es-PE"/>
                    <w:rPrChange w:id="2807" w:author="Unknown">
                      <w:rPr>
                        <w:noProof/>
                        <w:lang w:eastAsia="es-PE"/>
                      </w:rPr>
                    </w:rPrChange>
                  </w:rPr>
                  <mc:AlternateContent>
                    <mc:Choice Requires="wps">
                      <w:drawing>
                        <wp:anchor distT="0" distB="0" distL="114300" distR="114300" simplePos="0" relativeHeight="251676672" behindDoc="0" locked="0" layoutInCell="1" allowOverlap="1" wp14:anchorId="71C691AF" wp14:editId="69CFD05F">
                          <wp:simplePos x="0" y="0"/>
                          <wp:positionH relativeFrom="column">
                            <wp:posOffset>723900</wp:posOffset>
                          </wp:positionH>
                          <wp:positionV relativeFrom="paragraph">
                            <wp:posOffset>15875</wp:posOffset>
                          </wp:positionV>
                          <wp:extent cx="222885" cy="169545"/>
                          <wp:effectExtent l="0" t="0" r="24765" b="20955"/>
                          <wp:wrapNone/>
                          <wp:docPr id="606" name="Rectángulo 1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8C2F2" id="Rectángulo 14" o:spid="_x0000_s1026" style="position:absolute;margin-left:57pt;margin-top:1.25pt;width:17.55pt;height:1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4KkZQIAAA4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C5rgqRlAgAADgUAAA4AAAAAAAAAAAAAAAAALgIAAGRycy9l&#10;Mm9Eb2MueG1sUEsBAi0AFAAGAAgAAAAhAIQVnovcAAAACAEAAA8AAAAAAAAAAAAAAAAAvwQAAGRy&#10;cy9kb3ducmV2LnhtbFBLBQYAAAAABAAEAPMAAADIBQAAAAA=&#10;" fillcolor="white [3201]" strokecolor="black [3200]" strokeweight="1pt"/>
                      </w:pict>
                    </mc:Fallback>
                  </mc:AlternateContent>
                </w:r>
                <w:r w:rsidDel="00922B9E">
                  <w:rPr>
                    <w:noProof/>
                    <w:sz w:val="24"/>
                    <w:szCs w:val="24"/>
                    <w:lang w:eastAsia="es-PE"/>
                    <w:rPrChange w:id="2808" w:author="Unknown">
                      <w:rPr>
                        <w:noProof/>
                        <w:lang w:eastAsia="es-PE"/>
                      </w:rPr>
                    </w:rPrChange>
                  </w:rPr>
                  <mc:AlternateContent>
                    <mc:Choice Requires="wps">
                      <w:drawing>
                        <wp:anchor distT="0" distB="0" distL="114300" distR="114300" simplePos="0" relativeHeight="251675648" behindDoc="0" locked="0" layoutInCell="1" allowOverlap="1" wp14:anchorId="6479B8A2" wp14:editId="2CACFCD0">
                          <wp:simplePos x="0" y="0"/>
                          <wp:positionH relativeFrom="column">
                            <wp:posOffset>149225</wp:posOffset>
                          </wp:positionH>
                          <wp:positionV relativeFrom="paragraph">
                            <wp:posOffset>12700</wp:posOffset>
                          </wp:positionV>
                          <wp:extent cx="222885" cy="169545"/>
                          <wp:effectExtent l="0" t="0" r="24765" b="20955"/>
                          <wp:wrapNone/>
                          <wp:docPr id="607" name="Rectángulo 1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ED0F5" id="Rectángulo 15" o:spid="_x0000_s1026" style="position:absolute;margin-left:11.75pt;margin-top:1pt;width:17.55pt;height:1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809" w:author="jhon argomedo" w:date="2019-06-07T06:18:00Z"/>
                <w:del w:id="2810" w:author="Briceño-PC" w:date="2019-07-19T10:02:00Z"/>
                <w:sz w:val="24"/>
                <w:szCs w:val="24"/>
              </w:rPr>
            </w:pPr>
          </w:p>
        </w:tc>
      </w:tr>
      <w:tr w:rsidR="007D47CE" w:rsidDel="00922B9E" w:rsidTr="007D47CE">
        <w:trPr>
          <w:trHeight w:val="605"/>
          <w:ins w:id="2811" w:author="jhon argomedo" w:date="2019-06-07T06:18:00Z"/>
          <w:del w:id="2812" w:author="Briceño-PC" w:date="2019-07-19T10:02:00Z"/>
        </w:trPr>
        <w:tc>
          <w:tcPr>
            <w:tcW w:w="4570" w:type="dxa"/>
          </w:tcPr>
          <w:p w:rsidR="007D47CE" w:rsidDel="00922B9E" w:rsidRDefault="007D47CE" w:rsidP="007D47CE">
            <w:pPr>
              <w:pStyle w:val="Prrafodelista"/>
              <w:numPr>
                <w:ilvl w:val="0"/>
                <w:numId w:val="50"/>
              </w:numPr>
              <w:spacing w:line="256" w:lineRule="auto"/>
              <w:rPr>
                <w:ins w:id="2813" w:author="jhon argomedo" w:date="2019-06-07T06:18:00Z"/>
                <w:del w:id="2814" w:author="Briceño-PC" w:date="2019-07-19T10:02:00Z"/>
              </w:rPr>
            </w:pPr>
            <w:ins w:id="2815" w:author="jhon argomedo" w:date="2019-06-07T06:18:00Z">
              <w:del w:id="2816" w:author="Briceño-PC" w:date="2019-07-19T10:02:00Z">
                <w:r w:rsidDel="00922B9E">
                  <w:delText>¿Se han definido?:</w:delText>
                </w:r>
              </w:del>
            </w:ins>
          </w:p>
        </w:tc>
        <w:tc>
          <w:tcPr>
            <w:tcW w:w="2977" w:type="dxa"/>
            <w:vAlign w:val="center"/>
          </w:tcPr>
          <w:p w:rsidR="007D47CE" w:rsidDel="00922B9E" w:rsidRDefault="007D47CE" w:rsidP="007D47CE">
            <w:pPr>
              <w:pStyle w:val="Prrafodelista"/>
              <w:tabs>
                <w:tab w:val="left" w:pos="1560"/>
              </w:tabs>
              <w:ind w:left="0"/>
              <w:rPr>
                <w:ins w:id="2817" w:author="jhon argomedo" w:date="2019-06-07T06:18:00Z"/>
                <w:del w:id="2818" w:author="Briceño-PC" w:date="2019-07-19T10:02:00Z"/>
                <w:noProof/>
                <w:sz w:val="24"/>
                <w:szCs w:val="24"/>
                <w:lang w:eastAsia="es-PE"/>
              </w:rPr>
            </w:pPr>
          </w:p>
        </w:tc>
        <w:tc>
          <w:tcPr>
            <w:tcW w:w="2090" w:type="dxa"/>
          </w:tcPr>
          <w:p w:rsidR="007D47CE" w:rsidDel="00922B9E" w:rsidRDefault="007D47CE" w:rsidP="007D47CE">
            <w:pPr>
              <w:pStyle w:val="Prrafodelista"/>
              <w:tabs>
                <w:tab w:val="left" w:pos="1560"/>
              </w:tabs>
              <w:ind w:left="0"/>
              <w:rPr>
                <w:ins w:id="2819" w:author="jhon argomedo" w:date="2019-06-07T06:18:00Z"/>
                <w:del w:id="2820" w:author="Briceño-PC" w:date="2019-07-19T10:02:00Z"/>
                <w:sz w:val="24"/>
                <w:szCs w:val="24"/>
              </w:rPr>
            </w:pPr>
          </w:p>
        </w:tc>
      </w:tr>
      <w:tr w:rsidR="007D47CE" w:rsidDel="00922B9E" w:rsidTr="007D47CE">
        <w:trPr>
          <w:trHeight w:val="605"/>
          <w:ins w:id="2821" w:author="jhon argomedo" w:date="2019-06-07T06:18:00Z"/>
          <w:del w:id="2822" w:author="Briceño-PC" w:date="2019-07-19T10:02:00Z"/>
        </w:trPr>
        <w:tc>
          <w:tcPr>
            <w:tcW w:w="4570" w:type="dxa"/>
          </w:tcPr>
          <w:p w:rsidR="007D47CE" w:rsidDel="00922B9E" w:rsidRDefault="007D47CE" w:rsidP="007D47CE">
            <w:pPr>
              <w:pStyle w:val="Prrafodelista"/>
              <w:numPr>
                <w:ilvl w:val="1"/>
                <w:numId w:val="50"/>
              </w:numPr>
              <w:spacing w:line="256" w:lineRule="auto"/>
              <w:rPr>
                <w:ins w:id="2823" w:author="jhon argomedo" w:date="2019-06-07T06:18:00Z"/>
                <w:del w:id="2824" w:author="Briceño-PC" w:date="2019-07-19T10:02:00Z"/>
              </w:rPr>
            </w:pPr>
            <w:ins w:id="2825" w:author="jhon argomedo" w:date="2019-06-07T06:18:00Z">
              <w:del w:id="2826" w:author="Briceño-PC" w:date="2019-07-19T10:02:00Z">
                <w:r w:rsidDel="00922B9E">
                  <w:delText>¿Se han definido los métodos de acceso permitidos?</w:delText>
                </w:r>
              </w:del>
            </w:ins>
          </w:p>
        </w:tc>
        <w:tc>
          <w:tcPr>
            <w:tcW w:w="2977" w:type="dxa"/>
            <w:vAlign w:val="center"/>
          </w:tcPr>
          <w:p w:rsidR="007D47CE" w:rsidDel="00922B9E" w:rsidRDefault="007D47CE" w:rsidP="007D47CE">
            <w:pPr>
              <w:pStyle w:val="Prrafodelista"/>
              <w:tabs>
                <w:tab w:val="left" w:pos="1560"/>
              </w:tabs>
              <w:ind w:left="0"/>
              <w:rPr>
                <w:ins w:id="2827" w:author="jhon argomedo" w:date="2019-06-07T06:18:00Z"/>
                <w:del w:id="2828" w:author="Briceño-PC" w:date="2019-07-19T10:02:00Z"/>
                <w:noProof/>
                <w:sz w:val="24"/>
                <w:szCs w:val="24"/>
                <w:lang w:eastAsia="es-PE"/>
              </w:rPr>
            </w:pPr>
            <w:ins w:id="2829" w:author="jhon argomedo" w:date="2019-06-07T06:18:00Z">
              <w:del w:id="2830" w:author="Briceño-PC" w:date="2019-07-19T10:02:00Z">
                <w:r w:rsidDel="00922B9E">
                  <w:rPr>
                    <w:noProof/>
                    <w:sz w:val="24"/>
                    <w:szCs w:val="24"/>
                    <w:lang w:eastAsia="es-PE"/>
                    <w:rPrChange w:id="2831" w:author="Unknown">
                      <w:rPr>
                        <w:noProof/>
                        <w:lang w:eastAsia="es-PE"/>
                      </w:rPr>
                    </w:rPrChange>
                  </w:rPr>
                  <mc:AlternateContent>
                    <mc:Choice Requires="wps">
                      <w:drawing>
                        <wp:anchor distT="0" distB="0" distL="114300" distR="114300" simplePos="0" relativeHeight="251680768" behindDoc="0" locked="0" layoutInCell="1" allowOverlap="1" wp14:anchorId="036B88DD" wp14:editId="4F6E3CD5">
                          <wp:simplePos x="0" y="0"/>
                          <wp:positionH relativeFrom="column">
                            <wp:posOffset>1304290</wp:posOffset>
                          </wp:positionH>
                          <wp:positionV relativeFrom="paragraph">
                            <wp:posOffset>15240</wp:posOffset>
                          </wp:positionV>
                          <wp:extent cx="222885" cy="169545"/>
                          <wp:effectExtent l="0" t="0" r="24765" b="20955"/>
                          <wp:wrapNone/>
                          <wp:docPr id="611"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9403F" id="Rectángulo 4" o:spid="_x0000_s1026" style="position:absolute;margin-left:102.7pt;margin-top:1.2pt;width:17.55pt;height:1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" fillcolor="white [3201]" strokecolor="black [3200]" strokeweight="1pt"/>
                      </w:pict>
                    </mc:Fallback>
                  </mc:AlternateContent>
                </w:r>
                <w:r w:rsidDel="00922B9E">
                  <w:rPr>
                    <w:noProof/>
                    <w:sz w:val="24"/>
                    <w:szCs w:val="24"/>
                    <w:lang w:eastAsia="es-PE"/>
                    <w:rPrChange w:id="2832" w:author="Unknown">
                      <w:rPr>
                        <w:noProof/>
                        <w:lang w:eastAsia="es-PE"/>
                      </w:rPr>
                    </w:rPrChange>
                  </w:rPr>
                  <mc:AlternateContent>
                    <mc:Choice Requires="wps">
                      <w:drawing>
                        <wp:anchor distT="0" distB="0" distL="114300" distR="114300" simplePos="0" relativeHeight="251679744" behindDoc="0" locked="0" layoutInCell="1" allowOverlap="1" wp14:anchorId="53209A35" wp14:editId="24C8D380">
                          <wp:simplePos x="0" y="0"/>
                          <wp:positionH relativeFrom="column">
                            <wp:posOffset>723900</wp:posOffset>
                          </wp:positionH>
                          <wp:positionV relativeFrom="paragraph">
                            <wp:posOffset>15875</wp:posOffset>
                          </wp:positionV>
                          <wp:extent cx="222885" cy="169545"/>
                          <wp:effectExtent l="0" t="0" r="24765" b="20955"/>
                          <wp:wrapNone/>
                          <wp:docPr id="612"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B077F" id="Rectángulo 5" o:spid="_x0000_s1026" style="position:absolute;margin-left:57pt;margin-top:1.25pt;width:17.55pt;height:1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CBDeRi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2B9E">
                  <w:rPr>
                    <w:noProof/>
                    <w:sz w:val="24"/>
                    <w:szCs w:val="24"/>
                    <w:lang w:eastAsia="es-PE"/>
                    <w:rPrChange w:id="2833" w:author="Unknown">
                      <w:rPr>
                        <w:noProof/>
                        <w:lang w:eastAsia="es-PE"/>
                      </w:rPr>
                    </w:rPrChange>
                  </w:rPr>
                  <mc:AlternateContent>
                    <mc:Choice Requires="wps">
                      <w:drawing>
                        <wp:anchor distT="0" distB="0" distL="114300" distR="114300" simplePos="0" relativeHeight="251678720" behindDoc="0" locked="0" layoutInCell="1" allowOverlap="1" wp14:anchorId="47668CB9" wp14:editId="44316A07">
                          <wp:simplePos x="0" y="0"/>
                          <wp:positionH relativeFrom="column">
                            <wp:posOffset>149225</wp:posOffset>
                          </wp:positionH>
                          <wp:positionV relativeFrom="paragraph">
                            <wp:posOffset>12700</wp:posOffset>
                          </wp:positionV>
                          <wp:extent cx="222885" cy="169545"/>
                          <wp:effectExtent l="0" t="0" r="24765" b="20955"/>
                          <wp:wrapNone/>
                          <wp:docPr id="613"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DD82E" id="Rectángulo 6" o:spid="_x0000_s1026" style="position:absolute;margin-left:11.75pt;margin-top:1pt;width:17.55pt;height:1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834" w:author="jhon argomedo" w:date="2019-06-07T06:18:00Z"/>
                <w:del w:id="2835" w:author="Briceño-PC" w:date="2019-07-19T10:02:00Z"/>
                <w:sz w:val="24"/>
                <w:szCs w:val="24"/>
              </w:rPr>
            </w:pPr>
          </w:p>
        </w:tc>
      </w:tr>
      <w:tr w:rsidR="007D47CE" w:rsidDel="00922B9E" w:rsidTr="007D47CE">
        <w:trPr>
          <w:trHeight w:val="605"/>
          <w:ins w:id="2836" w:author="jhon argomedo" w:date="2019-06-07T06:18:00Z"/>
          <w:del w:id="2837" w:author="Briceño-PC" w:date="2019-07-19T10:02:00Z"/>
        </w:trPr>
        <w:tc>
          <w:tcPr>
            <w:tcW w:w="4570" w:type="dxa"/>
          </w:tcPr>
          <w:p w:rsidR="007D47CE" w:rsidDel="00922B9E" w:rsidRDefault="007D47CE" w:rsidP="007D47CE">
            <w:pPr>
              <w:pStyle w:val="Prrafodelista"/>
              <w:numPr>
                <w:ilvl w:val="1"/>
                <w:numId w:val="50"/>
              </w:numPr>
              <w:spacing w:line="256" w:lineRule="auto"/>
              <w:rPr>
                <w:ins w:id="2838" w:author="jhon argomedo" w:date="2019-06-07T06:18:00Z"/>
                <w:del w:id="2839" w:author="Briceño-PC" w:date="2019-07-19T10:02:00Z"/>
              </w:rPr>
            </w:pPr>
            <w:ins w:id="2840" w:author="jhon argomedo" w:date="2019-06-07T06:18:00Z">
              <w:del w:id="2841" w:author="Briceño-PC" w:date="2019-07-19T10:02:00Z">
                <w:r w:rsidDel="00922B9E">
                  <w:delText>¿Se han definido el uso de identificadores únicos (ID y contraseña)?</w:delText>
                </w:r>
              </w:del>
            </w:ins>
          </w:p>
        </w:tc>
        <w:tc>
          <w:tcPr>
            <w:tcW w:w="2977" w:type="dxa"/>
            <w:vAlign w:val="center"/>
          </w:tcPr>
          <w:p w:rsidR="007D47CE" w:rsidDel="00922B9E" w:rsidRDefault="007D47CE" w:rsidP="007D47CE">
            <w:pPr>
              <w:pStyle w:val="Prrafodelista"/>
              <w:tabs>
                <w:tab w:val="left" w:pos="1560"/>
              </w:tabs>
              <w:ind w:left="0"/>
              <w:rPr>
                <w:ins w:id="2842" w:author="jhon argomedo" w:date="2019-06-07T06:18:00Z"/>
                <w:del w:id="2843" w:author="Briceño-PC" w:date="2019-07-19T10:02:00Z"/>
                <w:noProof/>
                <w:sz w:val="24"/>
                <w:szCs w:val="24"/>
                <w:lang w:eastAsia="es-PE"/>
              </w:rPr>
            </w:pPr>
            <w:ins w:id="2844" w:author="jhon argomedo" w:date="2019-06-07T06:18:00Z">
              <w:del w:id="2845" w:author="Briceño-PC" w:date="2019-07-19T10:02:00Z">
                <w:r w:rsidDel="00922B9E">
                  <w:rPr>
                    <w:noProof/>
                    <w:sz w:val="24"/>
                    <w:szCs w:val="24"/>
                    <w:lang w:eastAsia="es-PE"/>
                    <w:rPrChange w:id="2846" w:author="Unknown">
                      <w:rPr>
                        <w:noProof/>
                        <w:lang w:eastAsia="es-PE"/>
                      </w:rPr>
                    </w:rPrChange>
                  </w:rPr>
                  <mc:AlternateContent>
                    <mc:Choice Requires="wps">
                      <w:drawing>
                        <wp:anchor distT="0" distB="0" distL="114300" distR="114300" simplePos="0" relativeHeight="251683840" behindDoc="0" locked="0" layoutInCell="1" allowOverlap="1" wp14:anchorId="36BD59B2" wp14:editId="1926E2A0">
                          <wp:simplePos x="0" y="0"/>
                          <wp:positionH relativeFrom="column">
                            <wp:posOffset>1304290</wp:posOffset>
                          </wp:positionH>
                          <wp:positionV relativeFrom="paragraph">
                            <wp:posOffset>15240</wp:posOffset>
                          </wp:positionV>
                          <wp:extent cx="222885" cy="169545"/>
                          <wp:effectExtent l="0" t="0" r="24765" b="20955"/>
                          <wp:wrapNone/>
                          <wp:docPr id="614"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B5661" id="Rectángulo 4" o:spid="_x0000_s1026" style="position:absolute;margin-left:102.7pt;margin-top:1.2pt;width:17.55pt;height:1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PV256h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2B9E">
                  <w:rPr>
                    <w:noProof/>
                    <w:sz w:val="24"/>
                    <w:szCs w:val="24"/>
                    <w:lang w:eastAsia="es-PE"/>
                    <w:rPrChange w:id="2847" w:author="Unknown">
                      <w:rPr>
                        <w:noProof/>
                        <w:lang w:eastAsia="es-PE"/>
                      </w:rPr>
                    </w:rPrChange>
                  </w:rPr>
                  <mc:AlternateContent>
                    <mc:Choice Requires="wps">
                      <w:drawing>
                        <wp:anchor distT="0" distB="0" distL="114300" distR="114300" simplePos="0" relativeHeight="251682816" behindDoc="0" locked="0" layoutInCell="1" allowOverlap="1" wp14:anchorId="03D0C941" wp14:editId="7BC56DC5">
                          <wp:simplePos x="0" y="0"/>
                          <wp:positionH relativeFrom="column">
                            <wp:posOffset>723900</wp:posOffset>
                          </wp:positionH>
                          <wp:positionV relativeFrom="paragraph">
                            <wp:posOffset>15875</wp:posOffset>
                          </wp:positionV>
                          <wp:extent cx="222885" cy="169545"/>
                          <wp:effectExtent l="0" t="0" r="24765" b="20955"/>
                          <wp:wrapNone/>
                          <wp:docPr id="615"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8D0B0" id="Rectángulo 5" o:spid="_x0000_s1026" style="position:absolute;margin-left:57pt;margin-top:1.25pt;width:17.55pt;height:1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EA+FitlAgAADQUAAA4AAAAAAAAAAAAAAAAALgIAAGRycy9l&#10;Mm9Eb2MueG1sUEsBAi0AFAAGAAgAAAAhAIQVnovcAAAACAEAAA8AAAAAAAAAAAAAAAAAvwQAAGRy&#10;cy9kb3ducmV2LnhtbFBLBQYAAAAABAAEAPMAAADIBQAAAAA=&#10;" fillcolor="white [3201]" strokecolor="black [3200]" strokeweight="1pt"/>
                      </w:pict>
                    </mc:Fallback>
                  </mc:AlternateContent>
                </w:r>
                <w:r w:rsidDel="00922B9E">
                  <w:rPr>
                    <w:noProof/>
                    <w:sz w:val="24"/>
                    <w:szCs w:val="24"/>
                    <w:lang w:eastAsia="es-PE"/>
                    <w:rPrChange w:id="2848" w:author="Unknown">
                      <w:rPr>
                        <w:noProof/>
                        <w:lang w:eastAsia="es-PE"/>
                      </w:rPr>
                    </w:rPrChange>
                  </w:rPr>
                  <mc:AlternateContent>
                    <mc:Choice Requires="wps">
                      <w:drawing>
                        <wp:anchor distT="0" distB="0" distL="114300" distR="114300" simplePos="0" relativeHeight="251681792" behindDoc="0" locked="0" layoutInCell="1" allowOverlap="1" wp14:anchorId="60111061" wp14:editId="09AE5626">
                          <wp:simplePos x="0" y="0"/>
                          <wp:positionH relativeFrom="column">
                            <wp:posOffset>149225</wp:posOffset>
                          </wp:positionH>
                          <wp:positionV relativeFrom="paragraph">
                            <wp:posOffset>12700</wp:posOffset>
                          </wp:positionV>
                          <wp:extent cx="222885" cy="169545"/>
                          <wp:effectExtent l="0" t="0" r="24765" b="20955"/>
                          <wp:wrapNone/>
                          <wp:docPr id="616"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CFD1C" id="Rectángulo 6" o:spid="_x0000_s1026" style="position:absolute;margin-left:11.75pt;margin-top:1pt;width:17.55pt;height:13.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XR0ZAIAAA0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De4XR0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849" w:author="jhon argomedo" w:date="2019-06-07T06:18:00Z"/>
                <w:del w:id="2850" w:author="Briceño-PC" w:date="2019-07-19T10:02:00Z"/>
                <w:sz w:val="24"/>
                <w:szCs w:val="24"/>
              </w:rPr>
            </w:pPr>
          </w:p>
        </w:tc>
      </w:tr>
      <w:tr w:rsidR="007D47CE" w:rsidDel="00922B9E" w:rsidTr="007D47CE">
        <w:trPr>
          <w:trHeight w:val="605"/>
          <w:ins w:id="2851" w:author="jhon argomedo" w:date="2019-06-07T06:18:00Z"/>
          <w:del w:id="2852" w:author="Briceño-PC" w:date="2019-07-19T10:02:00Z"/>
        </w:trPr>
        <w:tc>
          <w:tcPr>
            <w:tcW w:w="4570" w:type="dxa"/>
          </w:tcPr>
          <w:p w:rsidR="007D47CE" w:rsidDel="00922B9E" w:rsidRDefault="007D47CE" w:rsidP="007D47CE">
            <w:pPr>
              <w:pStyle w:val="Prrafodelista"/>
              <w:numPr>
                <w:ilvl w:val="0"/>
                <w:numId w:val="50"/>
              </w:numPr>
              <w:spacing w:line="256" w:lineRule="auto"/>
              <w:rPr>
                <w:ins w:id="2853" w:author="jhon argomedo" w:date="2019-06-07T06:18:00Z"/>
                <w:del w:id="2854" w:author="Briceño-PC" w:date="2019-07-19T10:02:00Z"/>
              </w:rPr>
            </w:pPr>
            <w:ins w:id="2855" w:author="jhon argomedo" w:date="2019-06-07T06:18:00Z">
              <w:del w:id="2856" w:author="Briceño-PC" w:date="2019-07-19T10:02:00Z">
                <w:r w:rsidDel="00922B9E">
                  <w:delText>¿Hay una declaración de que todo acceso que no está explícitamente autorizado es prohibido?</w:delText>
                </w:r>
              </w:del>
            </w:ins>
          </w:p>
        </w:tc>
        <w:tc>
          <w:tcPr>
            <w:tcW w:w="2977" w:type="dxa"/>
            <w:vAlign w:val="center"/>
          </w:tcPr>
          <w:p w:rsidR="007D47CE" w:rsidDel="00922B9E" w:rsidRDefault="007D47CE" w:rsidP="007D47CE">
            <w:pPr>
              <w:pStyle w:val="Prrafodelista"/>
              <w:tabs>
                <w:tab w:val="left" w:pos="1560"/>
              </w:tabs>
              <w:ind w:left="0"/>
              <w:rPr>
                <w:ins w:id="2857" w:author="jhon argomedo" w:date="2019-06-07T06:18:00Z"/>
                <w:del w:id="2858" w:author="Briceño-PC" w:date="2019-07-19T10:02:00Z"/>
                <w:noProof/>
                <w:sz w:val="24"/>
                <w:szCs w:val="24"/>
                <w:lang w:eastAsia="es-PE"/>
              </w:rPr>
            </w:pPr>
            <w:ins w:id="2859" w:author="jhon argomedo" w:date="2019-06-07T06:18:00Z">
              <w:del w:id="2860" w:author="Briceño-PC" w:date="2019-07-19T10:02:00Z">
                <w:r w:rsidDel="00922B9E">
                  <w:rPr>
                    <w:noProof/>
                    <w:sz w:val="24"/>
                    <w:szCs w:val="24"/>
                    <w:lang w:eastAsia="es-PE"/>
                    <w:rPrChange w:id="2861" w:author="Unknown">
                      <w:rPr>
                        <w:noProof/>
                        <w:lang w:eastAsia="es-PE"/>
                      </w:rPr>
                    </w:rPrChange>
                  </w:rPr>
                  <mc:AlternateContent>
                    <mc:Choice Requires="wps">
                      <w:drawing>
                        <wp:anchor distT="0" distB="0" distL="114300" distR="114300" simplePos="0" relativeHeight="251686912" behindDoc="0" locked="0" layoutInCell="1" allowOverlap="1" wp14:anchorId="002B9B6B" wp14:editId="23F60069">
                          <wp:simplePos x="0" y="0"/>
                          <wp:positionH relativeFrom="column">
                            <wp:posOffset>1304290</wp:posOffset>
                          </wp:positionH>
                          <wp:positionV relativeFrom="paragraph">
                            <wp:posOffset>15240</wp:posOffset>
                          </wp:positionV>
                          <wp:extent cx="222885" cy="169545"/>
                          <wp:effectExtent l="0" t="0" r="24765" b="20955"/>
                          <wp:wrapNone/>
                          <wp:docPr id="617"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E8D82" id="Rectángulo 4" o:spid="_x0000_s1026" style="position:absolute;margin-left:102.7pt;margin-top:1.2pt;width:17.55pt;height:1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EPdK8V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2B9E">
                  <w:rPr>
                    <w:noProof/>
                    <w:sz w:val="24"/>
                    <w:szCs w:val="24"/>
                    <w:lang w:eastAsia="es-PE"/>
                    <w:rPrChange w:id="2862" w:author="Unknown">
                      <w:rPr>
                        <w:noProof/>
                        <w:lang w:eastAsia="es-PE"/>
                      </w:rPr>
                    </w:rPrChange>
                  </w:rPr>
                  <mc:AlternateContent>
                    <mc:Choice Requires="wps">
                      <w:drawing>
                        <wp:anchor distT="0" distB="0" distL="114300" distR="114300" simplePos="0" relativeHeight="251685888" behindDoc="0" locked="0" layoutInCell="1" allowOverlap="1" wp14:anchorId="2F7A79E3" wp14:editId="08A2D51B">
                          <wp:simplePos x="0" y="0"/>
                          <wp:positionH relativeFrom="column">
                            <wp:posOffset>723900</wp:posOffset>
                          </wp:positionH>
                          <wp:positionV relativeFrom="paragraph">
                            <wp:posOffset>15875</wp:posOffset>
                          </wp:positionV>
                          <wp:extent cx="222885" cy="169545"/>
                          <wp:effectExtent l="0" t="0" r="24765" b="20955"/>
                          <wp:wrapNone/>
                          <wp:docPr id="618"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B28A0" id="Rectángulo 5" o:spid="_x0000_s1026" style="position:absolute;margin-left:57pt;margin-top:1.25pt;width:17.55pt;height:1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B08j7V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2B9E">
                  <w:rPr>
                    <w:noProof/>
                    <w:sz w:val="24"/>
                    <w:szCs w:val="24"/>
                    <w:lang w:eastAsia="es-PE"/>
                    <w:rPrChange w:id="2863" w:author="Unknown">
                      <w:rPr>
                        <w:noProof/>
                        <w:lang w:eastAsia="es-PE"/>
                      </w:rPr>
                    </w:rPrChange>
                  </w:rPr>
                  <mc:AlternateContent>
                    <mc:Choice Requires="wps">
                      <w:drawing>
                        <wp:anchor distT="0" distB="0" distL="114300" distR="114300" simplePos="0" relativeHeight="251684864" behindDoc="0" locked="0" layoutInCell="1" allowOverlap="1" wp14:anchorId="69D625E7" wp14:editId="5778F87E">
                          <wp:simplePos x="0" y="0"/>
                          <wp:positionH relativeFrom="column">
                            <wp:posOffset>149225</wp:posOffset>
                          </wp:positionH>
                          <wp:positionV relativeFrom="paragraph">
                            <wp:posOffset>12700</wp:posOffset>
                          </wp:positionV>
                          <wp:extent cx="222885" cy="169545"/>
                          <wp:effectExtent l="0" t="0" r="24765" b="20955"/>
                          <wp:wrapNone/>
                          <wp:docPr id="619"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434A8" id="Rectángulo 6" o:spid="_x0000_s1026" style="position:absolute;margin-left:11.75pt;margin-top:1pt;width:17.55pt;height:13.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t1ZAIAAA0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Dx4vt1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864" w:author="jhon argomedo" w:date="2019-06-07T06:18:00Z"/>
                <w:del w:id="2865" w:author="Briceño-PC" w:date="2019-07-19T10:02:00Z"/>
                <w:sz w:val="24"/>
                <w:szCs w:val="24"/>
              </w:rPr>
            </w:pPr>
          </w:p>
        </w:tc>
      </w:tr>
      <w:tr w:rsidR="007D47CE" w:rsidDel="00922B9E" w:rsidTr="007D47CE">
        <w:trPr>
          <w:trHeight w:val="605"/>
          <w:ins w:id="2866" w:author="jhon argomedo" w:date="2019-06-07T06:18:00Z"/>
          <w:del w:id="2867" w:author="Briceño-PC" w:date="2019-07-19T10:02:00Z"/>
        </w:trPr>
        <w:tc>
          <w:tcPr>
            <w:tcW w:w="4570" w:type="dxa"/>
          </w:tcPr>
          <w:p w:rsidR="007D47CE" w:rsidDel="00922B9E" w:rsidRDefault="007D47CE" w:rsidP="007D47CE">
            <w:pPr>
              <w:pStyle w:val="Prrafodelista"/>
              <w:numPr>
                <w:ilvl w:val="0"/>
                <w:numId w:val="50"/>
              </w:numPr>
              <w:spacing w:line="256" w:lineRule="auto"/>
              <w:rPr>
                <w:ins w:id="2868" w:author="jhon argomedo" w:date="2019-06-07T06:18:00Z"/>
                <w:del w:id="2869" w:author="Briceño-PC" w:date="2019-07-19T10:02:00Z"/>
              </w:rPr>
            </w:pPr>
            <w:ins w:id="2870" w:author="jhon argomedo" w:date="2019-06-07T06:18:00Z">
              <w:del w:id="2871" w:author="Briceño-PC" w:date="2019-07-19T10:02:00Z">
                <w:r w:rsidDel="00922B9E">
                  <w:delText>¿Hay un proceso para revocar el derecho de acceso o interrumpir la conexión entre sistemas?</w:delText>
                </w:r>
              </w:del>
            </w:ins>
          </w:p>
        </w:tc>
        <w:tc>
          <w:tcPr>
            <w:tcW w:w="2977" w:type="dxa"/>
            <w:vAlign w:val="center"/>
          </w:tcPr>
          <w:p w:rsidR="007D47CE" w:rsidDel="00922B9E" w:rsidRDefault="007D47CE" w:rsidP="007D47CE">
            <w:pPr>
              <w:pStyle w:val="Prrafodelista"/>
              <w:tabs>
                <w:tab w:val="left" w:pos="1560"/>
              </w:tabs>
              <w:ind w:left="0"/>
              <w:rPr>
                <w:ins w:id="2872" w:author="jhon argomedo" w:date="2019-06-07T06:18:00Z"/>
                <w:del w:id="2873" w:author="Briceño-PC" w:date="2019-07-19T10:02:00Z"/>
                <w:noProof/>
                <w:sz w:val="24"/>
                <w:szCs w:val="24"/>
                <w:lang w:eastAsia="es-PE"/>
              </w:rPr>
            </w:pPr>
            <w:ins w:id="2874" w:author="jhon argomedo" w:date="2019-06-07T06:18:00Z">
              <w:del w:id="2875" w:author="Briceño-PC" w:date="2019-07-19T10:02:00Z">
                <w:r w:rsidDel="00922B9E">
                  <w:rPr>
                    <w:noProof/>
                    <w:sz w:val="24"/>
                    <w:szCs w:val="24"/>
                    <w:lang w:eastAsia="es-PE"/>
                    <w:rPrChange w:id="2876" w:author="Unknown">
                      <w:rPr>
                        <w:noProof/>
                        <w:lang w:eastAsia="es-PE"/>
                      </w:rPr>
                    </w:rPrChange>
                  </w:rPr>
                  <mc:AlternateContent>
                    <mc:Choice Requires="wps">
                      <w:drawing>
                        <wp:anchor distT="0" distB="0" distL="114300" distR="114300" simplePos="0" relativeHeight="251689984" behindDoc="0" locked="0" layoutInCell="1" allowOverlap="1" wp14:anchorId="56E1D0FD" wp14:editId="301B643C">
                          <wp:simplePos x="0" y="0"/>
                          <wp:positionH relativeFrom="column">
                            <wp:posOffset>1304290</wp:posOffset>
                          </wp:positionH>
                          <wp:positionV relativeFrom="paragraph">
                            <wp:posOffset>15240</wp:posOffset>
                          </wp:positionV>
                          <wp:extent cx="222885" cy="169545"/>
                          <wp:effectExtent l="0" t="0" r="24765" b="20955"/>
                          <wp:wrapNone/>
                          <wp:docPr id="620"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E6707" id="Rectángulo 4" o:spid="_x0000_s1026" style="position:absolute;margin-left:102.7pt;margin-top:1.2pt;width:17.55pt;height:13.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JA0tq5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2B9E">
                  <w:rPr>
                    <w:noProof/>
                    <w:sz w:val="24"/>
                    <w:szCs w:val="24"/>
                    <w:lang w:eastAsia="es-PE"/>
                    <w:rPrChange w:id="2877" w:author="Unknown">
                      <w:rPr>
                        <w:noProof/>
                        <w:lang w:eastAsia="es-PE"/>
                      </w:rPr>
                    </w:rPrChange>
                  </w:rPr>
                  <mc:AlternateContent>
                    <mc:Choice Requires="wps">
                      <w:drawing>
                        <wp:anchor distT="0" distB="0" distL="114300" distR="114300" simplePos="0" relativeHeight="251688960" behindDoc="0" locked="0" layoutInCell="1" allowOverlap="1" wp14:anchorId="25E121F9" wp14:editId="48E10E92">
                          <wp:simplePos x="0" y="0"/>
                          <wp:positionH relativeFrom="column">
                            <wp:posOffset>723900</wp:posOffset>
                          </wp:positionH>
                          <wp:positionV relativeFrom="paragraph">
                            <wp:posOffset>15875</wp:posOffset>
                          </wp:positionV>
                          <wp:extent cx="222885" cy="169545"/>
                          <wp:effectExtent l="0" t="0" r="24765" b="20955"/>
                          <wp:wrapNone/>
                          <wp:docPr id="621"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0918C" id="Rectángulo 5" o:spid="_x0000_s1026" style="position:absolute;margin-left:57pt;margin-top:1.25pt;width:17.55pt;height:13.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CV8Ry1lAgAADQUAAA4AAAAAAAAAAAAAAAAALgIAAGRycy9l&#10;Mm9Eb2MueG1sUEsBAi0AFAAGAAgAAAAhAIQVnovcAAAACAEAAA8AAAAAAAAAAAAAAAAAvwQAAGRy&#10;cy9kb3ducmV2LnhtbFBLBQYAAAAABAAEAPMAAADIBQAAAAA=&#10;" fillcolor="white [3201]" strokecolor="black [3200]" strokeweight="1pt"/>
                      </w:pict>
                    </mc:Fallback>
                  </mc:AlternateContent>
                </w:r>
                <w:r w:rsidDel="00922B9E">
                  <w:rPr>
                    <w:noProof/>
                    <w:sz w:val="24"/>
                    <w:szCs w:val="24"/>
                    <w:lang w:eastAsia="es-PE"/>
                    <w:rPrChange w:id="2878" w:author="Unknown">
                      <w:rPr>
                        <w:noProof/>
                        <w:lang w:eastAsia="es-PE"/>
                      </w:rPr>
                    </w:rPrChange>
                  </w:rPr>
                  <mc:AlternateContent>
                    <mc:Choice Requires="wps">
                      <w:drawing>
                        <wp:anchor distT="0" distB="0" distL="114300" distR="114300" simplePos="0" relativeHeight="251687936" behindDoc="0" locked="0" layoutInCell="1" allowOverlap="1" wp14:anchorId="7CF8CAF5" wp14:editId="6F8F03A0">
                          <wp:simplePos x="0" y="0"/>
                          <wp:positionH relativeFrom="column">
                            <wp:posOffset>149225</wp:posOffset>
                          </wp:positionH>
                          <wp:positionV relativeFrom="paragraph">
                            <wp:posOffset>12700</wp:posOffset>
                          </wp:positionV>
                          <wp:extent cx="222885" cy="169545"/>
                          <wp:effectExtent l="0" t="0" r="24765" b="20955"/>
                          <wp:wrapNone/>
                          <wp:docPr id="622"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1CFD" id="Rectángulo 6" o:spid="_x0000_s1026" style="position:absolute;margin-left:11.75pt;margin-top:1pt;width:17.55pt;height:1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C7oyVy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879" w:author="jhon argomedo" w:date="2019-06-07T06:18:00Z"/>
                <w:del w:id="2880" w:author="Briceño-PC" w:date="2019-07-19T10:02:00Z"/>
                <w:sz w:val="24"/>
                <w:szCs w:val="24"/>
              </w:rPr>
            </w:pPr>
          </w:p>
        </w:tc>
      </w:tr>
      <w:tr w:rsidR="007D47CE" w:rsidDel="00922B9E" w:rsidTr="007D47CE">
        <w:trPr>
          <w:trHeight w:val="605"/>
          <w:ins w:id="2881" w:author="jhon argomedo" w:date="2019-06-07T06:18:00Z"/>
          <w:del w:id="2882" w:author="Briceño-PC" w:date="2019-07-19T10:02:00Z"/>
        </w:trPr>
        <w:tc>
          <w:tcPr>
            <w:tcW w:w="4570" w:type="dxa"/>
          </w:tcPr>
          <w:p w:rsidR="007D47CE" w:rsidDel="00922B9E" w:rsidRDefault="007D47CE" w:rsidP="007D47CE">
            <w:pPr>
              <w:pStyle w:val="Prrafodelista"/>
              <w:numPr>
                <w:ilvl w:val="0"/>
                <w:numId w:val="50"/>
              </w:numPr>
              <w:spacing w:line="256" w:lineRule="auto"/>
              <w:rPr>
                <w:ins w:id="2883" w:author="jhon argomedo" w:date="2019-06-07T06:18:00Z"/>
                <w:del w:id="2884" w:author="Briceño-PC" w:date="2019-07-19T10:02:00Z"/>
              </w:rPr>
            </w:pPr>
            <w:ins w:id="2885" w:author="jhon argomedo" w:date="2019-06-07T06:18:00Z">
              <w:del w:id="2886" w:author="Briceño-PC" w:date="2019-07-19T10:02:00Z">
                <w:r w:rsidDel="00922B9E">
                  <w:delText>¿Existen arreglos para reportar, notificar e investigar inexactitudes de información, incidentes y aberturas en la seguridad de información?</w:delText>
                </w:r>
              </w:del>
            </w:ins>
          </w:p>
        </w:tc>
        <w:tc>
          <w:tcPr>
            <w:tcW w:w="2977" w:type="dxa"/>
            <w:vAlign w:val="center"/>
          </w:tcPr>
          <w:p w:rsidR="007D47CE" w:rsidDel="00922B9E" w:rsidRDefault="007D47CE" w:rsidP="007D47CE">
            <w:pPr>
              <w:pStyle w:val="Prrafodelista"/>
              <w:tabs>
                <w:tab w:val="left" w:pos="1560"/>
              </w:tabs>
              <w:ind w:left="0"/>
              <w:rPr>
                <w:ins w:id="2887" w:author="jhon argomedo" w:date="2019-06-07T06:18:00Z"/>
                <w:del w:id="2888" w:author="Briceño-PC" w:date="2019-07-19T10:02:00Z"/>
                <w:noProof/>
                <w:sz w:val="24"/>
                <w:szCs w:val="24"/>
                <w:lang w:eastAsia="es-PE"/>
              </w:rPr>
            </w:pPr>
            <w:ins w:id="2889" w:author="jhon argomedo" w:date="2019-06-07T06:18:00Z">
              <w:del w:id="2890" w:author="Briceño-PC" w:date="2019-07-19T10:02:00Z">
                <w:r w:rsidDel="00922B9E">
                  <w:rPr>
                    <w:noProof/>
                    <w:sz w:val="24"/>
                    <w:szCs w:val="24"/>
                    <w:lang w:eastAsia="es-PE"/>
                    <w:rPrChange w:id="2891" w:author="Unknown">
                      <w:rPr>
                        <w:noProof/>
                        <w:lang w:eastAsia="es-PE"/>
                      </w:rPr>
                    </w:rPrChange>
                  </w:rPr>
                  <mc:AlternateContent>
                    <mc:Choice Requires="wps">
                      <w:drawing>
                        <wp:anchor distT="0" distB="0" distL="114300" distR="114300" simplePos="0" relativeHeight="251693056" behindDoc="0" locked="0" layoutInCell="1" allowOverlap="1" wp14:anchorId="5C8AFD3F" wp14:editId="5B2237EC">
                          <wp:simplePos x="0" y="0"/>
                          <wp:positionH relativeFrom="column">
                            <wp:posOffset>1304290</wp:posOffset>
                          </wp:positionH>
                          <wp:positionV relativeFrom="paragraph">
                            <wp:posOffset>15240</wp:posOffset>
                          </wp:positionV>
                          <wp:extent cx="222885" cy="169545"/>
                          <wp:effectExtent l="0" t="0" r="24765" b="20955"/>
                          <wp:wrapNone/>
                          <wp:docPr id="623" name="Rectángulo 1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023C6" id="Rectángulo 13" o:spid="_x0000_s1026" style="position:absolute;margin-left:102.7pt;margin-top:1.2pt;width:17.55pt;height:13.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" fillcolor="white [3201]" strokecolor="black [3200]" strokeweight="1pt"/>
                      </w:pict>
                    </mc:Fallback>
                  </mc:AlternateContent>
                </w:r>
                <w:r w:rsidDel="00922B9E">
                  <w:rPr>
                    <w:noProof/>
                    <w:sz w:val="24"/>
                    <w:szCs w:val="24"/>
                    <w:lang w:eastAsia="es-PE"/>
                    <w:rPrChange w:id="2892" w:author="Unknown">
                      <w:rPr>
                        <w:noProof/>
                        <w:lang w:eastAsia="es-PE"/>
                      </w:rPr>
                    </w:rPrChange>
                  </w:rPr>
                  <mc:AlternateContent>
                    <mc:Choice Requires="wps">
                      <w:drawing>
                        <wp:anchor distT="0" distB="0" distL="114300" distR="114300" simplePos="0" relativeHeight="251692032" behindDoc="0" locked="0" layoutInCell="1" allowOverlap="1" wp14:anchorId="4AC83100" wp14:editId="7D0CA5C9">
                          <wp:simplePos x="0" y="0"/>
                          <wp:positionH relativeFrom="column">
                            <wp:posOffset>723900</wp:posOffset>
                          </wp:positionH>
                          <wp:positionV relativeFrom="paragraph">
                            <wp:posOffset>15875</wp:posOffset>
                          </wp:positionV>
                          <wp:extent cx="222885" cy="169545"/>
                          <wp:effectExtent l="0" t="0" r="24765" b="20955"/>
                          <wp:wrapNone/>
                          <wp:docPr id="624" name="Rectángulo 1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766DF" id="Rectángulo 14" o:spid="_x0000_s1026" style="position:absolute;margin-left:57pt;margin-top:1.25pt;width:17.55pt;height:1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BHu9YxlAgAADgUAAA4AAAAAAAAAAAAAAAAALgIAAGRycy9l&#10;Mm9Eb2MueG1sUEsBAi0AFAAGAAgAAAAhAIQVnovcAAAACAEAAA8AAAAAAAAAAAAAAAAAvwQAAGRy&#10;cy9kb3ducmV2LnhtbFBLBQYAAAAABAAEAPMAAADIBQAAAAA=&#10;" fillcolor="white [3201]" strokecolor="black [3200]" strokeweight="1pt"/>
                      </w:pict>
                    </mc:Fallback>
                  </mc:AlternateContent>
                </w:r>
                <w:r w:rsidDel="00922B9E">
                  <w:rPr>
                    <w:noProof/>
                    <w:sz w:val="24"/>
                    <w:szCs w:val="24"/>
                    <w:lang w:eastAsia="es-PE"/>
                    <w:rPrChange w:id="2893" w:author="Unknown">
                      <w:rPr>
                        <w:noProof/>
                        <w:lang w:eastAsia="es-PE"/>
                      </w:rPr>
                    </w:rPrChange>
                  </w:rPr>
                  <mc:AlternateContent>
                    <mc:Choice Requires="wps">
                      <w:drawing>
                        <wp:anchor distT="0" distB="0" distL="114300" distR="114300" simplePos="0" relativeHeight="251691008" behindDoc="0" locked="0" layoutInCell="1" allowOverlap="1" wp14:anchorId="69411996" wp14:editId="017F7C38">
                          <wp:simplePos x="0" y="0"/>
                          <wp:positionH relativeFrom="column">
                            <wp:posOffset>149225</wp:posOffset>
                          </wp:positionH>
                          <wp:positionV relativeFrom="paragraph">
                            <wp:posOffset>12700</wp:posOffset>
                          </wp:positionV>
                          <wp:extent cx="222885" cy="169545"/>
                          <wp:effectExtent l="0" t="0" r="24765" b="20955"/>
                          <wp:wrapNone/>
                          <wp:docPr id="625" name="Rectángulo 1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DC40E" id="Rectángulo 15" o:spid="_x0000_s1026" style="position:absolute;margin-left:11.75pt;margin-top:1pt;width:17.55pt;height:13.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894" w:author="jhon argomedo" w:date="2019-06-07T06:18:00Z"/>
                <w:del w:id="2895" w:author="Briceño-PC" w:date="2019-07-19T10:02:00Z"/>
                <w:sz w:val="24"/>
                <w:szCs w:val="24"/>
              </w:rPr>
            </w:pPr>
          </w:p>
        </w:tc>
      </w:tr>
      <w:tr w:rsidR="007D47CE" w:rsidDel="00922B9E" w:rsidTr="007D47CE">
        <w:trPr>
          <w:trHeight w:val="605"/>
          <w:ins w:id="2896" w:author="jhon argomedo" w:date="2019-06-07T06:18:00Z"/>
          <w:del w:id="2897" w:author="Briceño-PC" w:date="2019-07-19T10:02:00Z"/>
        </w:trPr>
        <w:tc>
          <w:tcPr>
            <w:tcW w:w="4570" w:type="dxa"/>
          </w:tcPr>
          <w:p w:rsidR="007D47CE" w:rsidDel="00922B9E" w:rsidRDefault="007D47CE" w:rsidP="007D47CE">
            <w:pPr>
              <w:pStyle w:val="Prrafodelista"/>
              <w:numPr>
                <w:ilvl w:val="0"/>
                <w:numId w:val="50"/>
              </w:numPr>
              <w:spacing w:line="256" w:lineRule="auto"/>
              <w:rPr>
                <w:ins w:id="2898" w:author="jhon argomedo" w:date="2019-06-07T06:18:00Z"/>
                <w:del w:id="2899" w:author="Briceño-PC" w:date="2019-07-19T10:02:00Z"/>
              </w:rPr>
            </w:pPr>
            <w:ins w:id="2900" w:author="jhon argomedo" w:date="2019-06-07T06:18:00Z">
              <w:del w:id="2901" w:author="Briceño-PC" w:date="2019-07-19T10:02:00Z">
                <w:r w:rsidDel="00922B9E">
                  <w:delText>¿Hay una descripción de cada servicio a ser disponible?</w:delText>
                </w:r>
              </w:del>
            </w:ins>
          </w:p>
        </w:tc>
        <w:tc>
          <w:tcPr>
            <w:tcW w:w="2977" w:type="dxa"/>
            <w:vAlign w:val="center"/>
          </w:tcPr>
          <w:p w:rsidR="007D47CE" w:rsidDel="00922B9E" w:rsidRDefault="007D47CE" w:rsidP="007D47CE">
            <w:pPr>
              <w:pStyle w:val="Prrafodelista"/>
              <w:tabs>
                <w:tab w:val="left" w:pos="1560"/>
              </w:tabs>
              <w:ind w:left="0"/>
              <w:rPr>
                <w:ins w:id="2902" w:author="jhon argomedo" w:date="2019-06-07T06:18:00Z"/>
                <w:del w:id="2903" w:author="Briceño-PC" w:date="2019-07-19T10:02:00Z"/>
                <w:noProof/>
                <w:sz w:val="24"/>
                <w:szCs w:val="24"/>
                <w:lang w:eastAsia="es-PE"/>
              </w:rPr>
            </w:pPr>
            <w:ins w:id="2904" w:author="jhon argomedo" w:date="2019-06-07T06:18:00Z">
              <w:del w:id="2905" w:author="Briceño-PC" w:date="2019-07-19T10:02:00Z">
                <w:r w:rsidDel="00922B9E">
                  <w:rPr>
                    <w:noProof/>
                    <w:sz w:val="24"/>
                    <w:szCs w:val="24"/>
                    <w:lang w:eastAsia="es-PE"/>
                    <w:rPrChange w:id="2906" w:author="Unknown">
                      <w:rPr>
                        <w:noProof/>
                        <w:lang w:eastAsia="es-PE"/>
                      </w:rPr>
                    </w:rPrChange>
                  </w:rPr>
                  <mc:AlternateContent>
                    <mc:Choice Requires="wps">
                      <w:drawing>
                        <wp:anchor distT="0" distB="0" distL="114300" distR="114300" simplePos="0" relativeHeight="251696128" behindDoc="0" locked="0" layoutInCell="1" allowOverlap="1" wp14:anchorId="12CD12F7" wp14:editId="605D3E0F">
                          <wp:simplePos x="0" y="0"/>
                          <wp:positionH relativeFrom="column">
                            <wp:posOffset>1304290</wp:posOffset>
                          </wp:positionH>
                          <wp:positionV relativeFrom="paragraph">
                            <wp:posOffset>15240</wp:posOffset>
                          </wp:positionV>
                          <wp:extent cx="222885" cy="169545"/>
                          <wp:effectExtent l="0" t="0" r="24765" b="20955"/>
                          <wp:wrapNone/>
                          <wp:docPr id="626"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180DD" id="Rectángulo 4" o:spid="_x0000_s1026" style="position:absolute;margin-left:102.7pt;margin-top:1.2pt;width:17.55pt;height:13.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PxjL3V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2B9E">
                  <w:rPr>
                    <w:noProof/>
                    <w:sz w:val="24"/>
                    <w:szCs w:val="24"/>
                    <w:lang w:eastAsia="es-PE"/>
                    <w:rPrChange w:id="2907" w:author="Unknown">
                      <w:rPr>
                        <w:noProof/>
                        <w:lang w:eastAsia="es-PE"/>
                      </w:rPr>
                    </w:rPrChange>
                  </w:rPr>
                  <mc:AlternateContent>
                    <mc:Choice Requires="wps">
                      <w:drawing>
                        <wp:anchor distT="0" distB="0" distL="114300" distR="114300" simplePos="0" relativeHeight="251695104" behindDoc="0" locked="0" layoutInCell="1" allowOverlap="1" wp14:anchorId="7422B0DB" wp14:editId="71E7BD30">
                          <wp:simplePos x="0" y="0"/>
                          <wp:positionH relativeFrom="column">
                            <wp:posOffset>723900</wp:posOffset>
                          </wp:positionH>
                          <wp:positionV relativeFrom="paragraph">
                            <wp:posOffset>15875</wp:posOffset>
                          </wp:positionV>
                          <wp:extent cx="222885" cy="169545"/>
                          <wp:effectExtent l="0" t="0" r="24765" b="20955"/>
                          <wp:wrapNone/>
                          <wp:docPr id="627"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8BEB4" id="Rectángulo 5" o:spid="_x0000_s1026" style="position:absolute;margin-left:57pt;margin-top:1.25pt;width:17.55pt;height:13.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SSve9m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2B9E">
                  <w:rPr>
                    <w:noProof/>
                    <w:sz w:val="24"/>
                    <w:szCs w:val="24"/>
                    <w:lang w:eastAsia="es-PE"/>
                    <w:rPrChange w:id="2908" w:author="Unknown">
                      <w:rPr>
                        <w:noProof/>
                        <w:lang w:eastAsia="es-PE"/>
                      </w:rPr>
                    </w:rPrChange>
                  </w:rPr>
                  <mc:AlternateContent>
                    <mc:Choice Requires="wps">
                      <w:drawing>
                        <wp:anchor distT="0" distB="0" distL="114300" distR="114300" simplePos="0" relativeHeight="251694080" behindDoc="0" locked="0" layoutInCell="1" allowOverlap="1" wp14:anchorId="6251CF8C" wp14:editId="77942A76">
                          <wp:simplePos x="0" y="0"/>
                          <wp:positionH relativeFrom="column">
                            <wp:posOffset>149225</wp:posOffset>
                          </wp:positionH>
                          <wp:positionV relativeFrom="paragraph">
                            <wp:posOffset>12700</wp:posOffset>
                          </wp:positionV>
                          <wp:extent cx="222885" cy="169545"/>
                          <wp:effectExtent l="0" t="0" r="24765" b="20955"/>
                          <wp:wrapNone/>
                          <wp:docPr id="62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DC0FA" id="Rectángulo 6" o:spid="_x0000_s1026" style="position:absolute;margin-left:11.75pt;margin-top:1pt;width:17.55pt;height:13.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BOXP/F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909" w:author="jhon argomedo" w:date="2019-06-07T06:18:00Z"/>
                <w:del w:id="2910" w:author="Briceño-PC" w:date="2019-07-19T10:02:00Z"/>
                <w:sz w:val="24"/>
                <w:szCs w:val="24"/>
              </w:rPr>
            </w:pPr>
          </w:p>
        </w:tc>
      </w:tr>
      <w:tr w:rsidR="007D47CE" w:rsidDel="00922B9E" w:rsidTr="007D47CE">
        <w:trPr>
          <w:trHeight w:val="605"/>
          <w:ins w:id="2911" w:author="jhon argomedo" w:date="2019-06-07T06:18:00Z"/>
          <w:del w:id="2912" w:author="Briceño-PC" w:date="2019-07-19T10:02:00Z"/>
        </w:trPr>
        <w:tc>
          <w:tcPr>
            <w:tcW w:w="4570" w:type="dxa"/>
          </w:tcPr>
          <w:p w:rsidR="007D47CE" w:rsidDel="00922B9E" w:rsidRDefault="007D47CE" w:rsidP="007D47CE">
            <w:pPr>
              <w:pStyle w:val="Prrafodelista"/>
              <w:numPr>
                <w:ilvl w:val="0"/>
                <w:numId w:val="50"/>
              </w:numPr>
              <w:spacing w:line="256" w:lineRule="auto"/>
              <w:rPr>
                <w:ins w:id="2913" w:author="jhon argomedo" w:date="2019-06-07T06:18:00Z"/>
                <w:del w:id="2914" w:author="Briceño-PC" w:date="2019-07-19T10:02:00Z"/>
              </w:rPr>
            </w:pPr>
            <w:ins w:id="2915" w:author="jhon argomedo" w:date="2019-06-07T06:18:00Z">
              <w:del w:id="2916" w:author="Briceño-PC" w:date="2019-07-19T10:02:00Z">
                <w:r w:rsidDel="00922B9E">
                  <w:delText>¿Se ha declarado el derecho para controlar y revocar cualquier actividad relacionado con los activos de la organización?</w:delText>
                </w:r>
              </w:del>
            </w:ins>
          </w:p>
        </w:tc>
        <w:tc>
          <w:tcPr>
            <w:tcW w:w="2977" w:type="dxa"/>
            <w:vAlign w:val="center"/>
          </w:tcPr>
          <w:p w:rsidR="007D47CE" w:rsidDel="00922B9E" w:rsidRDefault="007D47CE" w:rsidP="007D47CE">
            <w:pPr>
              <w:pStyle w:val="Prrafodelista"/>
              <w:tabs>
                <w:tab w:val="left" w:pos="1560"/>
              </w:tabs>
              <w:ind w:left="0"/>
              <w:rPr>
                <w:ins w:id="2917" w:author="jhon argomedo" w:date="2019-06-07T06:18:00Z"/>
                <w:del w:id="2918" w:author="Briceño-PC" w:date="2019-07-19T10:02:00Z"/>
                <w:noProof/>
                <w:sz w:val="24"/>
                <w:szCs w:val="24"/>
                <w:lang w:eastAsia="es-PE"/>
              </w:rPr>
            </w:pPr>
            <w:ins w:id="2919" w:author="jhon argomedo" w:date="2019-06-07T06:18:00Z">
              <w:del w:id="2920" w:author="Briceño-PC" w:date="2019-07-19T10:02:00Z">
                <w:r w:rsidDel="00922B9E">
                  <w:rPr>
                    <w:noProof/>
                    <w:sz w:val="24"/>
                    <w:szCs w:val="24"/>
                    <w:lang w:eastAsia="es-PE"/>
                    <w:rPrChange w:id="2921" w:author="Unknown">
                      <w:rPr>
                        <w:noProof/>
                        <w:lang w:eastAsia="es-PE"/>
                      </w:rPr>
                    </w:rPrChange>
                  </w:rPr>
                  <mc:AlternateContent>
                    <mc:Choice Requires="wps">
                      <w:drawing>
                        <wp:anchor distT="0" distB="0" distL="114300" distR="114300" simplePos="0" relativeHeight="251699200" behindDoc="0" locked="0" layoutInCell="1" allowOverlap="1" wp14:anchorId="0A2DF3B2" wp14:editId="1FEAACD6">
                          <wp:simplePos x="0" y="0"/>
                          <wp:positionH relativeFrom="column">
                            <wp:posOffset>1304290</wp:posOffset>
                          </wp:positionH>
                          <wp:positionV relativeFrom="paragraph">
                            <wp:posOffset>15240</wp:posOffset>
                          </wp:positionV>
                          <wp:extent cx="222885" cy="169545"/>
                          <wp:effectExtent l="0" t="0" r="24765" b="20955"/>
                          <wp:wrapNone/>
                          <wp:docPr id="629"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906EC" id="Rectángulo 4" o:spid="_x0000_s1026" style="position:absolute;margin-left:102.7pt;margin-top:1.2pt;width:17.55pt;height:13.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NNgoHR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2B9E">
                  <w:rPr>
                    <w:noProof/>
                    <w:sz w:val="24"/>
                    <w:szCs w:val="24"/>
                    <w:lang w:eastAsia="es-PE"/>
                    <w:rPrChange w:id="2922" w:author="Unknown">
                      <w:rPr>
                        <w:noProof/>
                        <w:lang w:eastAsia="es-PE"/>
                      </w:rPr>
                    </w:rPrChange>
                  </w:rPr>
                  <mc:AlternateContent>
                    <mc:Choice Requires="wps">
                      <w:drawing>
                        <wp:anchor distT="0" distB="0" distL="114300" distR="114300" simplePos="0" relativeHeight="251698176" behindDoc="0" locked="0" layoutInCell="1" allowOverlap="1" wp14:anchorId="08F557ED" wp14:editId="473ACBD4">
                          <wp:simplePos x="0" y="0"/>
                          <wp:positionH relativeFrom="column">
                            <wp:posOffset>723900</wp:posOffset>
                          </wp:positionH>
                          <wp:positionV relativeFrom="paragraph">
                            <wp:posOffset>15875</wp:posOffset>
                          </wp:positionV>
                          <wp:extent cx="222885" cy="169545"/>
                          <wp:effectExtent l="0" t="0" r="24765" b="20955"/>
                          <wp:wrapNone/>
                          <wp:docPr id="630"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45F81" id="Rectángulo 5" o:spid="_x0000_s1026" style="position:absolute;margin-left:57pt;margin-top:1.25pt;width:17.55pt;height:1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C5rNkX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2B9E">
                  <w:rPr>
                    <w:noProof/>
                    <w:sz w:val="24"/>
                    <w:szCs w:val="24"/>
                    <w:lang w:eastAsia="es-PE"/>
                    <w:rPrChange w:id="2923" w:author="Unknown">
                      <w:rPr>
                        <w:noProof/>
                        <w:lang w:eastAsia="es-PE"/>
                      </w:rPr>
                    </w:rPrChange>
                  </w:rPr>
                  <mc:AlternateContent>
                    <mc:Choice Requires="wps">
                      <w:drawing>
                        <wp:anchor distT="0" distB="0" distL="114300" distR="114300" simplePos="0" relativeHeight="251697152" behindDoc="0" locked="0" layoutInCell="1" allowOverlap="1" wp14:anchorId="35AA6EB7" wp14:editId="66662F21">
                          <wp:simplePos x="0" y="0"/>
                          <wp:positionH relativeFrom="column">
                            <wp:posOffset>149225</wp:posOffset>
                          </wp:positionH>
                          <wp:positionV relativeFrom="paragraph">
                            <wp:posOffset>12700</wp:posOffset>
                          </wp:positionV>
                          <wp:extent cx="222885" cy="169545"/>
                          <wp:effectExtent l="0" t="0" r="24765" b="20955"/>
                          <wp:wrapNone/>
                          <wp:docPr id="631"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EF9F5" id="Rectángulo 6" o:spid="_x0000_s1026" style="position:absolute;margin-left:11.75pt;margin-top:1pt;width:17.55pt;height:13.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Dy8HLdjAgAADQUAAA4AAAAAAAAAAAAAAAAALgIAAGRycy9lMm9E&#10;b2MueG1sUEsBAi0AFAAGAAgAAAAhAAapdpDbAAAABgEAAA8AAAAAAAAAAAAAAAAAvQQAAGRycy9k&#10;b3ducmV2LnhtbFBLBQYAAAAABAAEAPMAAADFBQ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924" w:author="jhon argomedo" w:date="2019-06-07T06:18:00Z"/>
                <w:del w:id="2925" w:author="Briceño-PC" w:date="2019-07-19T10:02:00Z"/>
                <w:sz w:val="24"/>
                <w:szCs w:val="24"/>
              </w:rPr>
            </w:pPr>
          </w:p>
        </w:tc>
      </w:tr>
      <w:tr w:rsidR="007D47CE" w:rsidDel="00922B9E" w:rsidTr="007D47CE">
        <w:trPr>
          <w:trHeight w:val="605"/>
          <w:ins w:id="2926" w:author="jhon argomedo" w:date="2019-06-07T06:18:00Z"/>
          <w:del w:id="2927" w:author="Briceño-PC" w:date="2019-07-19T10:02:00Z"/>
        </w:trPr>
        <w:tc>
          <w:tcPr>
            <w:tcW w:w="4570" w:type="dxa"/>
          </w:tcPr>
          <w:p w:rsidR="007D47CE" w:rsidDel="00922B9E" w:rsidRDefault="007D47CE" w:rsidP="007D47CE">
            <w:pPr>
              <w:pStyle w:val="Prrafodelista"/>
              <w:numPr>
                <w:ilvl w:val="0"/>
                <w:numId w:val="50"/>
              </w:numPr>
              <w:spacing w:line="256" w:lineRule="auto"/>
              <w:rPr>
                <w:ins w:id="2928" w:author="jhon argomedo" w:date="2019-06-07T06:18:00Z"/>
                <w:del w:id="2929" w:author="Briceño-PC" w:date="2019-07-19T10:02:00Z"/>
              </w:rPr>
            </w:pPr>
            <w:ins w:id="2930" w:author="jhon argomedo" w:date="2019-06-07T06:18:00Z">
              <w:del w:id="2931" w:author="Briceño-PC" w:date="2019-07-19T10:02:00Z">
                <w:r w:rsidDel="00922B9E">
                  <w:delText>¿Se han determinado las responsabilidades de la organización y clientes?</w:delText>
                </w:r>
              </w:del>
            </w:ins>
          </w:p>
        </w:tc>
        <w:tc>
          <w:tcPr>
            <w:tcW w:w="2977" w:type="dxa"/>
            <w:vAlign w:val="center"/>
          </w:tcPr>
          <w:p w:rsidR="007D47CE" w:rsidDel="00922B9E" w:rsidRDefault="007D47CE" w:rsidP="007D47CE">
            <w:pPr>
              <w:pStyle w:val="Prrafodelista"/>
              <w:tabs>
                <w:tab w:val="left" w:pos="1560"/>
              </w:tabs>
              <w:ind w:left="0"/>
              <w:rPr>
                <w:ins w:id="2932" w:author="jhon argomedo" w:date="2019-06-07T06:18:00Z"/>
                <w:del w:id="2933" w:author="Briceño-PC" w:date="2019-07-19T10:02:00Z"/>
                <w:noProof/>
                <w:sz w:val="24"/>
                <w:szCs w:val="24"/>
                <w:lang w:eastAsia="es-PE"/>
              </w:rPr>
            </w:pPr>
            <w:ins w:id="2934" w:author="jhon argomedo" w:date="2019-06-07T06:18:00Z">
              <w:del w:id="2935" w:author="Briceño-PC" w:date="2019-07-19T10:02:00Z">
                <w:r w:rsidDel="00922B9E">
                  <w:rPr>
                    <w:noProof/>
                    <w:sz w:val="24"/>
                    <w:szCs w:val="24"/>
                    <w:lang w:eastAsia="es-PE"/>
                    <w:rPrChange w:id="2936" w:author="Unknown">
                      <w:rPr>
                        <w:noProof/>
                        <w:lang w:eastAsia="es-PE"/>
                      </w:rPr>
                    </w:rPrChange>
                  </w:rPr>
                  <mc:AlternateContent>
                    <mc:Choice Requires="wps">
                      <w:drawing>
                        <wp:anchor distT="0" distB="0" distL="114300" distR="114300" simplePos="0" relativeHeight="251702272" behindDoc="0" locked="0" layoutInCell="1" allowOverlap="1" wp14:anchorId="792AFE38" wp14:editId="0167A681">
                          <wp:simplePos x="0" y="0"/>
                          <wp:positionH relativeFrom="column">
                            <wp:posOffset>1304290</wp:posOffset>
                          </wp:positionH>
                          <wp:positionV relativeFrom="paragraph">
                            <wp:posOffset>15240</wp:posOffset>
                          </wp:positionV>
                          <wp:extent cx="222885" cy="169545"/>
                          <wp:effectExtent l="0" t="0" r="24765" b="20955"/>
                          <wp:wrapNone/>
                          <wp:docPr id="632"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06E49" id="Rectángulo 4" o:spid="_x0000_s1026" style="position:absolute;margin-left:102.7pt;margin-top:1.2pt;width:17.55pt;height:13.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" fillcolor="white [3201]" strokecolor="black [3200]" strokeweight="1pt"/>
                      </w:pict>
                    </mc:Fallback>
                  </mc:AlternateContent>
                </w:r>
                <w:r w:rsidDel="00922B9E">
                  <w:rPr>
                    <w:noProof/>
                    <w:sz w:val="24"/>
                    <w:szCs w:val="24"/>
                    <w:lang w:eastAsia="es-PE"/>
                    <w:rPrChange w:id="2937" w:author="Unknown">
                      <w:rPr>
                        <w:noProof/>
                        <w:lang w:eastAsia="es-PE"/>
                      </w:rPr>
                    </w:rPrChange>
                  </w:rPr>
                  <mc:AlternateContent>
                    <mc:Choice Requires="wps">
                      <w:drawing>
                        <wp:anchor distT="0" distB="0" distL="114300" distR="114300" simplePos="0" relativeHeight="251701248" behindDoc="0" locked="0" layoutInCell="1" allowOverlap="1" wp14:anchorId="006B5598" wp14:editId="30BF5A93">
                          <wp:simplePos x="0" y="0"/>
                          <wp:positionH relativeFrom="column">
                            <wp:posOffset>723900</wp:posOffset>
                          </wp:positionH>
                          <wp:positionV relativeFrom="paragraph">
                            <wp:posOffset>15875</wp:posOffset>
                          </wp:positionV>
                          <wp:extent cx="222885" cy="169545"/>
                          <wp:effectExtent l="0" t="0" r="24765" b="20955"/>
                          <wp:wrapNone/>
                          <wp:docPr id="633"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50F63" id="Rectángulo 5" o:spid="_x0000_s1026" style="position:absolute;margin-left:57pt;margin-top:1.25pt;width:17.55pt;height:13.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DwcVem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2B9E">
                  <w:rPr>
                    <w:noProof/>
                    <w:sz w:val="24"/>
                    <w:szCs w:val="24"/>
                    <w:lang w:eastAsia="es-PE"/>
                    <w:rPrChange w:id="2938" w:author="Unknown">
                      <w:rPr>
                        <w:noProof/>
                        <w:lang w:eastAsia="es-PE"/>
                      </w:rPr>
                    </w:rPrChange>
                  </w:rPr>
                  <mc:AlternateContent>
                    <mc:Choice Requires="wps">
                      <w:drawing>
                        <wp:anchor distT="0" distB="0" distL="114300" distR="114300" simplePos="0" relativeHeight="251700224" behindDoc="0" locked="0" layoutInCell="1" allowOverlap="1" wp14:anchorId="38027AC7" wp14:editId="522CE66B">
                          <wp:simplePos x="0" y="0"/>
                          <wp:positionH relativeFrom="column">
                            <wp:posOffset>149225</wp:posOffset>
                          </wp:positionH>
                          <wp:positionV relativeFrom="paragraph">
                            <wp:posOffset>12700</wp:posOffset>
                          </wp:positionV>
                          <wp:extent cx="222885" cy="169545"/>
                          <wp:effectExtent l="0" t="0" r="24765" b="20955"/>
                          <wp:wrapNone/>
                          <wp:docPr id="63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19AF9" id="Rectángulo 6" o:spid="_x0000_s1026" style="position:absolute;margin-left:11.75pt;margin-top:1pt;width:17.55pt;height:13.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939" w:author="jhon argomedo" w:date="2019-06-07T06:18:00Z"/>
                <w:del w:id="2940" w:author="Briceño-PC" w:date="2019-07-19T10:02:00Z"/>
                <w:sz w:val="24"/>
                <w:szCs w:val="24"/>
              </w:rPr>
            </w:pPr>
          </w:p>
        </w:tc>
      </w:tr>
      <w:tr w:rsidR="007D47CE" w:rsidDel="00922B9E" w:rsidTr="007D47CE">
        <w:trPr>
          <w:trHeight w:val="605"/>
          <w:ins w:id="2941" w:author="jhon argomedo" w:date="2019-06-07T06:18:00Z"/>
          <w:del w:id="2942" w:author="Briceño-PC" w:date="2019-07-19T10:02:00Z"/>
        </w:trPr>
        <w:tc>
          <w:tcPr>
            <w:tcW w:w="4570" w:type="dxa"/>
          </w:tcPr>
          <w:p w:rsidR="007D47CE" w:rsidDel="00922B9E" w:rsidRDefault="007D47CE" w:rsidP="007D47CE">
            <w:pPr>
              <w:pStyle w:val="Prrafodelista"/>
              <w:numPr>
                <w:ilvl w:val="0"/>
                <w:numId w:val="50"/>
              </w:numPr>
              <w:spacing w:line="256" w:lineRule="auto"/>
              <w:rPr>
                <w:ins w:id="2943" w:author="jhon argomedo" w:date="2019-06-07T06:18:00Z"/>
                <w:del w:id="2944" w:author="Briceño-PC" w:date="2019-07-19T10:02:00Z"/>
              </w:rPr>
            </w:pPr>
            <w:ins w:id="2945" w:author="jhon argomedo" w:date="2019-06-07T06:18:00Z">
              <w:del w:id="2946" w:author="Briceño-PC" w:date="2019-07-19T10:02:00Z">
                <w:r w:rsidDel="00922B9E">
                  <w:delText>¿Se han determinado responsabilidades en el ámbito de la legislación, teniendo en cuenta el sistema legal nacional y/o internacional, según sea el caso?</w:delText>
                </w:r>
              </w:del>
            </w:ins>
          </w:p>
        </w:tc>
        <w:tc>
          <w:tcPr>
            <w:tcW w:w="2977" w:type="dxa"/>
            <w:vAlign w:val="center"/>
          </w:tcPr>
          <w:p w:rsidR="007D47CE" w:rsidDel="00922B9E" w:rsidRDefault="007D47CE" w:rsidP="007D47CE">
            <w:pPr>
              <w:pStyle w:val="Prrafodelista"/>
              <w:tabs>
                <w:tab w:val="left" w:pos="1560"/>
              </w:tabs>
              <w:ind w:left="0"/>
              <w:rPr>
                <w:ins w:id="2947" w:author="jhon argomedo" w:date="2019-06-07T06:18:00Z"/>
                <w:del w:id="2948" w:author="Briceño-PC" w:date="2019-07-19T10:02:00Z"/>
                <w:noProof/>
                <w:sz w:val="24"/>
                <w:szCs w:val="24"/>
                <w:lang w:eastAsia="es-PE"/>
              </w:rPr>
            </w:pPr>
            <w:ins w:id="2949" w:author="jhon argomedo" w:date="2019-06-07T06:18:00Z">
              <w:del w:id="2950" w:author="Briceño-PC" w:date="2019-07-19T10:02:00Z">
                <w:r w:rsidDel="00922B9E">
                  <w:rPr>
                    <w:noProof/>
                    <w:sz w:val="24"/>
                    <w:szCs w:val="24"/>
                    <w:lang w:eastAsia="es-PE"/>
                    <w:rPrChange w:id="2951" w:author="Unknown">
                      <w:rPr>
                        <w:noProof/>
                        <w:lang w:eastAsia="es-PE"/>
                      </w:rPr>
                    </w:rPrChange>
                  </w:rPr>
                  <mc:AlternateContent>
                    <mc:Choice Requires="wps">
                      <w:drawing>
                        <wp:anchor distT="0" distB="0" distL="114300" distR="114300" simplePos="0" relativeHeight="251705344" behindDoc="0" locked="0" layoutInCell="1" allowOverlap="1" wp14:anchorId="1F9068FF" wp14:editId="0218B51D">
                          <wp:simplePos x="0" y="0"/>
                          <wp:positionH relativeFrom="column">
                            <wp:posOffset>1304290</wp:posOffset>
                          </wp:positionH>
                          <wp:positionV relativeFrom="paragraph">
                            <wp:posOffset>15240</wp:posOffset>
                          </wp:positionV>
                          <wp:extent cx="222885" cy="169545"/>
                          <wp:effectExtent l="0" t="0" r="24765" b="20955"/>
                          <wp:wrapNone/>
                          <wp:docPr id="635"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1115E" id="Rectángulo 4" o:spid="_x0000_s1026" style="position:absolute;margin-left:102.7pt;margin-top:1.2pt;width:17.55pt;height:13.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awZAIAAA0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Ht8FrB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2B9E">
                  <w:rPr>
                    <w:noProof/>
                    <w:sz w:val="24"/>
                    <w:szCs w:val="24"/>
                    <w:lang w:eastAsia="es-PE"/>
                    <w:rPrChange w:id="2952" w:author="Unknown">
                      <w:rPr>
                        <w:noProof/>
                        <w:lang w:eastAsia="es-PE"/>
                      </w:rPr>
                    </w:rPrChange>
                  </w:rPr>
                  <mc:AlternateContent>
                    <mc:Choice Requires="wps">
                      <w:drawing>
                        <wp:anchor distT="0" distB="0" distL="114300" distR="114300" simplePos="0" relativeHeight="251704320" behindDoc="0" locked="0" layoutInCell="1" allowOverlap="1" wp14:anchorId="08E8CF0A" wp14:editId="665B5A45">
                          <wp:simplePos x="0" y="0"/>
                          <wp:positionH relativeFrom="column">
                            <wp:posOffset>723900</wp:posOffset>
                          </wp:positionH>
                          <wp:positionV relativeFrom="paragraph">
                            <wp:posOffset>15875</wp:posOffset>
                          </wp:positionV>
                          <wp:extent cx="222885" cy="169545"/>
                          <wp:effectExtent l="0" t="0" r="24765" b="20955"/>
                          <wp:wrapNone/>
                          <wp:docPr id="636"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66BE4" id="Rectángulo 5" o:spid="_x0000_s1026" style="position:absolute;margin-left:57pt;margin-top:1.25pt;width:17.55pt;height:13.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1ftAzG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2B9E">
                  <w:rPr>
                    <w:noProof/>
                    <w:sz w:val="24"/>
                    <w:szCs w:val="24"/>
                    <w:lang w:eastAsia="es-PE"/>
                    <w:rPrChange w:id="2953" w:author="Unknown">
                      <w:rPr>
                        <w:noProof/>
                        <w:lang w:eastAsia="es-PE"/>
                      </w:rPr>
                    </w:rPrChange>
                  </w:rPr>
                  <mc:AlternateContent>
                    <mc:Choice Requires="wps">
                      <w:drawing>
                        <wp:anchor distT="0" distB="0" distL="114300" distR="114300" simplePos="0" relativeHeight="251703296" behindDoc="0" locked="0" layoutInCell="1" allowOverlap="1" wp14:anchorId="59A2FD45" wp14:editId="5CDB266B">
                          <wp:simplePos x="0" y="0"/>
                          <wp:positionH relativeFrom="column">
                            <wp:posOffset>149225</wp:posOffset>
                          </wp:positionH>
                          <wp:positionV relativeFrom="paragraph">
                            <wp:posOffset>12700</wp:posOffset>
                          </wp:positionV>
                          <wp:extent cx="222885" cy="169545"/>
                          <wp:effectExtent l="0" t="0" r="24765" b="20955"/>
                          <wp:wrapNone/>
                          <wp:docPr id="637"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BD28D" id="Rectángulo 6" o:spid="_x0000_s1026" style="position:absolute;margin-left:11.75pt;margin-top:1pt;width:17.55pt;height:13.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954" w:author="jhon argomedo" w:date="2019-06-07T06:18:00Z"/>
                <w:del w:id="2955" w:author="Briceño-PC" w:date="2019-07-19T10:02:00Z"/>
                <w:sz w:val="24"/>
                <w:szCs w:val="24"/>
              </w:rPr>
            </w:pPr>
          </w:p>
        </w:tc>
      </w:tr>
      <w:tr w:rsidR="007D47CE" w:rsidDel="00922B9E" w:rsidTr="007D47CE">
        <w:trPr>
          <w:trHeight w:val="605"/>
          <w:ins w:id="2956" w:author="jhon argomedo" w:date="2019-06-07T06:18:00Z"/>
          <w:del w:id="2957" w:author="Briceño-PC" w:date="2019-07-19T10:02:00Z"/>
        </w:trPr>
        <w:tc>
          <w:tcPr>
            <w:tcW w:w="4570" w:type="dxa"/>
          </w:tcPr>
          <w:p w:rsidR="007D47CE" w:rsidDel="00922B9E" w:rsidRDefault="007D47CE" w:rsidP="007D47CE">
            <w:pPr>
              <w:pStyle w:val="Prrafodelista"/>
              <w:numPr>
                <w:ilvl w:val="0"/>
                <w:numId w:val="50"/>
              </w:numPr>
              <w:spacing w:line="256" w:lineRule="auto"/>
              <w:rPr>
                <w:ins w:id="2958" w:author="jhon argomedo" w:date="2019-06-07T06:18:00Z"/>
                <w:del w:id="2959" w:author="Briceño-PC" w:date="2019-07-19T10:02:00Z"/>
              </w:rPr>
            </w:pPr>
            <w:ins w:id="2960" w:author="jhon argomedo" w:date="2019-06-07T06:18:00Z">
              <w:del w:id="2961" w:author="Briceño-PC" w:date="2019-07-19T10:02:00Z">
                <w:r w:rsidDel="00922B9E">
                  <w:delText>¿Se ha revisado que no se violen los derechos de propiedad intelectual y se evite la piratería, además de protección en tareas de colaboración?</w:delText>
                </w:r>
              </w:del>
            </w:ins>
          </w:p>
        </w:tc>
        <w:tc>
          <w:tcPr>
            <w:tcW w:w="2977" w:type="dxa"/>
            <w:vAlign w:val="center"/>
          </w:tcPr>
          <w:p w:rsidR="007D47CE" w:rsidDel="00922B9E" w:rsidRDefault="007D47CE" w:rsidP="007D47CE">
            <w:pPr>
              <w:pStyle w:val="Prrafodelista"/>
              <w:tabs>
                <w:tab w:val="left" w:pos="1560"/>
              </w:tabs>
              <w:ind w:left="0"/>
              <w:rPr>
                <w:ins w:id="2962" w:author="jhon argomedo" w:date="2019-06-07T06:18:00Z"/>
                <w:del w:id="2963" w:author="Briceño-PC" w:date="2019-07-19T10:02:00Z"/>
                <w:noProof/>
                <w:sz w:val="24"/>
                <w:szCs w:val="24"/>
                <w:lang w:eastAsia="es-PE"/>
              </w:rPr>
            </w:pPr>
            <w:ins w:id="2964" w:author="jhon argomedo" w:date="2019-06-07T06:18:00Z">
              <w:del w:id="2965" w:author="Briceño-PC" w:date="2019-07-19T10:02:00Z">
                <w:r w:rsidDel="00922B9E">
                  <w:rPr>
                    <w:noProof/>
                    <w:sz w:val="24"/>
                    <w:szCs w:val="24"/>
                    <w:lang w:eastAsia="es-PE"/>
                    <w:rPrChange w:id="2966" w:author="Unknown">
                      <w:rPr>
                        <w:noProof/>
                        <w:lang w:eastAsia="es-PE"/>
                      </w:rPr>
                    </w:rPrChange>
                  </w:rPr>
                  <mc:AlternateContent>
                    <mc:Choice Requires="wps">
                      <w:drawing>
                        <wp:anchor distT="0" distB="0" distL="114300" distR="114300" simplePos="0" relativeHeight="251708416" behindDoc="0" locked="0" layoutInCell="1" allowOverlap="1" wp14:anchorId="5E5DB55B" wp14:editId="4C033FC5">
                          <wp:simplePos x="0" y="0"/>
                          <wp:positionH relativeFrom="column">
                            <wp:posOffset>1304290</wp:posOffset>
                          </wp:positionH>
                          <wp:positionV relativeFrom="paragraph">
                            <wp:posOffset>15240</wp:posOffset>
                          </wp:positionV>
                          <wp:extent cx="222885" cy="169545"/>
                          <wp:effectExtent l="0" t="0" r="24765" b="20955"/>
                          <wp:wrapNone/>
                          <wp:docPr id="638"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16169" id="Rectángulo 4" o:spid="_x0000_s1026" style="position:absolute;margin-left:102.7pt;margin-top:1.2pt;width:17.55pt;height:13.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E+wPk5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2B9E">
                  <w:rPr>
                    <w:noProof/>
                    <w:sz w:val="24"/>
                    <w:szCs w:val="24"/>
                    <w:lang w:eastAsia="es-PE"/>
                    <w:rPrChange w:id="2967" w:author="Unknown">
                      <w:rPr>
                        <w:noProof/>
                        <w:lang w:eastAsia="es-PE"/>
                      </w:rPr>
                    </w:rPrChange>
                  </w:rPr>
                  <mc:AlternateContent>
                    <mc:Choice Requires="wps">
                      <w:drawing>
                        <wp:anchor distT="0" distB="0" distL="114300" distR="114300" simplePos="0" relativeHeight="251707392" behindDoc="0" locked="0" layoutInCell="1" allowOverlap="1" wp14:anchorId="33B24EFF" wp14:editId="5A8D4BBA">
                          <wp:simplePos x="0" y="0"/>
                          <wp:positionH relativeFrom="column">
                            <wp:posOffset>723900</wp:posOffset>
                          </wp:positionH>
                          <wp:positionV relativeFrom="paragraph">
                            <wp:posOffset>15875</wp:posOffset>
                          </wp:positionV>
                          <wp:extent cx="222885" cy="169545"/>
                          <wp:effectExtent l="0" t="0" r="24765" b="20955"/>
                          <wp:wrapNone/>
                          <wp:docPr id="639"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FBC2D" id="Rectángulo 5" o:spid="_x0000_s1026" style="position:absolute;margin-left:57pt;margin-top:1.25pt;width:17.55pt;height:13.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vjPzW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2B9E">
                  <w:rPr>
                    <w:noProof/>
                    <w:sz w:val="24"/>
                    <w:szCs w:val="24"/>
                    <w:lang w:eastAsia="es-PE"/>
                    <w:rPrChange w:id="2968" w:author="Unknown">
                      <w:rPr>
                        <w:noProof/>
                        <w:lang w:eastAsia="es-PE"/>
                      </w:rPr>
                    </w:rPrChange>
                  </w:rPr>
                  <mc:AlternateContent>
                    <mc:Choice Requires="wps">
                      <w:drawing>
                        <wp:anchor distT="0" distB="0" distL="114300" distR="114300" simplePos="0" relativeHeight="251706368" behindDoc="0" locked="0" layoutInCell="1" allowOverlap="1" wp14:anchorId="799EF629" wp14:editId="625669B2">
                          <wp:simplePos x="0" y="0"/>
                          <wp:positionH relativeFrom="column">
                            <wp:posOffset>149225</wp:posOffset>
                          </wp:positionH>
                          <wp:positionV relativeFrom="paragraph">
                            <wp:posOffset>12700</wp:posOffset>
                          </wp:positionV>
                          <wp:extent cx="222885" cy="169545"/>
                          <wp:effectExtent l="0" t="0" r="24765" b="20955"/>
                          <wp:wrapNone/>
                          <wp:docPr id="640"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7429F" id="Rectángulo 6" o:spid="_x0000_s1026" style="position:absolute;margin-left:11.75pt;margin-top:1pt;width:17.55pt;height:1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CE2F3J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2B9E">
                  <w:rPr>
                    <w:sz w:val="24"/>
                    <w:szCs w:val="24"/>
                  </w:rPr>
                  <w:delText>Si            No           NA</w:delText>
                </w:r>
              </w:del>
            </w:ins>
          </w:p>
        </w:tc>
        <w:tc>
          <w:tcPr>
            <w:tcW w:w="2090" w:type="dxa"/>
          </w:tcPr>
          <w:p w:rsidR="007D47CE" w:rsidDel="00922B9E" w:rsidRDefault="007D47CE" w:rsidP="007D47CE">
            <w:pPr>
              <w:pStyle w:val="Prrafodelista"/>
              <w:tabs>
                <w:tab w:val="left" w:pos="1560"/>
              </w:tabs>
              <w:ind w:left="0"/>
              <w:rPr>
                <w:ins w:id="2969" w:author="jhon argomedo" w:date="2019-06-07T06:18:00Z"/>
                <w:del w:id="2970" w:author="Briceño-PC" w:date="2019-07-19T10:02:00Z"/>
                <w:sz w:val="24"/>
                <w:szCs w:val="24"/>
              </w:rPr>
            </w:pPr>
          </w:p>
        </w:tc>
      </w:tr>
    </w:tbl>
    <w:p w:rsidR="006C52AC" w:rsidRPr="002A1F43" w:rsidRDefault="006C52AC">
      <w:pPr>
        <w:tabs>
          <w:tab w:val="left" w:pos="1560"/>
        </w:tabs>
        <w:rPr>
          <w:ins w:id="2971" w:author="Briceño-PC" w:date="2019-07-19T09:03:00Z"/>
          <w:sz w:val="24"/>
          <w:szCs w:val="24"/>
          <w:rPrChange w:id="2972" w:author="Briceño-PC" w:date="2019-07-19T10:05:00Z">
            <w:rPr>
              <w:ins w:id="2973" w:author="Briceño-PC" w:date="2019-07-19T09:03:00Z"/>
            </w:rPr>
          </w:rPrChange>
        </w:rPr>
        <w:pPrChange w:id="2974" w:author="Briceño-PC" w:date="2019-07-19T10:05:00Z">
          <w:pPr>
            <w:pStyle w:val="Prrafodelista"/>
            <w:tabs>
              <w:tab w:val="left" w:pos="1560"/>
            </w:tabs>
            <w:ind w:left="1440"/>
          </w:pPr>
        </w:pPrChange>
      </w:pPr>
    </w:p>
    <w:p w:rsidR="006C52AC" w:rsidDel="002A1F43" w:rsidRDefault="006C52AC" w:rsidP="007D47CE">
      <w:pPr>
        <w:pStyle w:val="Prrafodelista"/>
        <w:tabs>
          <w:tab w:val="left" w:pos="1560"/>
        </w:tabs>
        <w:ind w:left="1440"/>
        <w:rPr>
          <w:ins w:id="2975" w:author="jhon argomedo" w:date="2019-06-07T06:18:00Z"/>
          <w:del w:id="2976" w:author="Briceño-PC" w:date="2019-07-19T10:04:00Z"/>
          <w:sz w:val="24"/>
          <w:szCs w:val="24"/>
        </w:rPr>
      </w:pPr>
    </w:p>
    <w:p w:rsidR="007D47CE" w:rsidRPr="00BC61DE" w:rsidDel="002A1F43" w:rsidRDefault="007D47CE" w:rsidP="007D47CE">
      <w:pPr>
        <w:pStyle w:val="Prrafodelista"/>
        <w:numPr>
          <w:ilvl w:val="0"/>
          <w:numId w:val="43"/>
        </w:numPr>
        <w:autoSpaceDE w:val="0"/>
        <w:autoSpaceDN w:val="0"/>
        <w:adjustRightInd w:val="0"/>
        <w:spacing w:after="0" w:line="240" w:lineRule="auto"/>
        <w:jc w:val="both"/>
        <w:rPr>
          <w:ins w:id="2977" w:author="jhon argomedo" w:date="2019-06-07T06:20:00Z"/>
          <w:del w:id="2978" w:author="Briceño-PC" w:date="2019-07-19T10:04:00Z"/>
          <w:rFonts w:cstheme="minorHAnsi"/>
          <w:sz w:val="24"/>
          <w:szCs w:val="24"/>
          <w:rPrChange w:id="2979" w:author="jhon argomedo" w:date="2019-06-07T06:25:00Z">
            <w:rPr>
              <w:ins w:id="2980" w:author="jhon argomedo" w:date="2019-06-07T06:20:00Z"/>
              <w:del w:id="2981" w:author="Briceño-PC" w:date="2019-07-19T10:04:00Z"/>
              <w:rFonts w:cstheme="minorHAnsi"/>
              <w:b/>
              <w:sz w:val="24"/>
              <w:szCs w:val="24"/>
            </w:rPr>
          </w:rPrChange>
        </w:rPr>
      </w:pPr>
      <w:ins w:id="2982" w:author="jhon argomedo" w:date="2019-06-07T06:20:00Z">
        <w:del w:id="2983" w:author="Briceño-PC" w:date="2019-07-19T10:04:00Z">
          <w:r w:rsidRPr="00BC61DE" w:rsidDel="002A1F43">
            <w:rPr>
              <w:rFonts w:cstheme="minorHAnsi"/>
              <w:sz w:val="24"/>
              <w:szCs w:val="24"/>
              <w:rPrChange w:id="2984" w:author="jhon argomedo" w:date="2019-06-07T06:25:00Z">
                <w:rPr>
                  <w:rFonts w:cstheme="minorHAnsi"/>
                  <w:b/>
                  <w:sz w:val="24"/>
                  <w:szCs w:val="24"/>
                </w:rPr>
              </w:rPrChange>
            </w:rPr>
            <w:delText>Documentación de Licencia de Software</w:delText>
          </w:r>
        </w:del>
      </w:ins>
    </w:p>
    <w:tbl>
      <w:tblPr>
        <w:tblStyle w:val="Tablaconcuadrcula"/>
        <w:tblW w:w="9638" w:type="dxa"/>
        <w:tblInd w:w="216" w:type="dxa"/>
        <w:tblLook w:val="04A0" w:firstRow="1" w:lastRow="0" w:firstColumn="1" w:lastColumn="0" w:noHBand="0" w:noVBand="1"/>
      </w:tblPr>
      <w:tblGrid>
        <w:gridCol w:w="3753"/>
        <w:gridCol w:w="2286"/>
        <w:gridCol w:w="1924"/>
        <w:gridCol w:w="1675"/>
      </w:tblGrid>
      <w:tr w:rsidR="00921B44" w:rsidRPr="008E733C" w:rsidDel="00922B9E" w:rsidTr="00921B44">
        <w:trPr>
          <w:gridAfter w:val="1"/>
          <w:wAfter w:w="1" w:type="dxa"/>
          <w:trHeight w:val="797"/>
          <w:ins w:id="2985" w:author="Usuario de Windows" w:date="2019-06-14T02:23:00Z"/>
          <w:del w:id="2986" w:author="Briceño-PC" w:date="2019-07-19T10:03:00Z"/>
        </w:trPr>
        <w:tc>
          <w:tcPr>
            <w:tcW w:w="4570" w:type="dxa"/>
          </w:tcPr>
          <w:p w:rsidR="00921B44" w:rsidRPr="008E733C" w:rsidDel="00922B9E" w:rsidRDefault="00921B44" w:rsidP="005B6D54">
            <w:pPr>
              <w:pStyle w:val="Prrafodelista"/>
              <w:tabs>
                <w:tab w:val="left" w:pos="1560"/>
              </w:tabs>
              <w:ind w:left="0"/>
              <w:rPr>
                <w:ins w:id="2987" w:author="Usuario de Windows" w:date="2019-06-14T02:23:00Z"/>
                <w:del w:id="2988" w:author="Briceño-PC" w:date="2019-07-19T10:03:00Z"/>
                <w:rFonts w:cstheme="minorHAnsi"/>
                <w:b/>
                <w:sz w:val="24"/>
                <w:szCs w:val="24"/>
              </w:rPr>
            </w:pPr>
            <w:ins w:id="2989" w:author="Usuario de Windows" w:date="2019-06-14T02:23:00Z">
              <w:del w:id="2990" w:author="Briceño-PC" w:date="2019-07-19T10:02:00Z">
                <w:r w:rsidRPr="008E733C" w:rsidDel="00922B9E">
                  <w:rPr>
                    <w:rFonts w:cstheme="minorHAnsi"/>
                    <w:b/>
                    <w:sz w:val="24"/>
                    <w:szCs w:val="24"/>
                  </w:rPr>
                  <w:delText>Marco Normativo</w:delText>
                </w:r>
              </w:del>
            </w:ins>
          </w:p>
        </w:tc>
        <w:tc>
          <w:tcPr>
            <w:tcW w:w="5067" w:type="dxa"/>
            <w:gridSpan w:val="2"/>
          </w:tcPr>
          <w:p w:rsidR="00921B44" w:rsidRPr="00C77D36" w:rsidDel="00922B9E" w:rsidRDefault="00921B44" w:rsidP="005B6D54">
            <w:pPr>
              <w:autoSpaceDE w:val="0"/>
              <w:autoSpaceDN w:val="0"/>
              <w:adjustRightInd w:val="0"/>
              <w:ind w:left="360" w:hanging="19"/>
              <w:jc w:val="both"/>
              <w:rPr>
                <w:ins w:id="2991" w:author="Usuario de Windows" w:date="2019-06-14T02:23:00Z"/>
                <w:del w:id="2992" w:author="Briceño-PC" w:date="2019-07-19T10:02:00Z"/>
                <w:rFonts w:ascii="Times New Roman" w:hAnsi="Times New Roman" w:cs="Times New Roman"/>
                <w:b/>
                <w:sz w:val="24"/>
                <w:szCs w:val="24"/>
              </w:rPr>
            </w:pPr>
            <w:ins w:id="2993" w:author="Usuario de Windows" w:date="2019-06-14T02:23:00Z">
              <w:del w:id="2994" w:author="Briceño-PC" w:date="2019-07-19T10:02:00Z">
                <w:r w:rsidRPr="00C77D36" w:rsidDel="00922B9E">
                  <w:rPr>
                    <w:rFonts w:ascii="Times New Roman" w:hAnsi="Times New Roman" w:cs="Times New Roman"/>
                    <w:b/>
                    <w:sz w:val="24"/>
                    <w:szCs w:val="24"/>
                  </w:rPr>
                  <w:delText>IEEE 1062:1998</w:delText>
                </w:r>
              </w:del>
            </w:ins>
          </w:p>
          <w:p w:rsidR="00921B44" w:rsidRPr="0078772A" w:rsidDel="00922B9E" w:rsidRDefault="00921B44" w:rsidP="005B6D54">
            <w:pPr>
              <w:autoSpaceDE w:val="0"/>
              <w:autoSpaceDN w:val="0"/>
              <w:adjustRightInd w:val="0"/>
              <w:ind w:left="360" w:hanging="19"/>
              <w:jc w:val="both"/>
              <w:rPr>
                <w:ins w:id="2995" w:author="Usuario de Windows" w:date="2019-06-14T02:23:00Z"/>
                <w:del w:id="2996" w:author="Briceño-PC" w:date="2019-07-19T10:02:00Z"/>
                <w:rFonts w:ascii="Times New Roman" w:hAnsi="Times New Roman" w:cs="Times New Roman"/>
                <w:b/>
                <w:sz w:val="24"/>
                <w:szCs w:val="24"/>
              </w:rPr>
            </w:pPr>
            <w:ins w:id="2997" w:author="Usuario de Windows" w:date="2019-06-14T02:23:00Z">
              <w:del w:id="2998" w:author="Briceño-PC" w:date="2019-07-19T10:02:00Z">
                <w:r w:rsidRPr="00C77D36" w:rsidDel="00922B9E">
                  <w:rPr>
                    <w:rFonts w:ascii="Times New Roman" w:hAnsi="Times New Roman" w:cs="Times New Roman"/>
                    <w:b/>
                    <w:sz w:val="24"/>
                    <w:szCs w:val="24"/>
                  </w:rPr>
                  <w:delText>Modelo CMMI-ACQ</w:delText>
                </w:r>
              </w:del>
            </w:ins>
          </w:p>
          <w:p w:rsidR="00921B44" w:rsidDel="00922B9E" w:rsidRDefault="00921B44" w:rsidP="005B6D54">
            <w:pPr>
              <w:pStyle w:val="Prrafodelista"/>
              <w:ind w:left="341"/>
              <w:jc w:val="both"/>
              <w:rPr>
                <w:ins w:id="2999" w:author="Usuario de Windows" w:date="2019-06-14T02:23:00Z"/>
                <w:del w:id="3000" w:author="Briceño-PC" w:date="2019-07-19T10:02:00Z"/>
                <w:rFonts w:cs="Times New Roman"/>
                <w:b/>
                <w:sz w:val="24"/>
                <w:szCs w:val="24"/>
              </w:rPr>
            </w:pPr>
            <w:ins w:id="3001" w:author="Usuario de Windows" w:date="2019-06-14T02:23:00Z">
              <w:del w:id="3002" w:author="Briceño-PC" w:date="2019-07-19T10:02:00Z">
                <w:r w:rsidRPr="00C77D36" w:rsidDel="00922B9E">
                  <w:rPr>
                    <w:rFonts w:cs="Times New Roman"/>
                    <w:b/>
                    <w:sz w:val="24"/>
                    <w:szCs w:val="24"/>
                  </w:rPr>
                  <w:delText>DECRETO SUPREMO Nº 026-2016-PCM/La ley Nº 27269</w:delText>
                </w:r>
              </w:del>
            </w:ins>
          </w:p>
          <w:p w:rsidR="00921B44" w:rsidRPr="00C77D36" w:rsidDel="00922B9E" w:rsidRDefault="00921B44" w:rsidP="005B6D54">
            <w:pPr>
              <w:pStyle w:val="Prrafodelista"/>
              <w:ind w:left="341"/>
              <w:jc w:val="both"/>
              <w:rPr>
                <w:ins w:id="3003" w:author="Usuario de Windows" w:date="2019-06-14T02:23:00Z"/>
                <w:del w:id="3004" w:author="Briceño-PC" w:date="2019-07-19T10:02:00Z"/>
                <w:rFonts w:cs="Times New Roman"/>
                <w:b/>
                <w:sz w:val="24"/>
                <w:szCs w:val="24"/>
              </w:rPr>
            </w:pPr>
            <w:ins w:id="3005" w:author="Usuario de Windows" w:date="2019-06-14T02:23:00Z">
              <w:del w:id="3006" w:author="Briceño-PC" w:date="2019-07-19T10:02:00Z">
                <w:r w:rsidRPr="00C77D36" w:rsidDel="00922B9E">
                  <w:rPr>
                    <w:rFonts w:cs="Times New Roman"/>
                    <w:b/>
                    <w:sz w:val="24"/>
                    <w:szCs w:val="24"/>
                  </w:rPr>
                  <w:delText>DECRETO SUPREMO Nº 013-2003-PCM</w:delText>
                </w:r>
              </w:del>
            </w:ins>
          </w:p>
          <w:p w:rsidR="00921B44" w:rsidRPr="00C77D36" w:rsidDel="00922B9E" w:rsidRDefault="00921B44" w:rsidP="005B6D54">
            <w:pPr>
              <w:autoSpaceDE w:val="0"/>
              <w:autoSpaceDN w:val="0"/>
              <w:adjustRightInd w:val="0"/>
              <w:ind w:left="360" w:hanging="19"/>
              <w:jc w:val="both"/>
              <w:rPr>
                <w:ins w:id="3007" w:author="Usuario de Windows" w:date="2019-06-14T02:23:00Z"/>
                <w:del w:id="3008" w:author="Briceño-PC" w:date="2019-07-19T10:02:00Z"/>
                <w:rFonts w:ascii="Times New Roman" w:hAnsi="Times New Roman" w:cs="Times New Roman"/>
                <w:b/>
                <w:sz w:val="24"/>
                <w:szCs w:val="24"/>
              </w:rPr>
            </w:pPr>
          </w:p>
          <w:p w:rsidR="00921B44" w:rsidRPr="008E733C" w:rsidDel="00922B9E" w:rsidRDefault="00921B44" w:rsidP="005B6D54">
            <w:pPr>
              <w:rPr>
                <w:ins w:id="3009" w:author="Usuario de Windows" w:date="2019-06-14T02:23:00Z"/>
                <w:del w:id="3010" w:author="Briceño-PC" w:date="2019-07-19T10:03:00Z"/>
                <w:rFonts w:cstheme="minorHAnsi"/>
                <w:sz w:val="24"/>
                <w:szCs w:val="24"/>
              </w:rPr>
            </w:pPr>
          </w:p>
        </w:tc>
      </w:tr>
      <w:tr w:rsidR="00921B44" w:rsidRPr="008E733C" w:rsidDel="00922B9E" w:rsidTr="00921B44">
        <w:trPr>
          <w:trHeight w:val="315"/>
          <w:ins w:id="3011" w:author="Usuario de Windows" w:date="2019-06-14T02:23:00Z"/>
          <w:del w:id="3012" w:author="Briceño-PC" w:date="2019-07-19T10:03:00Z"/>
        </w:trPr>
        <w:tc>
          <w:tcPr>
            <w:tcW w:w="4570" w:type="dxa"/>
          </w:tcPr>
          <w:p w:rsidR="00921B44" w:rsidRPr="008E733C" w:rsidDel="00922B9E" w:rsidRDefault="00921B44" w:rsidP="005B6D54">
            <w:pPr>
              <w:pStyle w:val="Prrafodelista"/>
              <w:tabs>
                <w:tab w:val="left" w:pos="1560"/>
              </w:tabs>
              <w:ind w:left="0"/>
              <w:jc w:val="center"/>
              <w:rPr>
                <w:ins w:id="3013" w:author="Usuario de Windows" w:date="2019-06-14T02:23:00Z"/>
                <w:del w:id="3014" w:author="Briceño-PC" w:date="2019-07-19T10:03:00Z"/>
                <w:rFonts w:cstheme="minorHAnsi"/>
                <w:b/>
                <w:sz w:val="24"/>
                <w:szCs w:val="24"/>
              </w:rPr>
            </w:pPr>
            <w:ins w:id="3015" w:author="Usuario de Windows" w:date="2019-06-14T02:23:00Z">
              <w:del w:id="3016" w:author="Briceño-PC" w:date="2019-07-19T10:02:00Z">
                <w:r w:rsidRPr="008E733C" w:rsidDel="00922B9E">
                  <w:rPr>
                    <w:rFonts w:cstheme="minorHAnsi"/>
                    <w:b/>
                    <w:sz w:val="24"/>
                    <w:szCs w:val="24"/>
                  </w:rPr>
                  <w:delText>Pregunta</w:delText>
                </w:r>
              </w:del>
            </w:ins>
          </w:p>
        </w:tc>
        <w:tc>
          <w:tcPr>
            <w:tcW w:w="5067" w:type="dxa"/>
            <w:gridSpan w:val="2"/>
          </w:tcPr>
          <w:p w:rsidR="002563F6" w:rsidDel="00922B9E" w:rsidRDefault="00921B44" w:rsidP="005B6D54">
            <w:pPr>
              <w:pStyle w:val="Prrafodelista"/>
              <w:tabs>
                <w:tab w:val="left" w:pos="1560"/>
              </w:tabs>
              <w:ind w:left="0"/>
              <w:jc w:val="center"/>
              <w:rPr>
                <w:ins w:id="3017" w:author="Jairo Navez" w:date="2019-06-14T09:55:00Z"/>
                <w:del w:id="3018" w:author="Briceño-PC" w:date="2019-07-19T10:02:00Z"/>
                <w:rFonts w:cstheme="minorHAnsi"/>
                <w:b/>
                <w:sz w:val="24"/>
                <w:szCs w:val="24"/>
              </w:rPr>
            </w:pPr>
            <w:ins w:id="3019" w:author="Usuario de Windows" w:date="2019-06-14T02:23:00Z">
              <w:del w:id="3020" w:author="Briceño-PC" w:date="2019-07-19T10:02:00Z">
                <w:r w:rsidRPr="008E733C" w:rsidDel="00922B9E">
                  <w:rPr>
                    <w:rFonts w:cstheme="minorHAnsi"/>
                    <w:b/>
                    <w:sz w:val="24"/>
                    <w:szCs w:val="24"/>
                  </w:rPr>
                  <w:delText>Respuesta</w:delText>
                </w:r>
              </w:del>
            </w:ins>
          </w:p>
          <w:p w:rsidR="002563F6" w:rsidRPr="002563F6" w:rsidDel="00922B9E" w:rsidRDefault="002563F6">
            <w:pPr>
              <w:rPr>
                <w:ins w:id="3021" w:author="Jairo Navez" w:date="2019-06-14T09:55:00Z"/>
                <w:del w:id="3022" w:author="Briceño-PC" w:date="2019-07-19T10:02:00Z"/>
                <w:rPrChange w:id="3023" w:author="Jairo Navez" w:date="2019-06-14T09:55:00Z">
                  <w:rPr>
                    <w:ins w:id="3024" w:author="Jairo Navez" w:date="2019-06-14T09:55:00Z"/>
                    <w:del w:id="3025" w:author="Briceño-PC" w:date="2019-07-19T10:02:00Z"/>
                    <w:rFonts w:cstheme="minorHAnsi"/>
                    <w:b/>
                    <w:sz w:val="24"/>
                    <w:szCs w:val="24"/>
                  </w:rPr>
                </w:rPrChange>
              </w:rPr>
              <w:pPrChange w:id="3026" w:author="Jairo Navez" w:date="2019-06-14T09:55:00Z">
                <w:pPr>
                  <w:pStyle w:val="Prrafodelista"/>
                  <w:tabs>
                    <w:tab w:val="left" w:pos="1560"/>
                  </w:tabs>
                  <w:ind w:left="0"/>
                  <w:jc w:val="center"/>
                </w:pPr>
              </w:pPrChange>
            </w:pPr>
          </w:p>
          <w:p w:rsidR="00921B44" w:rsidRPr="002563F6" w:rsidDel="00922B9E" w:rsidRDefault="00921B44">
            <w:pPr>
              <w:jc w:val="center"/>
              <w:rPr>
                <w:ins w:id="3027" w:author="Usuario de Windows" w:date="2019-06-14T02:23:00Z"/>
                <w:del w:id="3028" w:author="Briceño-PC" w:date="2019-07-19T10:03:00Z"/>
                <w:rPrChange w:id="3029" w:author="Jairo Navez" w:date="2019-06-14T09:55:00Z">
                  <w:rPr>
                    <w:ins w:id="3030" w:author="Usuario de Windows" w:date="2019-06-14T02:23:00Z"/>
                    <w:del w:id="3031" w:author="Briceño-PC" w:date="2019-07-19T10:03:00Z"/>
                    <w:rFonts w:cstheme="minorHAnsi"/>
                    <w:b/>
                    <w:sz w:val="24"/>
                    <w:szCs w:val="24"/>
                  </w:rPr>
                </w:rPrChange>
              </w:rPr>
              <w:pPrChange w:id="3032" w:author="Jairo Navez" w:date="2019-06-14T09:55:00Z">
                <w:pPr>
                  <w:pStyle w:val="Prrafodelista"/>
                  <w:tabs>
                    <w:tab w:val="left" w:pos="1560"/>
                  </w:tabs>
                  <w:ind w:left="0"/>
                  <w:jc w:val="center"/>
                </w:pPr>
              </w:pPrChange>
            </w:pPr>
          </w:p>
        </w:tc>
        <w:tc>
          <w:tcPr>
            <w:tcW w:w="1" w:type="dxa"/>
          </w:tcPr>
          <w:p w:rsidR="00921B44" w:rsidRPr="008E733C" w:rsidDel="00922B9E" w:rsidRDefault="00921B44" w:rsidP="005B6D54">
            <w:pPr>
              <w:pStyle w:val="Prrafodelista"/>
              <w:tabs>
                <w:tab w:val="left" w:pos="1560"/>
              </w:tabs>
              <w:ind w:left="0"/>
              <w:jc w:val="center"/>
              <w:rPr>
                <w:ins w:id="3033" w:author="Usuario de Windows" w:date="2019-06-14T02:23:00Z"/>
                <w:del w:id="3034" w:author="Briceño-PC" w:date="2019-07-19T10:03:00Z"/>
                <w:rFonts w:cstheme="minorHAnsi"/>
                <w:b/>
                <w:sz w:val="24"/>
                <w:szCs w:val="24"/>
              </w:rPr>
            </w:pPr>
            <w:ins w:id="3035" w:author="Usuario de Windows" w:date="2019-06-14T02:23:00Z">
              <w:del w:id="3036" w:author="Briceño-PC" w:date="2019-07-19T10:02:00Z">
                <w:r w:rsidRPr="008E733C" w:rsidDel="00922B9E">
                  <w:rPr>
                    <w:rFonts w:cstheme="minorHAnsi"/>
                    <w:b/>
                    <w:sz w:val="24"/>
                    <w:szCs w:val="24"/>
                  </w:rPr>
                  <w:delText>Observaciones</w:delText>
                </w:r>
              </w:del>
            </w:ins>
          </w:p>
        </w:tc>
      </w:tr>
      <w:tr w:rsidR="00921B44" w:rsidRPr="008E733C" w:rsidDel="00922B9E" w:rsidTr="00921B44">
        <w:trPr>
          <w:trHeight w:val="583"/>
          <w:ins w:id="3037" w:author="Usuario de Windows" w:date="2019-06-14T02:23:00Z"/>
          <w:del w:id="3038" w:author="Briceño-PC" w:date="2019-07-19T10:03:00Z"/>
        </w:trPr>
        <w:tc>
          <w:tcPr>
            <w:tcW w:w="4570" w:type="dxa"/>
          </w:tcPr>
          <w:p w:rsidR="00921B44" w:rsidRPr="008E733C" w:rsidDel="00922B9E" w:rsidRDefault="00921B44" w:rsidP="005B6D54">
            <w:pPr>
              <w:pStyle w:val="Prrafodelista"/>
              <w:numPr>
                <w:ilvl w:val="0"/>
                <w:numId w:val="52"/>
              </w:numPr>
              <w:spacing w:line="256" w:lineRule="auto"/>
              <w:rPr>
                <w:ins w:id="3039" w:author="Usuario de Windows" w:date="2019-06-14T02:23:00Z"/>
                <w:del w:id="3040" w:author="Briceño-PC" w:date="2019-07-19T10:03:00Z"/>
                <w:rFonts w:cstheme="minorHAnsi"/>
                <w:sz w:val="24"/>
                <w:szCs w:val="24"/>
              </w:rPr>
            </w:pPr>
            <w:ins w:id="3041" w:author="Usuario de Windows" w:date="2019-06-14T02:23:00Z">
              <w:del w:id="3042" w:author="Briceño-PC" w:date="2019-07-19T10:02:00Z">
                <w:r w:rsidRPr="008E733C" w:rsidDel="00922B9E">
                  <w:rPr>
                    <w:rFonts w:cstheme="minorHAnsi"/>
                    <w:color w:val="333333"/>
                    <w:sz w:val="24"/>
                    <w:szCs w:val="24"/>
                    <w:shd w:val="clear" w:color="auto" w:fill="FFFFFF"/>
                  </w:rPr>
                  <w:delText>¿El software fue adquirido con algún representante de la firma a la que pertenece?</w:delText>
                </w:r>
              </w:del>
            </w:ins>
          </w:p>
        </w:tc>
        <w:tc>
          <w:tcPr>
            <w:tcW w:w="5067" w:type="dxa"/>
            <w:gridSpan w:val="2"/>
          </w:tcPr>
          <w:p w:rsidR="00921B44" w:rsidRPr="008E733C" w:rsidDel="00922B9E" w:rsidRDefault="00921B44" w:rsidP="005B6D54">
            <w:pPr>
              <w:pStyle w:val="Prrafodelista"/>
              <w:tabs>
                <w:tab w:val="left" w:pos="1560"/>
              </w:tabs>
              <w:ind w:left="0"/>
              <w:rPr>
                <w:ins w:id="3043" w:author="Usuario de Windows" w:date="2019-06-14T02:23:00Z"/>
                <w:del w:id="3044" w:author="Briceño-PC" w:date="2019-07-19T10:03:00Z"/>
                <w:rFonts w:cstheme="minorHAnsi"/>
                <w:sz w:val="24"/>
                <w:szCs w:val="24"/>
              </w:rPr>
            </w:pPr>
            <w:ins w:id="3045" w:author="Usuario de Windows" w:date="2019-06-14T02:23:00Z">
              <w:del w:id="3046" w:author="Briceño-PC" w:date="2019-07-19T10:02:00Z">
                <w:r w:rsidRPr="008E733C" w:rsidDel="00922B9E">
                  <w:rPr>
                    <w:rFonts w:cstheme="minorHAnsi"/>
                    <w:noProof/>
                    <w:sz w:val="24"/>
                    <w:szCs w:val="24"/>
                    <w:lang w:eastAsia="es-PE"/>
                    <w:rPrChange w:id="3047" w:author="Unknown">
                      <w:rPr>
                        <w:noProof/>
                        <w:lang w:eastAsia="es-PE"/>
                      </w:rPr>
                    </w:rPrChange>
                  </w:rPr>
                  <mc:AlternateContent>
                    <mc:Choice Requires="wps">
                      <w:drawing>
                        <wp:anchor distT="0" distB="0" distL="114300" distR="114300" simplePos="0" relativeHeight="251748352" behindDoc="0" locked="0" layoutInCell="1" allowOverlap="1" wp14:anchorId="7B0C727F" wp14:editId="27915EDC">
                          <wp:simplePos x="0" y="0"/>
                          <wp:positionH relativeFrom="column">
                            <wp:posOffset>723900</wp:posOffset>
                          </wp:positionH>
                          <wp:positionV relativeFrom="paragraph">
                            <wp:posOffset>15875</wp:posOffset>
                          </wp:positionV>
                          <wp:extent cx="222885" cy="169545"/>
                          <wp:effectExtent l="0" t="0" r="24765" b="20955"/>
                          <wp:wrapNone/>
                          <wp:docPr id="53" name="Rectángulo 5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5AF29" id="Rectángulo 53" o:spid="_x0000_s1026" style="position:absolute;margin-left:57pt;margin-top:1.25pt;width:17.55pt;height:13.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1qJZAIAAA0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" fillcolor="white [3201]" strokecolor="black [3200]" strokeweight="1pt"/>
                      </w:pict>
                    </mc:Fallback>
                  </mc:AlternateContent>
                </w:r>
                <w:r w:rsidRPr="008E733C" w:rsidDel="00922B9E">
                  <w:rPr>
                    <w:rFonts w:cstheme="minorHAnsi"/>
                    <w:noProof/>
                    <w:sz w:val="24"/>
                    <w:szCs w:val="24"/>
                    <w:lang w:eastAsia="es-PE"/>
                    <w:rPrChange w:id="3048" w:author="Unknown">
                      <w:rPr>
                        <w:noProof/>
                        <w:lang w:eastAsia="es-PE"/>
                      </w:rPr>
                    </w:rPrChange>
                  </w:rPr>
                  <mc:AlternateContent>
                    <mc:Choice Requires="wps">
                      <w:drawing>
                        <wp:anchor distT="0" distB="0" distL="114300" distR="114300" simplePos="0" relativeHeight="251747328" behindDoc="0" locked="0" layoutInCell="1" allowOverlap="1" wp14:anchorId="0EF0E6FB" wp14:editId="4AD9E27B">
                          <wp:simplePos x="0" y="0"/>
                          <wp:positionH relativeFrom="column">
                            <wp:posOffset>149225</wp:posOffset>
                          </wp:positionH>
                          <wp:positionV relativeFrom="paragraph">
                            <wp:posOffset>12700</wp:posOffset>
                          </wp:positionV>
                          <wp:extent cx="222885" cy="169545"/>
                          <wp:effectExtent l="0" t="0" r="24765" b="20955"/>
                          <wp:wrapNone/>
                          <wp:docPr id="54" name="Rectángulo 5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6C0ED" id="Rectángulo 54" o:spid="_x0000_s1026" style="position:absolute;margin-left:11.75pt;margin-top:1pt;width:17.55pt;height:13.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Aum7YR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2B9E">
                  <w:rPr>
                    <w:rFonts w:cstheme="minorHAnsi"/>
                    <w:sz w:val="24"/>
                    <w:szCs w:val="24"/>
                  </w:rPr>
                  <w:delText xml:space="preserve">Si            No           </w:delText>
                </w:r>
              </w:del>
            </w:ins>
          </w:p>
        </w:tc>
        <w:tc>
          <w:tcPr>
            <w:tcW w:w="1" w:type="dxa"/>
          </w:tcPr>
          <w:p w:rsidR="00921B44" w:rsidRPr="008E733C" w:rsidDel="00922B9E" w:rsidRDefault="00921B44" w:rsidP="005B6D54">
            <w:pPr>
              <w:pStyle w:val="Prrafodelista"/>
              <w:tabs>
                <w:tab w:val="left" w:pos="1560"/>
              </w:tabs>
              <w:ind w:left="0"/>
              <w:rPr>
                <w:ins w:id="3049" w:author="Usuario de Windows" w:date="2019-06-14T02:23:00Z"/>
                <w:del w:id="3050" w:author="Briceño-PC" w:date="2019-07-19T10:03:00Z"/>
                <w:rFonts w:cstheme="minorHAnsi"/>
                <w:sz w:val="24"/>
                <w:szCs w:val="24"/>
              </w:rPr>
            </w:pPr>
          </w:p>
        </w:tc>
      </w:tr>
      <w:tr w:rsidR="00921B44" w:rsidRPr="008E733C" w:rsidDel="00922B9E" w:rsidTr="00921B44">
        <w:trPr>
          <w:trHeight w:val="605"/>
          <w:ins w:id="3051" w:author="Usuario de Windows" w:date="2019-06-14T02:23:00Z"/>
          <w:del w:id="3052" w:author="Briceño-PC" w:date="2019-07-19T10:03:00Z"/>
        </w:trPr>
        <w:tc>
          <w:tcPr>
            <w:tcW w:w="4570" w:type="dxa"/>
          </w:tcPr>
          <w:p w:rsidR="00921B44" w:rsidRPr="008E733C" w:rsidDel="00922B9E" w:rsidRDefault="00921B44" w:rsidP="005B6D54">
            <w:pPr>
              <w:pStyle w:val="Prrafodelista"/>
              <w:numPr>
                <w:ilvl w:val="0"/>
                <w:numId w:val="52"/>
              </w:numPr>
              <w:spacing w:line="256" w:lineRule="auto"/>
              <w:rPr>
                <w:ins w:id="3053" w:author="Usuario de Windows" w:date="2019-06-14T02:23:00Z"/>
                <w:del w:id="3054" w:author="Briceño-PC" w:date="2019-07-19T10:03:00Z"/>
                <w:rFonts w:cstheme="minorHAnsi"/>
                <w:sz w:val="24"/>
                <w:szCs w:val="24"/>
              </w:rPr>
            </w:pPr>
            <w:ins w:id="3055" w:author="Usuario de Windows" w:date="2019-06-14T02:23:00Z">
              <w:del w:id="3056" w:author="Briceño-PC" w:date="2019-07-19T10:02:00Z">
                <w:r w:rsidRPr="008E733C" w:rsidDel="00922B9E">
                  <w:rPr>
                    <w:rFonts w:cstheme="minorHAnsi"/>
                    <w:color w:val="333333"/>
                    <w:sz w:val="24"/>
                    <w:szCs w:val="24"/>
                    <w:shd w:val="clear" w:color="auto" w:fill="FFFFFF"/>
                  </w:rPr>
                  <w:delText>¿La persona encargada de la instalación del software cuenta con la lista de licencias deseadas al equipo y departamento que corresponde?</w:delText>
                </w:r>
                <w:r w:rsidRPr="008E733C" w:rsidDel="00922B9E">
                  <w:rPr>
                    <w:rStyle w:val="apple-converted-space"/>
                    <w:rFonts w:cstheme="minorHAnsi"/>
                    <w:color w:val="333333"/>
                    <w:sz w:val="24"/>
                    <w:szCs w:val="24"/>
                    <w:shd w:val="clear" w:color="auto" w:fill="FFFFFF"/>
                  </w:rPr>
                  <w:delText> </w:delText>
                </w:r>
              </w:del>
            </w:ins>
          </w:p>
        </w:tc>
        <w:tc>
          <w:tcPr>
            <w:tcW w:w="5067" w:type="dxa"/>
            <w:gridSpan w:val="2"/>
          </w:tcPr>
          <w:p w:rsidR="00921B44" w:rsidRPr="008E733C" w:rsidDel="00922B9E" w:rsidRDefault="00921B44" w:rsidP="005B6D54">
            <w:pPr>
              <w:pStyle w:val="Prrafodelista"/>
              <w:tabs>
                <w:tab w:val="left" w:pos="1560"/>
              </w:tabs>
              <w:ind w:left="0"/>
              <w:rPr>
                <w:ins w:id="3057" w:author="Usuario de Windows" w:date="2019-06-14T02:23:00Z"/>
                <w:del w:id="3058" w:author="Briceño-PC" w:date="2019-07-19T10:03:00Z"/>
                <w:rFonts w:cstheme="minorHAnsi"/>
                <w:noProof/>
                <w:sz w:val="24"/>
                <w:szCs w:val="24"/>
                <w:lang w:eastAsia="es-PE"/>
              </w:rPr>
            </w:pPr>
            <w:ins w:id="3059" w:author="Usuario de Windows" w:date="2019-06-14T02:23:00Z">
              <w:del w:id="3060" w:author="Briceño-PC" w:date="2019-07-19T10:02:00Z">
                <w:r w:rsidRPr="008E733C" w:rsidDel="00922B9E">
                  <w:rPr>
                    <w:rFonts w:cstheme="minorHAnsi"/>
                    <w:noProof/>
                    <w:sz w:val="24"/>
                    <w:szCs w:val="24"/>
                    <w:lang w:eastAsia="es-PE"/>
                    <w:rPrChange w:id="3061" w:author="Unknown">
                      <w:rPr>
                        <w:noProof/>
                        <w:lang w:eastAsia="es-PE"/>
                      </w:rPr>
                    </w:rPrChange>
                  </w:rPr>
                  <mc:AlternateContent>
                    <mc:Choice Requires="wps">
                      <w:drawing>
                        <wp:anchor distT="0" distB="0" distL="114300" distR="114300" simplePos="0" relativeHeight="251750400" behindDoc="0" locked="0" layoutInCell="1" allowOverlap="1" wp14:anchorId="23D26479" wp14:editId="59653CFD">
                          <wp:simplePos x="0" y="0"/>
                          <wp:positionH relativeFrom="column">
                            <wp:posOffset>723900</wp:posOffset>
                          </wp:positionH>
                          <wp:positionV relativeFrom="paragraph">
                            <wp:posOffset>15875</wp:posOffset>
                          </wp:positionV>
                          <wp:extent cx="222885" cy="169545"/>
                          <wp:effectExtent l="0" t="0" r="24765" b="20955"/>
                          <wp:wrapNone/>
                          <wp:docPr id="55" name="Rectángulo 5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4D6DB" id="Rectángulo 55" o:spid="_x0000_s1026" style="position:absolute;margin-left:57pt;margin-top:1.25pt;width:17.55pt;height:13.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AcD2ahlAgAADQ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sidDel="00922B9E">
                  <w:rPr>
                    <w:rFonts w:cstheme="minorHAnsi"/>
                    <w:noProof/>
                    <w:sz w:val="24"/>
                    <w:szCs w:val="24"/>
                    <w:lang w:eastAsia="es-PE"/>
                    <w:rPrChange w:id="3062" w:author="Unknown">
                      <w:rPr>
                        <w:noProof/>
                        <w:lang w:eastAsia="es-PE"/>
                      </w:rPr>
                    </w:rPrChange>
                  </w:rPr>
                  <mc:AlternateContent>
                    <mc:Choice Requires="wps">
                      <w:drawing>
                        <wp:anchor distT="0" distB="0" distL="114300" distR="114300" simplePos="0" relativeHeight="251749376" behindDoc="0" locked="0" layoutInCell="1" allowOverlap="1" wp14:anchorId="1BE1973F" wp14:editId="3873FD7D">
                          <wp:simplePos x="0" y="0"/>
                          <wp:positionH relativeFrom="column">
                            <wp:posOffset>149225</wp:posOffset>
                          </wp:positionH>
                          <wp:positionV relativeFrom="paragraph">
                            <wp:posOffset>12700</wp:posOffset>
                          </wp:positionV>
                          <wp:extent cx="222885" cy="169545"/>
                          <wp:effectExtent l="0" t="0" r="24765" b="20955"/>
                          <wp:wrapNone/>
                          <wp:docPr id="56" name="Rectángulo 5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CAB89" id="Rectángulo 56" o:spid="_x0000_s1026" style="position:absolute;margin-left:11.75pt;margin-top:1pt;width:17.55pt;height:13.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A9rRi4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2B9E">
                  <w:rPr>
                    <w:rFonts w:cstheme="minorHAnsi"/>
                    <w:sz w:val="24"/>
                    <w:szCs w:val="24"/>
                  </w:rPr>
                  <w:delText xml:space="preserve">Si            No           </w:delText>
                </w:r>
              </w:del>
            </w:ins>
          </w:p>
        </w:tc>
        <w:tc>
          <w:tcPr>
            <w:tcW w:w="1" w:type="dxa"/>
          </w:tcPr>
          <w:p w:rsidR="00921B44" w:rsidRPr="008E733C" w:rsidDel="00922B9E" w:rsidRDefault="00921B44" w:rsidP="005B6D54">
            <w:pPr>
              <w:pStyle w:val="Prrafodelista"/>
              <w:tabs>
                <w:tab w:val="left" w:pos="1560"/>
              </w:tabs>
              <w:ind w:left="0"/>
              <w:rPr>
                <w:ins w:id="3063" w:author="Usuario de Windows" w:date="2019-06-14T02:23:00Z"/>
                <w:del w:id="3064" w:author="Briceño-PC" w:date="2019-07-19T10:03:00Z"/>
                <w:rFonts w:cstheme="minorHAnsi"/>
                <w:sz w:val="24"/>
                <w:szCs w:val="24"/>
              </w:rPr>
            </w:pPr>
          </w:p>
        </w:tc>
      </w:tr>
      <w:tr w:rsidR="00921B44" w:rsidRPr="008E733C" w:rsidDel="00922B9E" w:rsidTr="00921B44">
        <w:trPr>
          <w:trHeight w:val="605"/>
          <w:ins w:id="3065" w:author="Usuario de Windows" w:date="2019-06-14T02:23:00Z"/>
          <w:del w:id="3066" w:author="Briceño-PC" w:date="2019-07-19T10:03:00Z"/>
        </w:trPr>
        <w:tc>
          <w:tcPr>
            <w:tcW w:w="4570" w:type="dxa"/>
          </w:tcPr>
          <w:p w:rsidR="00921B44" w:rsidRPr="008E733C" w:rsidDel="00922B9E" w:rsidRDefault="00921B44" w:rsidP="005B6D54">
            <w:pPr>
              <w:pStyle w:val="Prrafodelista"/>
              <w:numPr>
                <w:ilvl w:val="0"/>
                <w:numId w:val="52"/>
              </w:numPr>
              <w:spacing w:line="256" w:lineRule="auto"/>
              <w:rPr>
                <w:ins w:id="3067" w:author="Usuario de Windows" w:date="2019-06-14T02:23:00Z"/>
                <w:del w:id="3068" w:author="Briceño-PC" w:date="2019-07-19T10:03:00Z"/>
                <w:rFonts w:cstheme="minorHAnsi"/>
                <w:sz w:val="24"/>
                <w:szCs w:val="24"/>
              </w:rPr>
            </w:pPr>
            <w:ins w:id="3069" w:author="Usuario de Windows" w:date="2019-06-14T02:23:00Z">
              <w:del w:id="3070" w:author="Briceño-PC" w:date="2019-07-19T10:02:00Z">
                <w:r w:rsidRPr="008E733C" w:rsidDel="00922B9E">
                  <w:rPr>
                    <w:rFonts w:cstheme="minorHAnsi"/>
                    <w:color w:val="333333"/>
                    <w:sz w:val="24"/>
                    <w:szCs w:val="24"/>
                    <w:shd w:val="clear" w:color="auto" w:fill="FFFFFF"/>
                  </w:rPr>
                  <w:delText xml:space="preserve">¿El software que se utiliza para la cuestión operativa de la </w:delText>
                </w:r>
                <w:r w:rsidDel="00922B9E">
                  <w:rPr>
                    <w:rFonts w:cstheme="minorHAnsi"/>
                    <w:color w:val="333333"/>
                    <w:sz w:val="24"/>
                    <w:szCs w:val="24"/>
                    <w:shd w:val="clear" w:color="auto" w:fill="FFFFFF"/>
                  </w:rPr>
                  <w:delText>institución</w:delText>
                </w:r>
                <w:r w:rsidRPr="008E733C" w:rsidDel="00922B9E">
                  <w:rPr>
                    <w:rFonts w:cstheme="minorHAnsi"/>
                    <w:color w:val="333333"/>
                    <w:sz w:val="24"/>
                    <w:szCs w:val="24"/>
                    <w:shd w:val="clear" w:color="auto" w:fill="FFFFFF"/>
                  </w:rPr>
                  <w:delText xml:space="preserve"> se actualiza o se hace cambio de versión cada cierto periodo de tiempo?</w:delText>
                </w:r>
              </w:del>
            </w:ins>
          </w:p>
        </w:tc>
        <w:tc>
          <w:tcPr>
            <w:tcW w:w="5067" w:type="dxa"/>
            <w:gridSpan w:val="2"/>
          </w:tcPr>
          <w:p w:rsidR="00921B44" w:rsidRPr="008E733C" w:rsidDel="00922B9E" w:rsidRDefault="00921B44" w:rsidP="005B6D54">
            <w:pPr>
              <w:pStyle w:val="Prrafodelista"/>
              <w:tabs>
                <w:tab w:val="left" w:pos="1560"/>
              </w:tabs>
              <w:ind w:left="0"/>
              <w:rPr>
                <w:ins w:id="3071" w:author="Usuario de Windows" w:date="2019-06-14T02:23:00Z"/>
                <w:del w:id="3072" w:author="Briceño-PC" w:date="2019-07-19T10:03:00Z"/>
                <w:rFonts w:cstheme="minorHAnsi"/>
                <w:sz w:val="24"/>
                <w:szCs w:val="24"/>
              </w:rPr>
            </w:pPr>
            <w:ins w:id="3073" w:author="Usuario de Windows" w:date="2019-06-14T02:23:00Z">
              <w:del w:id="3074" w:author="Briceño-PC" w:date="2019-07-19T10:02:00Z">
                <w:r w:rsidRPr="008E733C" w:rsidDel="00922B9E">
                  <w:rPr>
                    <w:rFonts w:cstheme="minorHAnsi"/>
                    <w:noProof/>
                    <w:sz w:val="24"/>
                    <w:szCs w:val="24"/>
                    <w:lang w:eastAsia="es-PE"/>
                    <w:rPrChange w:id="3075" w:author="Unknown">
                      <w:rPr>
                        <w:noProof/>
                        <w:lang w:eastAsia="es-PE"/>
                      </w:rPr>
                    </w:rPrChange>
                  </w:rPr>
                  <mc:AlternateContent>
                    <mc:Choice Requires="wps">
                      <w:drawing>
                        <wp:anchor distT="0" distB="0" distL="114300" distR="114300" simplePos="0" relativeHeight="251752448" behindDoc="0" locked="0" layoutInCell="1" allowOverlap="1" wp14:anchorId="54D087B0" wp14:editId="5EF25EA0">
                          <wp:simplePos x="0" y="0"/>
                          <wp:positionH relativeFrom="column">
                            <wp:posOffset>723900</wp:posOffset>
                          </wp:positionH>
                          <wp:positionV relativeFrom="paragraph">
                            <wp:posOffset>15875</wp:posOffset>
                          </wp:positionV>
                          <wp:extent cx="222885" cy="169545"/>
                          <wp:effectExtent l="0" t="0" r="24765" b="20955"/>
                          <wp:wrapNone/>
                          <wp:docPr id="57"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1DB45" id="Rectángulo 5" o:spid="_x0000_s1026" style="position:absolute;margin-left:57pt;margin-top:1.25pt;width:17.55pt;height:13.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KwLtCFlAgAADA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sidDel="00922B9E">
                  <w:rPr>
                    <w:rFonts w:cstheme="minorHAnsi"/>
                    <w:noProof/>
                    <w:sz w:val="24"/>
                    <w:szCs w:val="24"/>
                    <w:lang w:eastAsia="es-PE"/>
                    <w:rPrChange w:id="3076" w:author="Unknown">
                      <w:rPr>
                        <w:noProof/>
                        <w:lang w:eastAsia="es-PE"/>
                      </w:rPr>
                    </w:rPrChange>
                  </w:rPr>
                  <mc:AlternateContent>
                    <mc:Choice Requires="wps">
                      <w:drawing>
                        <wp:anchor distT="0" distB="0" distL="114300" distR="114300" simplePos="0" relativeHeight="251751424" behindDoc="0" locked="0" layoutInCell="1" allowOverlap="1" wp14:anchorId="13250B5A" wp14:editId="0F312C67">
                          <wp:simplePos x="0" y="0"/>
                          <wp:positionH relativeFrom="column">
                            <wp:posOffset>149225</wp:posOffset>
                          </wp:positionH>
                          <wp:positionV relativeFrom="paragraph">
                            <wp:posOffset>12700</wp:posOffset>
                          </wp:positionV>
                          <wp:extent cx="222885" cy="169545"/>
                          <wp:effectExtent l="0" t="0" r="24765" b="20955"/>
                          <wp:wrapNone/>
                          <wp:docPr id="5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C1BE4" id="Rectángulo 6" o:spid="_x0000_s1026" style="position:absolute;margin-left:11.75pt;margin-top:1pt;width:17.55pt;height:13.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JUSYw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Kt8lRJjAgAADAUAAA4AAAAAAAAAAAAAAAAALgIAAGRycy9lMm9E&#10;b2MueG1sUEsBAi0AFAAGAAgAAAAhAAapdpDbAAAABgEAAA8AAAAAAAAAAAAAAAAAvQQAAGRycy9k&#10;b3ducmV2LnhtbFBLBQYAAAAABAAEAPMAAADFBQAAAAA=&#10;" fillcolor="white [3201]" strokecolor="black [3200]" strokeweight="1pt"/>
                      </w:pict>
                    </mc:Fallback>
                  </mc:AlternateContent>
                </w:r>
                <w:r w:rsidDel="00922B9E">
                  <w:rPr>
                    <w:rFonts w:cstheme="minorHAnsi"/>
                    <w:sz w:val="24"/>
                    <w:szCs w:val="24"/>
                  </w:rPr>
                  <w:delText xml:space="preserve">Si            No           </w:delText>
                </w:r>
              </w:del>
            </w:ins>
          </w:p>
        </w:tc>
        <w:tc>
          <w:tcPr>
            <w:tcW w:w="1" w:type="dxa"/>
          </w:tcPr>
          <w:p w:rsidR="00921B44" w:rsidRPr="008E733C" w:rsidDel="00922B9E" w:rsidRDefault="00921B44" w:rsidP="005B6D54">
            <w:pPr>
              <w:pStyle w:val="Prrafodelista"/>
              <w:tabs>
                <w:tab w:val="left" w:pos="1560"/>
              </w:tabs>
              <w:ind w:left="0"/>
              <w:rPr>
                <w:ins w:id="3077" w:author="Usuario de Windows" w:date="2019-06-14T02:23:00Z"/>
                <w:del w:id="3078" w:author="Briceño-PC" w:date="2019-07-19T10:02:00Z"/>
                <w:rFonts w:cstheme="minorHAnsi"/>
                <w:sz w:val="24"/>
                <w:szCs w:val="24"/>
              </w:rPr>
            </w:pPr>
          </w:p>
          <w:p w:rsidR="00921B44" w:rsidRPr="008E733C" w:rsidDel="00922B9E" w:rsidRDefault="00921B44" w:rsidP="005B6D54">
            <w:pPr>
              <w:pStyle w:val="Prrafodelista"/>
              <w:tabs>
                <w:tab w:val="left" w:pos="1560"/>
              </w:tabs>
              <w:ind w:left="0"/>
              <w:rPr>
                <w:ins w:id="3079" w:author="Usuario de Windows" w:date="2019-06-14T02:23:00Z"/>
                <w:del w:id="3080" w:author="Briceño-PC" w:date="2019-07-19T10:02:00Z"/>
                <w:rFonts w:cstheme="minorHAnsi"/>
                <w:sz w:val="24"/>
                <w:szCs w:val="24"/>
              </w:rPr>
            </w:pPr>
          </w:p>
          <w:p w:rsidR="00921B44" w:rsidRPr="008E733C" w:rsidDel="00922B9E" w:rsidRDefault="00921B44" w:rsidP="005B6D54">
            <w:pPr>
              <w:pStyle w:val="Prrafodelista"/>
              <w:tabs>
                <w:tab w:val="left" w:pos="1560"/>
              </w:tabs>
              <w:ind w:left="0"/>
              <w:rPr>
                <w:ins w:id="3081" w:author="Usuario de Windows" w:date="2019-06-14T02:23:00Z"/>
                <w:del w:id="3082" w:author="Briceño-PC" w:date="2019-07-19T10:03:00Z"/>
                <w:rFonts w:cstheme="minorHAnsi"/>
                <w:sz w:val="24"/>
                <w:szCs w:val="24"/>
              </w:rPr>
            </w:pPr>
          </w:p>
        </w:tc>
      </w:tr>
      <w:tr w:rsidR="00921B44" w:rsidRPr="008E733C" w:rsidDel="00922B9E" w:rsidTr="00921B44">
        <w:trPr>
          <w:trHeight w:val="605"/>
          <w:ins w:id="3083" w:author="Usuario de Windows" w:date="2019-06-14T02:23:00Z"/>
          <w:del w:id="3084" w:author="Briceño-PC" w:date="2019-07-19T10:03:00Z"/>
        </w:trPr>
        <w:tc>
          <w:tcPr>
            <w:tcW w:w="4570" w:type="dxa"/>
          </w:tcPr>
          <w:p w:rsidR="00921B44" w:rsidRPr="008E733C" w:rsidDel="00922B9E" w:rsidRDefault="00921B44" w:rsidP="005B6D54">
            <w:pPr>
              <w:pStyle w:val="Prrafodelista"/>
              <w:numPr>
                <w:ilvl w:val="0"/>
                <w:numId w:val="52"/>
              </w:numPr>
              <w:spacing w:line="256" w:lineRule="auto"/>
              <w:rPr>
                <w:ins w:id="3085" w:author="Usuario de Windows" w:date="2019-06-14T02:23:00Z"/>
                <w:del w:id="3086" w:author="Briceño-PC" w:date="2019-07-19T10:03:00Z"/>
                <w:rFonts w:cstheme="minorHAnsi"/>
                <w:color w:val="333333"/>
                <w:sz w:val="24"/>
                <w:szCs w:val="24"/>
                <w:shd w:val="clear" w:color="auto" w:fill="FFFFFF"/>
              </w:rPr>
            </w:pPr>
            <w:ins w:id="3087" w:author="Usuario de Windows" w:date="2019-06-14T02:23:00Z">
              <w:del w:id="3088" w:author="Briceño-PC" w:date="2019-07-19T10:02:00Z">
                <w:r w:rsidRPr="008E733C" w:rsidDel="00922B9E">
                  <w:rPr>
                    <w:rFonts w:cstheme="minorHAnsi"/>
                    <w:color w:val="333333"/>
                    <w:sz w:val="24"/>
                    <w:szCs w:val="24"/>
                    <w:shd w:val="clear" w:color="auto" w:fill="FFFFFF"/>
                  </w:rPr>
                  <w:delText>¿Se cuenta con alguna guía para saber el control de dichas licencias y en cómo se clasifica dentro de la empresa? </w:delText>
                </w:r>
              </w:del>
            </w:ins>
          </w:p>
        </w:tc>
        <w:tc>
          <w:tcPr>
            <w:tcW w:w="5067" w:type="dxa"/>
            <w:gridSpan w:val="2"/>
          </w:tcPr>
          <w:p w:rsidR="00921B44" w:rsidRPr="008E733C" w:rsidDel="00922B9E" w:rsidRDefault="00921B44" w:rsidP="005B6D54">
            <w:pPr>
              <w:pStyle w:val="Prrafodelista"/>
              <w:tabs>
                <w:tab w:val="left" w:pos="1560"/>
              </w:tabs>
              <w:ind w:left="0"/>
              <w:rPr>
                <w:ins w:id="3089" w:author="Usuario de Windows" w:date="2019-06-14T02:23:00Z"/>
                <w:del w:id="3090" w:author="Briceño-PC" w:date="2019-07-19T10:03:00Z"/>
                <w:rFonts w:cstheme="minorHAnsi"/>
                <w:sz w:val="24"/>
                <w:szCs w:val="24"/>
              </w:rPr>
            </w:pPr>
            <w:ins w:id="3091" w:author="Usuario de Windows" w:date="2019-06-14T02:23:00Z">
              <w:del w:id="3092" w:author="Briceño-PC" w:date="2019-07-19T10:02:00Z">
                <w:r w:rsidRPr="008E733C" w:rsidDel="00922B9E">
                  <w:rPr>
                    <w:rFonts w:cstheme="minorHAnsi"/>
                    <w:noProof/>
                    <w:sz w:val="24"/>
                    <w:szCs w:val="24"/>
                    <w:lang w:eastAsia="es-PE"/>
                    <w:rPrChange w:id="3093" w:author="Unknown">
                      <w:rPr>
                        <w:noProof/>
                        <w:lang w:eastAsia="es-PE"/>
                      </w:rPr>
                    </w:rPrChange>
                  </w:rPr>
                  <mc:AlternateContent>
                    <mc:Choice Requires="wps">
                      <w:drawing>
                        <wp:anchor distT="0" distB="0" distL="114300" distR="114300" simplePos="0" relativeHeight="251754496" behindDoc="0" locked="0" layoutInCell="1" allowOverlap="1" wp14:anchorId="6C812170" wp14:editId="30ECC478">
                          <wp:simplePos x="0" y="0"/>
                          <wp:positionH relativeFrom="column">
                            <wp:posOffset>723900</wp:posOffset>
                          </wp:positionH>
                          <wp:positionV relativeFrom="paragraph">
                            <wp:posOffset>15875</wp:posOffset>
                          </wp:positionV>
                          <wp:extent cx="222885" cy="169545"/>
                          <wp:effectExtent l="0" t="0" r="24765" b="20955"/>
                          <wp:wrapNone/>
                          <wp:docPr id="59"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859B8" id="Rectángulo 5" o:spid="_x0000_s1026" style="position:absolute;margin-left:57pt;margin-top:1.25pt;width:17.55pt;height:13.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CyZQ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C5sULJlAgAADA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sidDel="00922B9E">
                  <w:rPr>
                    <w:rFonts w:cstheme="minorHAnsi"/>
                    <w:noProof/>
                    <w:sz w:val="24"/>
                    <w:szCs w:val="24"/>
                    <w:lang w:eastAsia="es-PE"/>
                    <w:rPrChange w:id="3094" w:author="Unknown">
                      <w:rPr>
                        <w:noProof/>
                        <w:lang w:eastAsia="es-PE"/>
                      </w:rPr>
                    </w:rPrChange>
                  </w:rPr>
                  <mc:AlternateContent>
                    <mc:Choice Requires="wps">
                      <w:drawing>
                        <wp:anchor distT="0" distB="0" distL="114300" distR="114300" simplePos="0" relativeHeight="251753472" behindDoc="0" locked="0" layoutInCell="1" allowOverlap="1" wp14:anchorId="0639EFF6" wp14:editId="77B764F7">
                          <wp:simplePos x="0" y="0"/>
                          <wp:positionH relativeFrom="column">
                            <wp:posOffset>149225</wp:posOffset>
                          </wp:positionH>
                          <wp:positionV relativeFrom="paragraph">
                            <wp:posOffset>12700</wp:posOffset>
                          </wp:positionV>
                          <wp:extent cx="222885" cy="169545"/>
                          <wp:effectExtent l="0" t="0" r="24765" b="20955"/>
                          <wp:wrapNone/>
                          <wp:docPr id="60"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E5828" id="Rectángulo 6" o:spid="_x0000_s1026" style="position:absolute;margin-left:11.75pt;margin-top:1pt;width:17.55pt;height:13.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FeWh3hjAgAADAUAAA4AAAAAAAAAAAAAAAAALgIAAGRycy9lMm9E&#10;b2MueG1sUEsBAi0AFAAGAAgAAAAhAAapdpDbAAAABgEAAA8AAAAAAAAAAAAAAAAAvQQAAGRycy9k&#10;b3ducmV2LnhtbFBLBQYAAAAABAAEAPMAAADFBQAAAAA=&#10;" fillcolor="white [3201]" strokecolor="black [3200]" strokeweight="1pt"/>
                      </w:pict>
                    </mc:Fallback>
                  </mc:AlternateContent>
                </w:r>
                <w:r w:rsidDel="00922B9E">
                  <w:rPr>
                    <w:rFonts w:cstheme="minorHAnsi"/>
                    <w:sz w:val="24"/>
                    <w:szCs w:val="24"/>
                  </w:rPr>
                  <w:delText xml:space="preserve">Si            No           </w:delText>
                </w:r>
              </w:del>
            </w:ins>
          </w:p>
        </w:tc>
        <w:tc>
          <w:tcPr>
            <w:tcW w:w="1" w:type="dxa"/>
          </w:tcPr>
          <w:p w:rsidR="00921B44" w:rsidRPr="008E733C" w:rsidDel="00922B9E" w:rsidRDefault="00921B44" w:rsidP="005B6D54">
            <w:pPr>
              <w:pStyle w:val="Prrafodelista"/>
              <w:tabs>
                <w:tab w:val="left" w:pos="1560"/>
              </w:tabs>
              <w:ind w:left="0"/>
              <w:rPr>
                <w:ins w:id="3095" w:author="Usuario de Windows" w:date="2019-06-14T02:23:00Z"/>
                <w:del w:id="3096" w:author="Briceño-PC" w:date="2019-07-19T10:02:00Z"/>
                <w:rFonts w:cstheme="minorHAnsi"/>
                <w:sz w:val="24"/>
                <w:szCs w:val="24"/>
              </w:rPr>
            </w:pPr>
          </w:p>
          <w:p w:rsidR="00921B44" w:rsidRPr="008E733C" w:rsidDel="00922B9E" w:rsidRDefault="00921B44" w:rsidP="005B6D54">
            <w:pPr>
              <w:pStyle w:val="Prrafodelista"/>
              <w:tabs>
                <w:tab w:val="left" w:pos="1560"/>
              </w:tabs>
              <w:ind w:left="0"/>
              <w:rPr>
                <w:ins w:id="3097" w:author="Usuario de Windows" w:date="2019-06-14T02:23:00Z"/>
                <w:del w:id="3098" w:author="Briceño-PC" w:date="2019-07-19T10:02:00Z"/>
                <w:rFonts w:cstheme="minorHAnsi"/>
                <w:sz w:val="24"/>
                <w:szCs w:val="24"/>
              </w:rPr>
            </w:pPr>
          </w:p>
          <w:p w:rsidR="00921B44" w:rsidRPr="008E733C" w:rsidDel="00922B9E" w:rsidRDefault="00921B44" w:rsidP="005B6D54">
            <w:pPr>
              <w:pStyle w:val="Prrafodelista"/>
              <w:tabs>
                <w:tab w:val="left" w:pos="1560"/>
              </w:tabs>
              <w:ind w:left="0"/>
              <w:rPr>
                <w:ins w:id="3099" w:author="Usuario de Windows" w:date="2019-06-14T02:23:00Z"/>
                <w:del w:id="3100" w:author="Briceño-PC" w:date="2019-07-19T10:03:00Z"/>
                <w:rFonts w:cstheme="minorHAnsi"/>
                <w:sz w:val="24"/>
                <w:szCs w:val="24"/>
              </w:rPr>
            </w:pPr>
          </w:p>
        </w:tc>
      </w:tr>
      <w:tr w:rsidR="00921B44" w:rsidRPr="008E733C" w:rsidDel="00922B9E" w:rsidTr="00921B44">
        <w:trPr>
          <w:trHeight w:val="605"/>
          <w:ins w:id="3101" w:author="Usuario de Windows" w:date="2019-06-14T02:23:00Z"/>
          <w:del w:id="3102" w:author="Briceño-PC" w:date="2019-07-19T10:03:00Z"/>
        </w:trPr>
        <w:tc>
          <w:tcPr>
            <w:tcW w:w="4570" w:type="dxa"/>
          </w:tcPr>
          <w:p w:rsidR="00921B44" w:rsidRPr="008E733C" w:rsidDel="00922B9E" w:rsidRDefault="00921B44" w:rsidP="005B6D54">
            <w:pPr>
              <w:pStyle w:val="Prrafodelista"/>
              <w:numPr>
                <w:ilvl w:val="0"/>
                <w:numId w:val="52"/>
              </w:numPr>
              <w:spacing w:line="256" w:lineRule="auto"/>
              <w:rPr>
                <w:ins w:id="3103" w:author="Usuario de Windows" w:date="2019-06-14T02:23:00Z"/>
                <w:del w:id="3104" w:author="Briceño-PC" w:date="2019-07-19T10:03:00Z"/>
                <w:rFonts w:cstheme="minorHAnsi"/>
                <w:color w:val="333333"/>
                <w:sz w:val="24"/>
                <w:szCs w:val="24"/>
                <w:shd w:val="clear" w:color="auto" w:fill="FFFFFF"/>
              </w:rPr>
            </w:pPr>
            <w:ins w:id="3105" w:author="Usuario de Windows" w:date="2019-06-14T02:23:00Z">
              <w:del w:id="3106" w:author="Briceño-PC" w:date="2019-07-19T10:02:00Z">
                <w:r w:rsidRPr="006B04BC" w:rsidDel="00922B9E">
                  <w:rPr>
                    <w:rFonts w:cstheme="minorHAnsi"/>
                    <w:color w:val="333333"/>
                    <w:sz w:val="24"/>
                    <w:szCs w:val="24"/>
                    <w:shd w:val="clear" w:color="auto" w:fill="FFFFFF"/>
                  </w:rPr>
                  <w:delText>¿Existe algún procedimiento de control para la adquisición y registro de licencias de software?</w:delText>
                </w:r>
              </w:del>
            </w:ins>
          </w:p>
        </w:tc>
        <w:tc>
          <w:tcPr>
            <w:tcW w:w="5067" w:type="dxa"/>
            <w:gridSpan w:val="2"/>
          </w:tcPr>
          <w:p w:rsidR="00921B44" w:rsidRPr="008E733C" w:rsidDel="00922B9E" w:rsidRDefault="00921B44" w:rsidP="005B6D54">
            <w:pPr>
              <w:pStyle w:val="Prrafodelista"/>
              <w:tabs>
                <w:tab w:val="left" w:pos="1560"/>
              </w:tabs>
              <w:ind w:left="0"/>
              <w:rPr>
                <w:ins w:id="3107" w:author="Usuario de Windows" w:date="2019-06-14T02:23:00Z"/>
                <w:del w:id="3108" w:author="Briceño-PC" w:date="2019-07-19T10:03:00Z"/>
                <w:rFonts w:cstheme="minorHAnsi"/>
                <w:noProof/>
                <w:sz w:val="24"/>
                <w:szCs w:val="24"/>
                <w:lang w:eastAsia="es-PE"/>
              </w:rPr>
            </w:pPr>
            <w:ins w:id="3109" w:author="Usuario de Windows" w:date="2019-06-14T02:23:00Z">
              <w:del w:id="3110" w:author="Briceño-PC" w:date="2019-07-19T10:02:00Z">
                <w:r w:rsidRPr="008E733C" w:rsidDel="00922B9E">
                  <w:rPr>
                    <w:rFonts w:cstheme="minorHAnsi"/>
                    <w:noProof/>
                    <w:sz w:val="24"/>
                    <w:szCs w:val="24"/>
                    <w:lang w:eastAsia="es-PE"/>
                    <w:rPrChange w:id="3111" w:author="Unknown">
                      <w:rPr>
                        <w:noProof/>
                        <w:lang w:eastAsia="es-PE"/>
                      </w:rPr>
                    </w:rPrChange>
                  </w:rPr>
                  <mc:AlternateContent>
                    <mc:Choice Requires="wps">
                      <w:drawing>
                        <wp:anchor distT="0" distB="0" distL="114300" distR="114300" simplePos="0" relativeHeight="251756544" behindDoc="0" locked="0" layoutInCell="1" allowOverlap="1" wp14:anchorId="51A94533" wp14:editId="65D09DE7">
                          <wp:simplePos x="0" y="0"/>
                          <wp:positionH relativeFrom="column">
                            <wp:posOffset>763270</wp:posOffset>
                          </wp:positionH>
                          <wp:positionV relativeFrom="paragraph">
                            <wp:posOffset>28575</wp:posOffset>
                          </wp:positionV>
                          <wp:extent cx="222885" cy="169545"/>
                          <wp:effectExtent l="0" t="0" r="24765" b="20955"/>
                          <wp:wrapNone/>
                          <wp:docPr id="61" name="Rectángulo 61"/>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3DBC4" id="Rectángulo 61" o:spid="_x0000_s1026" style="position:absolute;margin-left:60.1pt;margin-top:2.25pt;width:17.55pt;height:13.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" fillcolor="white [3201]" strokecolor="black [3200]" strokeweight="1pt"/>
                      </w:pict>
                    </mc:Fallback>
                  </mc:AlternateContent>
                </w:r>
                <w:r w:rsidRPr="008E733C" w:rsidDel="00922B9E">
                  <w:rPr>
                    <w:rFonts w:cstheme="minorHAnsi"/>
                    <w:noProof/>
                    <w:sz w:val="24"/>
                    <w:szCs w:val="24"/>
                    <w:lang w:eastAsia="es-PE"/>
                    <w:rPrChange w:id="3112" w:author="Unknown">
                      <w:rPr>
                        <w:noProof/>
                        <w:lang w:eastAsia="es-PE"/>
                      </w:rPr>
                    </w:rPrChange>
                  </w:rPr>
                  <mc:AlternateContent>
                    <mc:Choice Requires="wps">
                      <w:drawing>
                        <wp:anchor distT="0" distB="0" distL="114300" distR="114300" simplePos="0" relativeHeight="251755520" behindDoc="0" locked="0" layoutInCell="1" allowOverlap="1" wp14:anchorId="0F4681BC" wp14:editId="1EEBC278">
                          <wp:simplePos x="0" y="0"/>
                          <wp:positionH relativeFrom="column">
                            <wp:posOffset>200025</wp:posOffset>
                          </wp:positionH>
                          <wp:positionV relativeFrom="paragraph">
                            <wp:posOffset>22860</wp:posOffset>
                          </wp:positionV>
                          <wp:extent cx="222885" cy="169545"/>
                          <wp:effectExtent l="0" t="0" r="24765" b="20955"/>
                          <wp:wrapNone/>
                          <wp:docPr id="62"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61A6F" id="Rectángulo 6" o:spid="_x0000_s1026" style="position:absolute;margin-left:15.75pt;margin-top:1.8pt;width:17.55pt;height:13.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" fillcolor="white [3201]" strokecolor="black [3200]" strokeweight="1pt"/>
                      </w:pict>
                    </mc:Fallback>
                  </mc:AlternateContent>
                </w:r>
                <w:r w:rsidRPr="008E733C" w:rsidDel="00922B9E">
                  <w:rPr>
                    <w:rFonts w:cstheme="minorHAnsi"/>
                    <w:sz w:val="24"/>
                    <w:szCs w:val="24"/>
                  </w:rPr>
                  <w:delText xml:space="preserve">Si            No           </w:delText>
                </w:r>
              </w:del>
            </w:ins>
          </w:p>
        </w:tc>
        <w:tc>
          <w:tcPr>
            <w:tcW w:w="1" w:type="dxa"/>
          </w:tcPr>
          <w:p w:rsidR="00921B44" w:rsidRPr="008E733C" w:rsidDel="00922B9E" w:rsidRDefault="00921B44" w:rsidP="005B6D54">
            <w:pPr>
              <w:pStyle w:val="Prrafodelista"/>
              <w:tabs>
                <w:tab w:val="left" w:pos="1560"/>
              </w:tabs>
              <w:ind w:left="0"/>
              <w:rPr>
                <w:ins w:id="3113" w:author="Usuario de Windows" w:date="2019-06-14T02:23:00Z"/>
                <w:del w:id="3114" w:author="Briceño-PC" w:date="2019-07-19T10:03:00Z"/>
                <w:rFonts w:cstheme="minorHAnsi"/>
                <w:sz w:val="24"/>
                <w:szCs w:val="24"/>
              </w:rPr>
            </w:pPr>
          </w:p>
        </w:tc>
      </w:tr>
      <w:tr w:rsidR="00921B44" w:rsidRPr="008E733C" w:rsidDel="00922B9E" w:rsidTr="00921B44">
        <w:trPr>
          <w:trHeight w:val="605"/>
          <w:ins w:id="3115" w:author="Usuario de Windows" w:date="2019-06-14T02:23:00Z"/>
          <w:del w:id="3116" w:author="Briceño-PC" w:date="2019-07-19T10:03:00Z"/>
        </w:trPr>
        <w:tc>
          <w:tcPr>
            <w:tcW w:w="4570" w:type="dxa"/>
          </w:tcPr>
          <w:p w:rsidR="00921B44" w:rsidRPr="008E733C" w:rsidDel="00922B9E" w:rsidRDefault="00921B44" w:rsidP="00921B44">
            <w:pPr>
              <w:pStyle w:val="Default"/>
              <w:numPr>
                <w:ilvl w:val="1"/>
                <w:numId w:val="65"/>
              </w:numPr>
              <w:tabs>
                <w:tab w:val="left" w:pos="1088"/>
              </w:tabs>
              <w:ind w:left="804" w:firstLine="0"/>
              <w:rPr>
                <w:ins w:id="3117" w:author="Usuario de Windows" w:date="2019-06-14T02:23:00Z"/>
                <w:del w:id="3118" w:author="Briceño-PC" w:date="2019-07-19T10:03:00Z"/>
                <w:rFonts w:cstheme="minorHAnsi"/>
                <w:color w:val="333333"/>
                <w:shd w:val="clear" w:color="auto" w:fill="FFFFFF"/>
              </w:rPr>
            </w:pPr>
            <w:ins w:id="3119" w:author="Usuario de Windows" w:date="2019-06-14T02:23:00Z">
              <w:del w:id="3120" w:author="Briceño-PC" w:date="2019-07-19T10:03:00Z">
                <w:r w:rsidRPr="0078772A" w:rsidDel="00922B9E">
                  <w:rPr>
                    <w:rFonts w:asciiTheme="minorHAnsi" w:hAnsiTheme="minorHAnsi" w:cstheme="minorHAnsi"/>
                    <w:color w:val="333333"/>
                    <w:shd w:val="clear" w:color="auto" w:fill="FFFFFF"/>
                    <w:lang w:val="es-PE"/>
                  </w:rPr>
                  <w:delText>No, ¿Por qué?</w:delText>
                </w:r>
              </w:del>
            </w:ins>
          </w:p>
        </w:tc>
        <w:tc>
          <w:tcPr>
            <w:tcW w:w="5067" w:type="dxa"/>
            <w:gridSpan w:val="2"/>
          </w:tcPr>
          <w:p w:rsidR="00921B44" w:rsidRPr="008E733C" w:rsidDel="00922B9E" w:rsidRDefault="00921B44" w:rsidP="005B6D54">
            <w:pPr>
              <w:pStyle w:val="Prrafodelista"/>
              <w:tabs>
                <w:tab w:val="left" w:pos="1560"/>
              </w:tabs>
              <w:ind w:left="0"/>
              <w:rPr>
                <w:ins w:id="3121" w:author="Usuario de Windows" w:date="2019-06-14T02:23:00Z"/>
                <w:del w:id="3122" w:author="Briceño-PC" w:date="2019-07-19T10:03:00Z"/>
                <w:rFonts w:cstheme="minorHAnsi"/>
                <w:noProof/>
                <w:sz w:val="24"/>
                <w:szCs w:val="24"/>
                <w:lang w:eastAsia="es-PE"/>
              </w:rPr>
            </w:pPr>
          </w:p>
        </w:tc>
        <w:tc>
          <w:tcPr>
            <w:tcW w:w="1" w:type="dxa"/>
          </w:tcPr>
          <w:p w:rsidR="00921B44" w:rsidRPr="008E733C" w:rsidDel="00922B9E" w:rsidRDefault="00921B44" w:rsidP="005B6D54">
            <w:pPr>
              <w:pStyle w:val="Prrafodelista"/>
              <w:tabs>
                <w:tab w:val="left" w:pos="1560"/>
              </w:tabs>
              <w:ind w:left="0"/>
              <w:rPr>
                <w:ins w:id="3123" w:author="Usuario de Windows" w:date="2019-06-14T02:23:00Z"/>
                <w:del w:id="3124" w:author="Briceño-PC" w:date="2019-07-19T10:03:00Z"/>
                <w:rFonts w:cstheme="minorHAnsi"/>
                <w:sz w:val="24"/>
                <w:szCs w:val="24"/>
              </w:rPr>
            </w:pPr>
          </w:p>
        </w:tc>
      </w:tr>
      <w:tr w:rsidR="00921B44" w:rsidRPr="008E733C" w:rsidDel="00922B9E" w:rsidTr="00921B44">
        <w:trPr>
          <w:trHeight w:val="605"/>
          <w:ins w:id="3125" w:author="Usuario de Windows" w:date="2019-06-14T02:23:00Z"/>
          <w:del w:id="3126" w:author="Briceño-PC" w:date="2019-07-19T10:03:00Z"/>
        </w:trPr>
        <w:tc>
          <w:tcPr>
            <w:tcW w:w="4570" w:type="dxa"/>
          </w:tcPr>
          <w:p w:rsidR="00921B44" w:rsidRPr="0078772A" w:rsidDel="00922B9E" w:rsidRDefault="00921B44" w:rsidP="00921B44">
            <w:pPr>
              <w:pStyle w:val="Default"/>
              <w:numPr>
                <w:ilvl w:val="1"/>
                <w:numId w:val="65"/>
              </w:numPr>
              <w:tabs>
                <w:tab w:val="left" w:pos="1088"/>
              </w:tabs>
              <w:ind w:left="804" w:firstLine="0"/>
              <w:rPr>
                <w:ins w:id="3127" w:author="Usuario de Windows" w:date="2019-06-14T02:23:00Z"/>
                <w:del w:id="3128" w:author="Briceño-PC" w:date="2019-07-19T10:03:00Z"/>
                <w:rFonts w:asciiTheme="minorHAnsi" w:hAnsiTheme="minorHAnsi" w:cstheme="minorHAnsi"/>
                <w:color w:val="333333"/>
                <w:shd w:val="clear" w:color="auto" w:fill="FFFFFF"/>
                <w:lang w:val="es-PE"/>
              </w:rPr>
            </w:pPr>
            <w:ins w:id="3129" w:author="Usuario de Windows" w:date="2019-06-14T02:23:00Z">
              <w:del w:id="3130" w:author="Briceño-PC" w:date="2019-07-19T10:03:00Z">
                <w:r w:rsidRPr="0078772A" w:rsidDel="00922B9E">
                  <w:rPr>
                    <w:rFonts w:asciiTheme="minorHAnsi" w:hAnsiTheme="minorHAnsi" w:cstheme="minorHAnsi"/>
                    <w:color w:val="333333"/>
                    <w:shd w:val="clear" w:color="auto" w:fill="FFFFFF"/>
                    <w:lang w:val="es-PE"/>
                  </w:rPr>
                  <w:delText xml:space="preserve">Si, Describa el procedimiento: </w:delText>
                </w:r>
              </w:del>
            </w:ins>
          </w:p>
          <w:p w:rsidR="00921B44" w:rsidRPr="008E733C" w:rsidDel="00922B9E" w:rsidRDefault="00921B44" w:rsidP="005B6D54">
            <w:pPr>
              <w:pStyle w:val="Prrafodelista"/>
              <w:tabs>
                <w:tab w:val="left" w:pos="1088"/>
              </w:tabs>
              <w:spacing w:line="256" w:lineRule="auto"/>
              <w:ind w:left="804"/>
              <w:rPr>
                <w:ins w:id="3131" w:author="Usuario de Windows" w:date="2019-06-14T02:23:00Z"/>
                <w:del w:id="3132" w:author="Briceño-PC" w:date="2019-07-19T10:03:00Z"/>
                <w:rFonts w:cstheme="minorHAnsi"/>
                <w:color w:val="333333"/>
                <w:sz w:val="24"/>
                <w:szCs w:val="24"/>
                <w:shd w:val="clear" w:color="auto" w:fill="FFFFFF"/>
              </w:rPr>
            </w:pPr>
          </w:p>
        </w:tc>
        <w:tc>
          <w:tcPr>
            <w:tcW w:w="5067" w:type="dxa"/>
            <w:gridSpan w:val="2"/>
          </w:tcPr>
          <w:p w:rsidR="00921B44" w:rsidRPr="008E733C" w:rsidDel="00922B9E" w:rsidRDefault="00921B44" w:rsidP="005B6D54">
            <w:pPr>
              <w:pStyle w:val="Prrafodelista"/>
              <w:tabs>
                <w:tab w:val="left" w:pos="1560"/>
              </w:tabs>
              <w:ind w:left="0"/>
              <w:rPr>
                <w:ins w:id="3133" w:author="Usuario de Windows" w:date="2019-06-14T02:23:00Z"/>
                <w:del w:id="3134" w:author="Briceño-PC" w:date="2019-07-19T10:03:00Z"/>
                <w:rFonts w:cstheme="minorHAnsi"/>
                <w:noProof/>
                <w:sz w:val="24"/>
                <w:szCs w:val="24"/>
                <w:lang w:eastAsia="es-PE"/>
              </w:rPr>
            </w:pPr>
          </w:p>
        </w:tc>
        <w:tc>
          <w:tcPr>
            <w:tcW w:w="1" w:type="dxa"/>
          </w:tcPr>
          <w:p w:rsidR="00921B44" w:rsidRPr="008E733C" w:rsidDel="00922B9E" w:rsidRDefault="00921B44" w:rsidP="005B6D54">
            <w:pPr>
              <w:pStyle w:val="Prrafodelista"/>
              <w:tabs>
                <w:tab w:val="left" w:pos="1560"/>
              </w:tabs>
              <w:ind w:left="0"/>
              <w:rPr>
                <w:ins w:id="3135" w:author="Usuario de Windows" w:date="2019-06-14T02:23:00Z"/>
                <w:del w:id="3136" w:author="Briceño-PC" w:date="2019-07-19T10:03:00Z"/>
                <w:rFonts w:cstheme="minorHAnsi"/>
                <w:sz w:val="24"/>
                <w:szCs w:val="24"/>
              </w:rPr>
            </w:pPr>
          </w:p>
        </w:tc>
      </w:tr>
      <w:tr w:rsidR="00921B44" w:rsidRPr="008E733C" w:rsidDel="00922B9E" w:rsidTr="00921B44">
        <w:trPr>
          <w:trHeight w:val="605"/>
          <w:ins w:id="3137" w:author="Usuario de Windows" w:date="2019-06-14T02:23:00Z"/>
          <w:del w:id="3138" w:author="Briceño-PC" w:date="2019-07-19T10:03:00Z"/>
        </w:trPr>
        <w:tc>
          <w:tcPr>
            <w:tcW w:w="4570" w:type="dxa"/>
          </w:tcPr>
          <w:p w:rsidR="00921B44" w:rsidRPr="0078772A" w:rsidDel="00922B9E" w:rsidRDefault="00921B44" w:rsidP="005B6D54">
            <w:pPr>
              <w:pStyle w:val="Default"/>
              <w:numPr>
                <w:ilvl w:val="0"/>
                <w:numId w:val="52"/>
              </w:numPr>
              <w:rPr>
                <w:ins w:id="3139" w:author="Usuario de Windows" w:date="2019-06-14T02:23:00Z"/>
                <w:del w:id="3140" w:author="Briceño-PC" w:date="2019-07-19T10:03:00Z"/>
                <w:rFonts w:asciiTheme="minorHAnsi" w:hAnsiTheme="minorHAnsi" w:cstheme="minorHAnsi"/>
                <w:color w:val="333333"/>
                <w:shd w:val="clear" w:color="auto" w:fill="FFFFFF"/>
                <w:lang w:val="es-PE"/>
              </w:rPr>
            </w:pPr>
            <w:ins w:id="3141" w:author="Usuario de Windows" w:date="2019-06-14T02:23:00Z">
              <w:del w:id="3142" w:author="Briceño-PC" w:date="2019-07-19T10:03:00Z">
                <w:r w:rsidRPr="0078772A" w:rsidDel="00922B9E">
                  <w:rPr>
                    <w:rFonts w:asciiTheme="minorHAnsi" w:hAnsiTheme="minorHAnsi" w:cstheme="minorHAnsi"/>
                    <w:color w:val="333333"/>
                    <w:shd w:val="clear" w:color="auto" w:fill="FFFFFF"/>
                    <w:lang w:val="es-PE"/>
                  </w:rPr>
                  <w:delText xml:space="preserve">¿Se monitorea y/o supervisa el procedimiento mencionado en la pregunta anterior? </w:delText>
                </w:r>
              </w:del>
            </w:ins>
          </w:p>
          <w:p w:rsidR="00921B44" w:rsidRPr="0078772A" w:rsidDel="00922B9E" w:rsidRDefault="00921B44" w:rsidP="00921B44">
            <w:pPr>
              <w:pStyle w:val="Default"/>
              <w:numPr>
                <w:ilvl w:val="0"/>
                <w:numId w:val="66"/>
              </w:numPr>
              <w:rPr>
                <w:ins w:id="3143" w:author="Usuario de Windows" w:date="2019-06-14T02:23:00Z"/>
                <w:del w:id="3144" w:author="Briceño-PC" w:date="2019-07-19T10:03:00Z"/>
                <w:rFonts w:asciiTheme="minorHAnsi" w:hAnsiTheme="minorHAnsi" w:cstheme="minorHAnsi"/>
                <w:color w:val="333333"/>
                <w:shd w:val="clear" w:color="auto" w:fill="FFFFFF"/>
                <w:lang w:val="es-PE"/>
              </w:rPr>
            </w:pPr>
            <w:ins w:id="3145" w:author="Usuario de Windows" w:date="2019-06-14T02:23:00Z">
              <w:del w:id="3146" w:author="Briceño-PC" w:date="2019-07-19T10:03:00Z">
                <w:r w:rsidRPr="0078772A" w:rsidDel="00922B9E">
                  <w:rPr>
                    <w:rFonts w:asciiTheme="minorHAnsi" w:hAnsiTheme="minorHAnsi" w:cstheme="minorHAnsi"/>
                    <w:color w:val="333333"/>
                    <w:shd w:val="clear" w:color="auto" w:fill="FFFFFF"/>
                    <w:lang w:val="es-PE"/>
                  </w:rPr>
                  <w:delText xml:space="preserve">No, ¿Por qué? </w:delText>
                </w:r>
              </w:del>
            </w:ins>
          </w:p>
          <w:p w:rsidR="00921B44" w:rsidRPr="006B04BC" w:rsidDel="00922B9E" w:rsidRDefault="00921B44" w:rsidP="005B6D54">
            <w:pPr>
              <w:pStyle w:val="Default"/>
              <w:tabs>
                <w:tab w:val="left" w:pos="1088"/>
              </w:tabs>
              <w:ind w:left="804"/>
              <w:rPr>
                <w:ins w:id="3147" w:author="Usuario de Windows" w:date="2019-06-14T02:23:00Z"/>
                <w:del w:id="3148" w:author="Briceño-PC" w:date="2019-07-19T10:03:00Z"/>
                <w:rFonts w:asciiTheme="minorHAnsi" w:hAnsiTheme="minorHAnsi" w:cstheme="minorHAnsi"/>
                <w:color w:val="333333"/>
                <w:shd w:val="clear" w:color="auto" w:fill="FFFFFF"/>
                <w:lang w:val="es-PE"/>
              </w:rPr>
            </w:pPr>
          </w:p>
        </w:tc>
        <w:tc>
          <w:tcPr>
            <w:tcW w:w="5067" w:type="dxa"/>
            <w:gridSpan w:val="2"/>
          </w:tcPr>
          <w:p w:rsidR="00921B44" w:rsidRPr="008E733C" w:rsidDel="00922B9E" w:rsidRDefault="00921B44" w:rsidP="005B6D54">
            <w:pPr>
              <w:pStyle w:val="Prrafodelista"/>
              <w:tabs>
                <w:tab w:val="left" w:pos="1560"/>
              </w:tabs>
              <w:ind w:left="0"/>
              <w:rPr>
                <w:ins w:id="3149" w:author="Usuario de Windows" w:date="2019-06-14T02:23:00Z"/>
                <w:del w:id="3150" w:author="Briceño-PC" w:date="2019-07-19T10:03:00Z"/>
                <w:rFonts w:cstheme="minorHAnsi"/>
                <w:noProof/>
                <w:sz w:val="24"/>
                <w:szCs w:val="24"/>
                <w:lang w:eastAsia="es-PE"/>
              </w:rPr>
            </w:pPr>
            <w:ins w:id="3151" w:author="Usuario de Windows" w:date="2019-06-14T02:23:00Z">
              <w:del w:id="3152" w:author="Briceño-PC" w:date="2019-07-19T10:03:00Z">
                <w:r w:rsidRPr="008E733C" w:rsidDel="00922B9E">
                  <w:rPr>
                    <w:rFonts w:cstheme="minorHAnsi"/>
                    <w:noProof/>
                    <w:sz w:val="24"/>
                    <w:szCs w:val="24"/>
                    <w:lang w:eastAsia="es-PE"/>
                    <w:rPrChange w:id="3153" w:author="Unknown">
                      <w:rPr>
                        <w:noProof/>
                        <w:lang w:eastAsia="es-PE"/>
                      </w:rPr>
                    </w:rPrChange>
                  </w:rPr>
                  <mc:AlternateContent>
                    <mc:Choice Requires="wps">
                      <w:drawing>
                        <wp:anchor distT="0" distB="0" distL="114300" distR="114300" simplePos="0" relativeHeight="251758592" behindDoc="0" locked="0" layoutInCell="1" allowOverlap="1" wp14:anchorId="7A798644" wp14:editId="2320CE93">
                          <wp:simplePos x="0" y="0"/>
                          <wp:positionH relativeFrom="column">
                            <wp:posOffset>816610</wp:posOffset>
                          </wp:positionH>
                          <wp:positionV relativeFrom="paragraph">
                            <wp:posOffset>15875</wp:posOffset>
                          </wp:positionV>
                          <wp:extent cx="222885" cy="169545"/>
                          <wp:effectExtent l="0" t="0" r="24765" b="20955"/>
                          <wp:wrapNone/>
                          <wp:docPr id="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62481" id="Rectángulo 6" o:spid="_x0000_s1026" style="position:absolute;margin-left:64.3pt;margin-top:1.25pt;width:17.55pt;height:13.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oeYgIAAAs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" fillcolor="white [3201]" strokecolor="black [3200]" strokeweight="1pt"/>
                      </w:pict>
                    </mc:Fallback>
                  </mc:AlternateContent>
                </w:r>
                <w:r w:rsidRPr="008E733C" w:rsidDel="00922B9E">
                  <w:rPr>
                    <w:rFonts w:cstheme="minorHAnsi"/>
                    <w:noProof/>
                    <w:sz w:val="24"/>
                    <w:szCs w:val="24"/>
                    <w:lang w:eastAsia="es-PE"/>
                    <w:rPrChange w:id="3154" w:author="Unknown">
                      <w:rPr>
                        <w:noProof/>
                        <w:lang w:eastAsia="es-PE"/>
                      </w:rPr>
                    </w:rPrChange>
                  </w:rPr>
                  <mc:AlternateContent>
                    <mc:Choice Requires="wps">
                      <w:drawing>
                        <wp:anchor distT="0" distB="0" distL="114300" distR="114300" simplePos="0" relativeHeight="251757568" behindDoc="0" locked="0" layoutInCell="1" allowOverlap="1" wp14:anchorId="3CA19839" wp14:editId="1E598CBD">
                          <wp:simplePos x="0" y="0"/>
                          <wp:positionH relativeFrom="column">
                            <wp:posOffset>180975</wp:posOffset>
                          </wp:positionH>
                          <wp:positionV relativeFrom="paragraph">
                            <wp:posOffset>39370</wp:posOffset>
                          </wp:positionV>
                          <wp:extent cx="222885" cy="169545"/>
                          <wp:effectExtent l="0" t="0" r="24765" b="20955"/>
                          <wp:wrapNone/>
                          <wp:docPr id="7"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6ADED" id="Rectángulo 6" o:spid="_x0000_s1026" style="position:absolute;margin-left:14.25pt;margin-top:3.1pt;width:17.55pt;height:13.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" fillcolor="white [3201]" strokecolor="black [3200]" strokeweight="1pt"/>
                      </w:pict>
                    </mc:Fallback>
                  </mc:AlternateContent>
                </w:r>
                <w:r w:rsidRPr="008E733C" w:rsidDel="00922B9E">
                  <w:rPr>
                    <w:rFonts w:cstheme="minorHAnsi"/>
                    <w:sz w:val="24"/>
                    <w:szCs w:val="24"/>
                  </w:rPr>
                  <w:delText xml:space="preserve">Si            No           </w:delText>
                </w:r>
              </w:del>
            </w:ins>
          </w:p>
        </w:tc>
        <w:tc>
          <w:tcPr>
            <w:tcW w:w="1" w:type="dxa"/>
          </w:tcPr>
          <w:p w:rsidR="00921B44" w:rsidRPr="008E733C" w:rsidDel="00922B9E" w:rsidRDefault="00921B44" w:rsidP="005B6D54">
            <w:pPr>
              <w:pStyle w:val="Prrafodelista"/>
              <w:tabs>
                <w:tab w:val="left" w:pos="1560"/>
              </w:tabs>
              <w:ind w:left="0"/>
              <w:rPr>
                <w:ins w:id="3155" w:author="Usuario de Windows" w:date="2019-06-14T02:23:00Z"/>
                <w:del w:id="3156" w:author="Briceño-PC" w:date="2019-07-19T10:03:00Z"/>
                <w:rFonts w:cstheme="minorHAnsi"/>
                <w:sz w:val="24"/>
                <w:szCs w:val="24"/>
              </w:rPr>
            </w:pPr>
          </w:p>
        </w:tc>
      </w:tr>
      <w:tr w:rsidR="00921B44" w:rsidRPr="008E733C" w:rsidDel="00922B9E" w:rsidTr="00921B44">
        <w:trPr>
          <w:trHeight w:val="605"/>
          <w:ins w:id="3157" w:author="Usuario de Windows" w:date="2019-06-14T02:23:00Z"/>
          <w:del w:id="3158" w:author="Briceño-PC" w:date="2019-07-19T10:03:00Z"/>
        </w:trPr>
        <w:tc>
          <w:tcPr>
            <w:tcW w:w="4570" w:type="dxa"/>
          </w:tcPr>
          <w:p w:rsidR="00921B44" w:rsidRPr="0078772A" w:rsidDel="00922B9E" w:rsidRDefault="00921B44" w:rsidP="00921B44">
            <w:pPr>
              <w:pStyle w:val="Default"/>
              <w:numPr>
                <w:ilvl w:val="0"/>
                <w:numId w:val="66"/>
              </w:numPr>
              <w:rPr>
                <w:ins w:id="3159" w:author="Usuario de Windows" w:date="2019-06-14T02:23:00Z"/>
                <w:del w:id="3160" w:author="Briceño-PC" w:date="2019-07-19T10:03:00Z"/>
                <w:rFonts w:asciiTheme="minorHAnsi" w:hAnsiTheme="minorHAnsi" w:cstheme="minorHAnsi"/>
                <w:color w:val="333333"/>
                <w:shd w:val="clear" w:color="auto" w:fill="FFFFFF"/>
                <w:lang w:val="es-PE"/>
              </w:rPr>
            </w:pPr>
            <w:ins w:id="3161" w:author="Usuario de Windows" w:date="2019-06-14T02:23:00Z">
              <w:del w:id="3162" w:author="Briceño-PC" w:date="2019-07-19T10:03:00Z">
                <w:r w:rsidRPr="0078772A" w:rsidDel="00922B9E">
                  <w:rPr>
                    <w:rFonts w:asciiTheme="minorHAnsi" w:hAnsiTheme="minorHAnsi" w:cstheme="minorHAnsi"/>
                    <w:color w:val="333333"/>
                    <w:shd w:val="clear" w:color="auto" w:fill="FFFFFF"/>
                    <w:lang w:val="es-PE"/>
                  </w:rPr>
                  <w:delText xml:space="preserve">Si, ¿con qué frecuencia se realiza? </w:delText>
                </w:r>
              </w:del>
            </w:ins>
          </w:p>
          <w:p w:rsidR="00921B44" w:rsidRPr="006B04BC" w:rsidDel="00922B9E" w:rsidRDefault="00921B44" w:rsidP="005B6D54">
            <w:pPr>
              <w:pStyle w:val="Default"/>
              <w:tabs>
                <w:tab w:val="left" w:pos="1088"/>
              </w:tabs>
              <w:ind w:left="804"/>
              <w:rPr>
                <w:ins w:id="3163" w:author="Usuario de Windows" w:date="2019-06-14T02:23:00Z"/>
                <w:del w:id="3164" w:author="Briceño-PC" w:date="2019-07-19T10:03:00Z"/>
                <w:rFonts w:asciiTheme="minorHAnsi" w:hAnsiTheme="minorHAnsi" w:cstheme="minorHAnsi"/>
                <w:color w:val="333333"/>
                <w:shd w:val="clear" w:color="auto" w:fill="FFFFFF"/>
                <w:lang w:val="es-PE"/>
              </w:rPr>
            </w:pPr>
          </w:p>
        </w:tc>
        <w:tc>
          <w:tcPr>
            <w:tcW w:w="5067" w:type="dxa"/>
            <w:gridSpan w:val="2"/>
          </w:tcPr>
          <w:p w:rsidR="00921B44" w:rsidRPr="008E733C" w:rsidDel="00922B9E" w:rsidRDefault="00921B44" w:rsidP="005B6D54">
            <w:pPr>
              <w:pStyle w:val="Prrafodelista"/>
              <w:tabs>
                <w:tab w:val="left" w:pos="1560"/>
              </w:tabs>
              <w:ind w:left="0"/>
              <w:rPr>
                <w:ins w:id="3165" w:author="Usuario de Windows" w:date="2019-06-14T02:23:00Z"/>
                <w:del w:id="3166" w:author="Briceño-PC" w:date="2019-07-19T10:03:00Z"/>
                <w:rFonts w:cstheme="minorHAnsi"/>
                <w:noProof/>
                <w:sz w:val="24"/>
                <w:szCs w:val="24"/>
                <w:lang w:eastAsia="es-PE"/>
              </w:rPr>
            </w:pPr>
          </w:p>
        </w:tc>
        <w:tc>
          <w:tcPr>
            <w:tcW w:w="1" w:type="dxa"/>
          </w:tcPr>
          <w:p w:rsidR="00921B44" w:rsidRPr="008E733C" w:rsidDel="00922B9E" w:rsidRDefault="00921B44" w:rsidP="005B6D54">
            <w:pPr>
              <w:pStyle w:val="Prrafodelista"/>
              <w:tabs>
                <w:tab w:val="left" w:pos="1560"/>
              </w:tabs>
              <w:ind w:left="0"/>
              <w:rPr>
                <w:ins w:id="3167" w:author="Usuario de Windows" w:date="2019-06-14T02:23:00Z"/>
                <w:del w:id="3168" w:author="Briceño-PC" w:date="2019-07-19T10:03:00Z"/>
                <w:rFonts w:cstheme="minorHAnsi"/>
                <w:sz w:val="24"/>
                <w:szCs w:val="24"/>
              </w:rPr>
            </w:pPr>
          </w:p>
        </w:tc>
      </w:tr>
      <w:tr w:rsidR="007D47CE" w:rsidRPr="008E733C" w:rsidDel="00922B9E" w:rsidTr="00921B44">
        <w:trPr>
          <w:gridAfter w:val="1"/>
          <w:wAfter w:w="1" w:type="dxa"/>
          <w:trHeight w:val="797"/>
          <w:ins w:id="3169" w:author="jhon argomedo" w:date="2019-06-07T06:20:00Z"/>
          <w:del w:id="3170" w:author="Briceño-PC" w:date="2019-07-19T10:03:00Z"/>
        </w:trPr>
        <w:tc>
          <w:tcPr>
            <w:tcW w:w="4570" w:type="dxa"/>
          </w:tcPr>
          <w:p w:rsidR="007D47CE" w:rsidRPr="008E733C" w:rsidDel="00922B9E" w:rsidRDefault="007D47CE" w:rsidP="007D47CE">
            <w:pPr>
              <w:pStyle w:val="Prrafodelista"/>
              <w:tabs>
                <w:tab w:val="left" w:pos="1560"/>
              </w:tabs>
              <w:ind w:left="0"/>
              <w:rPr>
                <w:ins w:id="3171" w:author="jhon argomedo" w:date="2019-06-07T06:20:00Z"/>
                <w:del w:id="3172" w:author="Briceño-PC" w:date="2019-07-19T10:03:00Z"/>
                <w:rFonts w:cstheme="minorHAnsi"/>
                <w:b/>
                <w:sz w:val="24"/>
                <w:szCs w:val="24"/>
              </w:rPr>
            </w:pPr>
            <w:ins w:id="3173" w:author="jhon argomedo" w:date="2019-06-07T06:20:00Z">
              <w:del w:id="3174" w:author="Briceño-PC" w:date="2019-07-19T10:03:00Z">
                <w:r w:rsidRPr="008E733C" w:rsidDel="00922B9E">
                  <w:rPr>
                    <w:rFonts w:cstheme="minorHAnsi"/>
                    <w:b/>
                    <w:sz w:val="24"/>
                    <w:szCs w:val="24"/>
                  </w:rPr>
                  <w:delText>Marco Normativo</w:delText>
                </w:r>
              </w:del>
            </w:ins>
          </w:p>
        </w:tc>
        <w:tc>
          <w:tcPr>
            <w:tcW w:w="5067" w:type="dxa"/>
            <w:gridSpan w:val="2"/>
          </w:tcPr>
          <w:p w:rsidR="007D47CE" w:rsidDel="00922B9E" w:rsidRDefault="007D47CE" w:rsidP="007D47CE">
            <w:pPr>
              <w:autoSpaceDE w:val="0"/>
              <w:autoSpaceDN w:val="0"/>
              <w:adjustRightInd w:val="0"/>
              <w:jc w:val="both"/>
              <w:rPr>
                <w:ins w:id="3175" w:author="jhon argomedo" w:date="2019-06-07T06:20:00Z"/>
                <w:del w:id="3176" w:author="Briceño-PC" w:date="2019-07-19T10:03:00Z"/>
                <w:rFonts w:ascii="Times New Roman" w:hAnsi="Times New Roman"/>
                <w:b/>
                <w:sz w:val="24"/>
                <w:szCs w:val="24"/>
              </w:rPr>
            </w:pPr>
            <w:ins w:id="3177" w:author="jhon argomedo" w:date="2019-06-07T06:20:00Z">
              <w:del w:id="3178" w:author="Briceño-PC" w:date="2019-07-19T10:03:00Z">
                <w:r w:rsidRPr="00C648F0" w:rsidDel="00922B9E">
                  <w:rPr>
                    <w:rFonts w:ascii="Times New Roman" w:hAnsi="Times New Roman"/>
                    <w:b/>
                    <w:sz w:val="24"/>
                    <w:szCs w:val="24"/>
                  </w:rPr>
                  <w:delText>Modelo CMMI-ACQ</w:delText>
                </w:r>
              </w:del>
            </w:ins>
          </w:p>
          <w:p w:rsidR="007D47CE" w:rsidDel="00922B9E" w:rsidRDefault="007D47CE" w:rsidP="007D47CE">
            <w:pPr>
              <w:autoSpaceDE w:val="0"/>
              <w:autoSpaceDN w:val="0"/>
              <w:adjustRightInd w:val="0"/>
              <w:jc w:val="both"/>
              <w:rPr>
                <w:ins w:id="3179" w:author="jhon argomedo" w:date="2019-06-07T06:20:00Z"/>
                <w:del w:id="3180" w:author="Briceño-PC" w:date="2019-07-19T10:03:00Z"/>
                <w:rFonts w:ascii="Times New Roman" w:hAnsi="Times New Roman"/>
                <w:b/>
                <w:sz w:val="24"/>
                <w:szCs w:val="24"/>
              </w:rPr>
            </w:pPr>
            <w:ins w:id="3181" w:author="jhon argomedo" w:date="2019-06-07T06:20:00Z">
              <w:del w:id="3182" w:author="Briceño-PC" w:date="2019-07-19T10:03:00Z">
                <w:r w:rsidRPr="00C648F0" w:rsidDel="00922B9E">
                  <w:rPr>
                    <w:rFonts w:ascii="Times New Roman" w:hAnsi="Times New Roman"/>
                    <w:b/>
                    <w:sz w:val="24"/>
                    <w:szCs w:val="24"/>
                  </w:rPr>
                  <w:delText>IEEE 1062:1998</w:delText>
                </w:r>
              </w:del>
            </w:ins>
          </w:p>
          <w:p w:rsidR="007D47CE" w:rsidRPr="00C648F0" w:rsidDel="00922B9E" w:rsidRDefault="007D47CE">
            <w:pPr>
              <w:spacing w:after="160" w:line="259" w:lineRule="auto"/>
              <w:jc w:val="both"/>
              <w:rPr>
                <w:ins w:id="3183" w:author="jhon argomedo" w:date="2019-06-07T06:20:00Z"/>
                <w:del w:id="3184" w:author="Briceño-PC" w:date="2019-07-19T10:03:00Z"/>
                <w:rFonts w:ascii="Times New Roman" w:hAnsi="Times New Roman"/>
                <w:b/>
                <w:sz w:val="24"/>
                <w:szCs w:val="24"/>
              </w:rPr>
              <w:pPrChange w:id="3185" w:author="jhon argomedo" w:date="2019-06-07T06:21:00Z">
                <w:pPr>
                  <w:autoSpaceDE w:val="0"/>
                  <w:autoSpaceDN w:val="0"/>
                  <w:adjustRightInd w:val="0"/>
                  <w:jc w:val="both"/>
                </w:pPr>
              </w:pPrChange>
            </w:pPr>
            <w:ins w:id="3186" w:author="jhon argomedo" w:date="2019-06-07T06:20:00Z">
              <w:del w:id="3187" w:author="Briceño-PC" w:date="2019-07-19T10:03:00Z">
                <w:r w:rsidRPr="00C648F0" w:rsidDel="00922B9E">
                  <w:rPr>
                    <w:rFonts w:ascii="Times New Roman" w:hAnsi="Times New Roman"/>
                    <w:b/>
                    <w:sz w:val="24"/>
                    <w:szCs w:val="24"/>
                  </w:rPr>
                  <w:delText>DECRETO SUPREMO Nº 013-2003-PCM</w:delText>
                </w:r>
              </w:del>
            </w:ins>
          </w:p>
          <w:p w:rsidR="007D47CE" w:rsidRPr="008E733C" w:rsidDel="00922B9E" w:rsidRDefault="007D47CE" w:rsidP="007D47CE">
            <w:pPr>
              <w:rPr>
                <w:ins w:id="3188" w:author="jhon argomedo" w:date="2019-06-07T06:20:00Z"/>
                <w:del w:id="3189" w:author="Briceño-PC" w:date="2019-07-19T10:03:00Z"/>
                <w:rFonts w:cstheme="minorHAnsi"/>
                <w:sz w:val="24"/>
                <w:szCs w:val="24"/>
              </w:rPr>
            </w:pPr>
          </w:p>
        </w:tc>
      </w:tr>
      <w:tr w:rsidR="007D47CE" w:rsidRPr="008E733C" w:rsidDel="00922B9E" w:rsidTr="00921B44">
        <w:trPr>
          <w:gridAfter w:val="1"/>
          <w:wAfter w:w="1" w:type="dxa"/>
          <w:trHeight w:val="315"/>
          <w:ins w:id="3190" w:author="jhon argomedo" w:date="2019-06-07T06:20:00Z"/>
          <w:del w:id="3191" w:author="Briceño-PC" w:date="2019-07-19T10:03:00Z"/>
        </w:trPr>
        <w:tc>
          <w:tcPr>
            <w:tcW w:w="4570" w:type="dxa"/>
          </w:tcPr>
          <w:p w:rsidR="007D47CE" w:rsidRPr="008E733C" w:rsidDel="00922B9E" w:rsidRDefault="007D47CE" w:rsidP="007D47CE">
            <w:pPr>
              <w:pStyle w:val="Prrafodelista"/>
              <w:tabs>
                <w:tab w:val="left" w:pos="1560"/>
              </w:tabs>
              <w:ind w:left="0"/>
              <w:jc w:val="center"/>
              <w:rPr>
                <w:ins w:id="3192" w:author="jhon argomedo" w:date="2019-06-07T06:20:00Z"/>
                <w:del w:id="3193" w:author="Briceño-PC" w:date="2019-07-19T10:03:00Z"/>
                <w:rFonts w:cstheme="minorHAnsi"/>
                <w:b/>
                <w:sz w:val="24"/>
                <w:szCs w:val="24"/>
              </w:rPr>
            </w:pPr>
            <w:ins w:id="3194" w:author="jhon argomedo" w:date="2019-06-07T06:20:00Z">
              <w:del w:id="3195" w:author="Briceño-PC" w:date="2019-07-19T10:03:00Z">
                <w:r w:rsidRPr="008E733C" w:rsidDel="00922B9E">
                  <w:rPr>
                    <w:rFonts w:cstheme="minorHAnsi"/>
                    <w:b/>
                    <w:sz w:val="24"/>
                    <w:szCs w:val="24"/>
                  </w:rPr>
                  <w:delText>Pregunta</w:delText>
                </w:r>
              </w:del>
            </w:ins>
          </w:p>
        </w:tc>
        <w:tc>
          <w:tcPr>
            <w:tcW w:w="2977" w:type="dxa"/>
          </w:tcPr>
          <w:p w:rsidR="007D47CE" w:rsidRPr="008E733C" w:rsidDel="00922B9E" w:rsidRDefault="007D47CE" w:rsidP="007D47CE">
            <w:pPr>
              <w:pStyle w:val="Prrafodelista"/>
              <w:tabs>
                <w:tab w:val="left" w:pos="1560"/>
              </w:tabs>
              <w:ind w:left="0"/>
              <w:jc w:val="center"/>
              <w:rPr>
                <w:ins w:id="3196" w:author="jhon argomedo" w:date="2019-06-07T06:20:00Z"/>
                <w:del w:id="3197" w:author="Briceño-PC" w:date="2019-07-19T10:03:00Z"/>
                <w:rFonts w:cstheme="minorHAnsi"/>
                <w:b/>
                <w:sz w:val="24"/>
                <w:szCs w:val="24"/>
              </w:rPr>
            </w:pPr>
            <w:ins w:id="3198" w:author="jhon argomedo" w:date="2019-06-07T06:20:00Z">
              <w:del w:id="3199" w:author="Briceño-PC" w:date="2019-07-19T10:03:00Z">
                <w:r w:rsidRPr="008E733C" w:rsidDel="00922B9E">
                  <w:rPr>
                    <w:rFonts w:cstheme="minorHAnsi"/>
                    <w:b/>
                    <w:sz w:val="24"/>
                    <w:szCs w:val="24"/>
                  </w:rPr>
                  <w:delText>Respuesta</w:delText>
                </w:r>
              </w:del>
            </w:ins>
          </w:p>
        </w:tc>
        <w:tc>
          <w:tcPr>
            <w:tcW w:w="2090" w:type="dxa"/>
          </w:tcPr>
          <w:p w:rsidR="007D47CE" w:rsidRPr="008E733C" w:rsidDel="00922B9E" w:rsidRDefault="007D47CE" w:rsidP="007D47CE">
            <w:pPr>
              <w:pStyle w:val="Prrafodelista"/>
              <w:tabs>
                <w:tab w:val="left" w:pos="1560"/>
              </w:tabs>
              <w:ind w:left="0"/>
              <w:jc w:val="center"/>
              <w:rPr>
                <w:ins w:id="3200" w:author="jhon argomedo" w:date="2019-06-07T06:20:00Z"/>
                <w:del w:id="3201" w:author="Briceño-PC" w:date="2019-07-19T10:03:00Z"/>
                <w:rFonts w:cstheme="minorHAnsi"/>
                <w:b/>
                <w:sz w:val="24"/>
                <w:szCs w:val="24"/>
              </w:rPr>
            </w:pPr>
            <w:ins w:id="3202" w:author="jhon argomedo" w:date="2019-06-07T06:20:00Z">
              <w:del w:id="3203" w:author="Briceño-PC" w:date="2019-07-19T10:03:00Z">
                <w:r w:rsidRPr="008E733C" w:rsidDel="00922B9E">
                  <w:rPr>
                    <w:rFonts w:cstheme="minorHAnsi"/>
                    <w:b/>
                    <w:sz w:val="24"/>
                    <w:szCs w:val="24"/>
                  </w:rPr>
                  <w:delText>Observaciones</w:delText>
                </w:r>
              </w:del>
            </w:ins>
          </w:p>
        </w:tc>
      </w:tr>
      <w:tr w:rsidR="007D47CE" w:rsidRPr="008E733C" w:rsidDel="00922B9E" w:rsidTr="00921B44">
        <w:trPr>
          <w:gridAfter w:val="1"/>
          <w:wAfter w:w="1" w:type="dxa"/>
          <w:trHeight w:val="583"/>
          <w:ins w:id="3204" w:author="jhon argomedo" w:date="2019-06-07T06:20:00Z"/>
          <w:del w:id="3205" w:author="Briceño-PC" w:date="2019-07-19T10:03:00Z"/>
        </w:trPr>
        <w:tc>
          <w:tcPr>
            <w:tcW w:w="4570" w:type="dxa"/>
          </w:tcPr>
          <w:p w:rsidR="007D47CE" w:rsidRPr="008E733C" w:rsidDel="00922B9E" w:rsidRDefault="007D47CE" w:rsidP="007D47CE">
            <w:pPr>
              <w:pStyle w:val="Prrafodelista"/>
              <w:numPr>
                <w:ilvl w:val="0"/>
                <w:numId w:val="52"/>
              </w:numPr>
              <w:spacing w:line="256" w:lineRule="auto"/>
              <w:rPr>
                <w:ins w:id="3206" w:author="jhon argomedo" w:date="2019-06-07T06:20:00Z"/>
                <w:del w:id="3207" w:author="Briceño-PC" w:date="2019-07-19T10:03:00Z"/>
                <w:rFonts w:cstheme="minorHAnsi"/>
                <w:sz w:val="24"/>
                <w:szCs w:val="24"/>
              </w:rPr>
            </w:pPr>
            <w:ins w:id="3208" w:author="jhon argomedo" w:date="2019-06-07T06:20:00Z">
              <w:del w:id="3209" w:author="Briceño-PC" w:date="2019-07-19T10:03:00Z">
                <w:r w:rsidRPr="008E733C" w:rsidDel="00922B9E">
                  <w:rPr>
                    <w:rFonts w:cstheme="minorHAnsi"/>
                    <w:color w:val="333333"/>
                    <w:sz w:val="24"/>
                    <w:szCs w:val="24"/>
                    <w:shd w:val="clear" w:color="auto" w:fill="FFFFFF"/>
                  </w:rPr>
                  <w:delText>¿El software fue adquirido con algún representante de la firma a la que pertenece?</w:delText>
                </w:r>
              </w:del>
            </w:ins>
          </w:p>
        </w:tc>
        <w:tc>
          <w:tcPr>
            <w:tcW w:w="2977" w:type="dxa"/>
            <w:vAlign w:val="center"/>
          </w:tcPr>
          <w:p w:rsidR="007D47CE" w:rsidRPr="008E733C" w:rsidDel="00922B9E" w:rsidRDefault="007D47CE" w:rsidP="007D47CE">
            <w:pPr>
              <w:pStyle w:val="Prrafodelista"/>
              <w:tabs>
                <w:tab w:val="left" w:pos="1560"/>
              </w:tabs>
              <w:ind w:left="0"/>
              <w:rPr>
                <w:ins w:id="3210" w:author="jhon argomedo" w:date="2019-06-07T06:20:00Z"/>
                <w:del w:id="3211" w:author="Briceño-PC" w:date="2019-07-19T10:03:00Z"/>
                <w:rFonts w:cstheme="minorHAnsi"/>
                <w:sz w:val="24"/>
                <w:szCs w:val="24"/>
              </w:rPr>
            </w:pPr>
            <w:ins w:id="3212" w:author="jhon argomedo" w:date="2019-06-07T06:20:00Z">
              <w:del w:id="3213" w:author="Briceño-PC" w:date="2019-07-19T10:03:00Z">
                <w:r w:rsidRPr="008E733C" w:rsidDel="00922B9E">
                  <w:rPr>
                    <w:rFonts w:cstheme="minorHAnsi"/>
                    <w:noProof/>
                    <w:sz w:val="24"/>
                    <w:szCs w:val="24"/>
                    <w:lang w:eastAsia="es-PE"/>
                    <w:rPrChange w:id="3214" w:author="Unknown">
                      <w:rPr>
                        <w:noProof/>
                        <w:lang w:eastAsia="es-PE"/>
                      </w:rPr>
                    </w:rPrChange>
                  </w:rPr>
                  <mc:AlternateContent>
                    <mc:Choice Requires="wps">
                      <w:drawing>
                        <wp:anchor distT="0" distB="0" distL="114300" distR="114300" simplePos="0" relativeHeight="251715584" behindDoc="0" locked="0" layoutInCell="1" allowOverlap="1" wp14:anchorId="6C78F3D1" wp14:editId="772E8BDD">
                          <wp:simplePos x="0" y="0"/>
                          <wp:positionH relativeFrom="column">
                            <wp:posOffset>1304290</wp:posOffset>
                          </wp:positionH>
                          <wp:positionV relativeFrom="paragraph">
                            <wp:posOffset>15240</wp:posOffset>
                          </wp:positionV>
                          <wp:extent cx="222885" cy="169545"/>
                          <wp:effectExtent l="0" t="0" r="24765" b="20955"/>
                          <wp:wrapNone/>
                          <wp:docPr id="72" name="Rectángulo 72"/>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D309" id="Rectángulo 72" o:spid="_x0000_s1026" style="position:absolute;margin-left:102.7pt;margin-top:1.2pt;width:17.55pt;height:13.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LIoIrRkAgAADQUAAA4AAAAAAAAAAAAAAAAALgIAAGRycy9l&#10;Mm9Eb2MueG1sUEsBAi0AFAAGAAgAAAAhACZ9mFrdAAAACAEAAA8AAAAAAAAAAAAAAAAAvgQAAGRy&#10;cy9kb3ducmV2LnhtbFBLBQYAAAAABAAEAPMAAADIBQAAAAA=&#10;" fillcolor="white [3201]" strokecolor="black [3200]" strokeweight="1pt"/>
                      </w:pict>
                    </mc:Fallback>
                  </mc:AlternateContent>
                </w:r>
                <w:r w:rsidRPr="008E733C" w:rsidDel="00922B9E">
                  <w:rPr>
                    <w:rFonts w:cstheme="minorHAnsi"/>
                    <w:noProof/>
                    <w:sz w:val="24"/>
                    <w:szCs w:val="24"/>
                    <w:lang w:eastAsia="es-PE"/>
                    <w:rPrChange w:id="3215" w:author="Unknown">
                      <w:rPr>
                        <w:noProof/>
                        <w:lang w:eastAsia="es-PE"/>
                      </w:rPr>
                    </w:rPrChange>
                  </w:rPr>
                  <mc:AlternateContent>
                    <mc:Choice Requires="wps">
                      <w:drawing>
                        <wp:anchor distT="0" distB="0" distL="114300" distR="114300" simplePos="0" relativeHeight="251714560" behindDoc="0" locked="0" layoutInCell="1" allowOverlap="1" wp14:anchorId="4FB88FB3" wp14:editId="766DADF3">
                          <wp:simplePos x="0" y="0"/>
                          <wp:positionH relativeFrom="column">
                            <wp:posOffset>723900</wp:posOffset>
                          </wp:positionH>
                          <wp:positionV relativeFrom="paragraph">
                            <wp:posOffset>15875</wp:posOffset>
                          </wp:positionV>
                          <wp:extent cx="222885" cy="169545"/>
                          <wp:effectExtent l="0" t="0" r="24765" b="20955"/>
                          <wp:wrapNone/>
                          <wp:docPr id="73" name="Rectángulo 7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747FC" id="Rectángulo 73" o:spid="_x0000_s1026" style="position:absolute;margin-left:57pt;margin-top:1.25pt;width:17.55pt;height:13.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JuwTQ1lAgAADQ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sidDel="00922B9E">
                  <w:rPr>
                    <w:rFonts w:cstheme="minorHAnsi"/>
                    <w:noProof/>
                    <w:sz w:val="24"/>
                    <w:szCs w:val="24"/>
                    <w:lang w:eastAsia="es-PE"/>
                    <w:rPrChange w:id="3216" w:author="Unknown">
                      <w:rPr>
                        <w:noProof/>
                        <w:lang w:eastAsia="es-PE"/>
                      </w:rPr>
                    </w:rPrChange>
                  </w:rPr>
                  <mc:AlternateContent>
                    <mc:Choice Requires="wps">
                      <w:drawing>
                        <wp:anchor distT="0" distB="0" distL="114300" distR="114300" simplePos="0" relativeHeight="251713536" behindDoc="0" locked="0" layoutInCell="1" allowOverlap="1" wp14:anchorId="68B74101" wp14:editId="5945BBC6">
                          <wp:simplePos x="0" y="0"/>
                          <wp:positionH relativeFrom="column">
                            <wp:posOffset>149225</wp:posOffset>
                          </wp:positionH>
                          <wp:positionV relativeFrom="paragraph">
                            <wp:posOffset>12700</wp:posOffset>
                          </wp:positionV>
                          <wp:extent cx="222885" cy="169545"/>
                          <wp:effectExtent l="0" t="0" r="24765" b="20955"/>
                          <wp:wrapNone/>
                          <wp:docPr id="74" name="Rectángulo 7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05A1B" id="Rectángulo 74" o:spid="_x0000_s1026" style="position:absolute;margin-left:11.75pt;margin-top:1pt;width:17.55pt;height:13.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DGdKGVZAIAAA0FAAAOAAAAAAAAAAAAAAAAAC4CAABkcnMvZTJv&#10;RG9jLnhtbFBLAQItABQABgAIAAAAIQAGqXaQ2wAAAAYBAAAPAAAAAAAAAAAAAAAAAL4EAABkcnMv&#10;ZG93bnJldi54bWxQSwUGAAAAAAQABADzAAAAxgUAAAAA&#10;" fillcolor="white [3201]" strokecolor="black [3200]" strokeweight="1pt"/>
                      </w:pict>
                    </mc:Fallback>
                  </mc:AlternateContent>
                </w:r>
                <w:r w:rsidRPr="008E733C" w:rsidDel="00922B9E">
                  <w:rPr>
                    <w:rFonts w:cstheme="minorHAnsi"/>
                    <w:sz w:val="24"/>
                    <w:szCs w:val="24"/>
                  </w:rPr>
                  <w:delText>Si            No           NA</w:delText>
                </w:r>
              </w:del>
            </w:ins>
          </w:p>
        </w:tc>
        <w:tc>
          <w:tcPr>
            <w:tcW w:w="2090" w:type="dxa"/>
          </w:tcPr>
          <w:p w:rsidR="007D47CE" w:rsidRPr="008E733C" w:rsidDel="00922B9E" w:rsidRDefault="007D47CE" w:rsidP="007D47CE">
            <w:pPr>
              <w:pStyle w:val="Prrafodelista"/>
              <w:tabs>
                <w:tab w:val="left" w:pos="1560"/>
              </w:tabs>
              <w:ind w:left="0"/>
              <w:rPr>
                <w:ins w:id="3217" w:author="jhon argomedo" w:date="2019-06-07T06:20:00Z"/>
                <w:del w:id="3218" w:author="Briceño-PC" w:date="2019-07-19T10:03:00Z"/>
                <w:rFonts w:cstheme="minorHAnsi"/>
                <w:sz w:val="24"/>
                <w:szCs w:val="24"/>
              </w:rPr>
            </w:pPr>
          </w:p>
        </w:tc>
      </w:tr>
      <w:tr w:rsidR="007D47CE" w:rsidRPr="008E733C" w:rsidDel="00922B9E" w:rsidTr="00921B44">
        <w:trPr>
          <w:gridAfter w:val="1"/>
          <w:wAfter w:w="1" w:type="dxa"/>
          <w:trHeight w:val="605"/>
          <w:ins w:id="3219" w:author="jhon argomedo" w:date="2019-06-07T06:20:00Z"/>
          <w:del w:id="3220" w:author="Briceño-PC" w:date="2019-07-19T10:03:00Z"/>
        </w:trPr>
        <w:tc>
          <w:tcPr>
            <w:tcW w:w="4570" w:type="dxa"/>
          </w:tcPr>
          <w:p w:rsidR="007D47CE" w:rsidRPr="008E733C" w:rsidDel="00922B9E" w:rsidRDefault="007D47CE" w:rsidP="007D47CE">
            <w:pPr>
              <w:pStyle w:val="Prrafodelista"/>
              <w:numPr>
                <w:ilvl w:val="0"/>
                <w:numId w:val="52"/>
              </w:numPr>
              <w:spacing w:line="256" w:lineRule="auto"/>
              <w:rPr>
                <w:ins w:id="3221" w:author="jhon argomedo" w:date="2019-06-07T06:20:00Z"/>
                <w:del w:id="3222" w:author="Briceño-PC" w:date="2019-07-19T10:03:00Z"/>
                <w:rFonts w:cstheme="minorHAnsi"/>
                <w:sz w:val="24"/>
                <w:szCs w:val="24"/>
              </w:rPr>
            </w:pPr>
            <w:ins w:id="3223" w:author="jhon argomedo" w:date="2019-06-07T06:20:00Z">
              <w:del w:id="3224" w:author="Briceño-PC" w:date="2019-07-19T10:03:00Z">
                <w:r w:rsidRPr="008E733C" w:rsidDel="00922B9E">
                  <w:rPr>
                    <w:rFonts w:cstheme="minorHAnsi"/>
                    <w:color w:val="333333"/>
                    <w:sz w:val="24"/>
                    <w:szCs w:val="24"/>
                    <w:shd w:val="clear" w:color="auto" w:fill="FFFFFF"/>
                  </w:rPr>
                  <w:delText>¿La persona encargada de la instalación del software cuenta con la lista de licencias deseadas al equipo y departamento que corresponde?</w:delText>
                </w:r>
                <w:r w:rsidRPr="008E733C" w:rsidDel="00922B9E">
                  <w:rPr>
                    <w:rStyle w:val="apple-converted-space"/>
                    <w:rFonts w:cstheme="minorHAnsi"/>
                    <w:color w:val="333333"/>
                    <w:sz w:val="24"/>
                    <w:szCs w:val="24"/>
                    <w:shd w:val="clear" w:color="auto" w:fill="FFFFFF"/>
                  </w:rPr>
                  <w:delText> </w:delText>
                </w:r>
              </w:del>
            </w:ins>
          </w:p>
        </w:tc>
        <w:tc>
          <w:tcPr>
            <w:tcW w:w="2977" w:type="dxa"/>
            <w:vAlign w:val="center"/>
          </w:tcPr>
          <w:p w:rsidR="007D47CE" w:rsidRPr="008E733C" w:rsidDel="00922B9E" w:rsidRDefault="007D47CE" w:rsidP="007D47CE">
            <w:pPr>
              <w:pStyle w:val="Prrafodelista"/>
              <w:tabs>
                <w:tab w:val="left" w:pos="1560"/>
              </w:tabs>
              <w:ind w:left="0"/>
              <w:rPr>
                <w:ins w:id="3225" w:author="jhon argomedo" w:date="2019-06-07T06:20:00Z"/>
                <w:del w:id="3226" w:author="Briceño-PC" w:date="2019-07-19T10:03:00Z"/>
                <w:rFonts w:cstheme="minorHAnsi"/>
                <w:noProof/>
                <w:sz w:val="24"/>
                <w:szCs w:val="24"/>
                <w:lang w:eastAsia="es-PE"/>
              </w:rPr>
            </w:pPr>
            <w:ins w:id="3227" w:author="jhon argomedo" w:date="2019-06-07T06:20:00Z">
              <w:del w:id="3228" w:author="Briceño-PC" w:date="2019-07-19T10:03:00Z">
                <w:r w:rsidRPr="008E733C" w:rsidDel="00922B9E">
                  <w:rPr>
                    <w:rFonts w:cstheme="minorHAnsi"/>
                    <w:noProof/>
                    <w:sz w:val="24"/>
                    <w:szCs w:val="24"/>
                    <w:lang w:eastAsia="es-PE"/>
                    <w:rPrChange w:id="3229" w:author="Unknown">
                      <w:rPr>
                        <w:noProof/>
                        <w:lang w:eastAsia="es-PE"/>
                      </w:rPr>
                    </w:rPrChange>
                  </w:rPr>
                  <mc:AlternateContent>
                    <mc:Choice Requires="wps">
                      <w:drawing>
                        <wp:anchor distT="0" distB="0" distL="114300" distR="114300" simplePos="0" relativeHeight="251718656" behindDoc="0" locked="0" layoutInCell="1" allowOverlap="1" wp14:anchorId="634170CC" wp14:editId="60912217">
                          <wp:simplePos x="0" y="0"/>
                          <wp:positionH relativeFrom="column">
                            <wp:posOffset>1304290</wp:posOffset>
                          </wp:positionH>
                          <wp:positionV relativeFrom="paragraph">
                            <wp:posOffset>15240</wp:posOffset>
                          </wp:positionV>
                          <wp:extent cx="222885" cy="169545"/>
                          <wp:effectExtent l="0" t="0" r="24765" b="20955"/>
                          <wp:wrapNone/>
                          <wp:docPr id="78" name="Rectángulo 78"/>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28D50" id="Rectángulo 78" o:spid="_x0000_s1026" style="position:absolute;margin-left:102.7pt;margin-top:1.2pt;width:17.55pt;height:13.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C7Mp9ZkAgAADQUAAA4AAAAAAAAAAAAAAAAALgIAAGRycy9l&#10;Mm9Eb2MueG1sUEsBAi0AFAAGAAgAAAAhACZ9mFrdAAAACAEAAA8AAAAAAAAAAAAAAAAAvgQAAGRy&#10;cy9kb3ducmV2LnhtbFBLBQYAAAAABAAEAPMAAADIBQAAAAA=&#10;" fillcolor="white [3201]" strokecolor="black [3200]" strokeweight="1pt"/>
                      </w:pict>
                    </mc:Fallback>
                  </mc:AlternateContent>
                </w:r>
                <w:r w:rsidRPr="008E733C" w:rsidDel="00922B9E">
                  <w:rPr>
                    <w:rFonts w:cstheme="minorHAnsi"/>
                    <w:noProof/>
                    <w:sz w:val="24"/>
                    <w:szCs w:val="24"/>
                    <w:lang w:eastAsia="es-PE"/>
                    <w:rPrChange w:id="3230" w:author="Unknown">
                      <w:rPr>
                        <w:noProof/>
                        <w:lang w:eastAsia="es-PE"/>
                      </w:rPr>
                    </w:rPrChange>
                  </w:rPr>
                  <mc:AlternateContent>
                    <mc:Choice Requires="wps">
                      <w:drawing>
                        <wp:anchor distT="0" distB="0" distL="114300" distR="114300" simplePos="0" relativeHeight="251717632" behindDoc="0" locked="0" layoutInCell="1" allowOverlap="1" wp14:anchorId="3AD5C058" wp14:editId="3540D0B4">
                          <wp:simplePos x="0" y="0"/>
                          <wp:positionH relativeFrom="column">
                            <wp:posOffset>723900</wp:posOffset>
                          </wp:positionH>
                          <wp:positionV relativeFrom="paragraph">
                            <wp:posOffset>15875</wp:posOffset>
                          </wp:positionV>
                          <wp:extent cx="222885" cy="169545"/>
                          <wp:effectExtent l="0" t="0" r="24765" b="20955"/>
                          <wp:wrapNone/>
                          <wp:docPr id="79" name="Rectángulo 79"/>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A93FF" id="Rectángulo 79" o:spid="_x0000_s1026" style="position:absolute;margin-left:57pt;margin-top:1.25pt;width:17.55pt;height:13.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" fillcolor="white [3201]" strokecolor="black [3200]" strokeweight="1pt"/>
                      </w:pict>
                    </mc:Fallback>
                  </mc:AlternateContent>
                </w:r>
                <w:r w:rsidRPr="008E733C" w:rsidDel="00922B9E">
                  <w:rPr>
                    <w:rFonts w:cstheme="minorHAnsi"/>
                    <w:noProof/>
                    <w:sz w:val="24"/>
                    <w:szCs w:val="24"/>
                    <w:lang w:eastAsia="es-PE"/>
                    <w:rPrChange w:id="3231" w:author="Unknown">
                      <w:rPr>
                        <w:noProof/>
                        <w:lang w:eastAsia="es-PE"/>
                      </w:rPr>
                    </w:rPrChange>
                  </w:rPr>
                  <mc:AlternateContent>
                    <mc:Choice Requires="wps">
                      <w:drawing>
                        <wp:anchor distT="0" distB="0" distL="114300" distR="114300" simplePos="0" relativeHeight="251716608" behindDoc="0" locked="0" layoutInCell="1" allowOverlap="1" wp14:anchorId="12934FFA" wp14:editId="386FE158">
                          <wp:simplePos x="0" y="0"/>
                          <wp:positionH relativeFrom="column">
                            <wp:posOffset>149225</wp:posOffset>
                          </wp:positionH>
                          <wp:positionV relativeFrom="paragraph">
                            <wp:posOffset>12700</wp:posOffset>
                          </wp:positionV>
                          <wp:extent cx="222885" cy="169545"/>
                          <wp:effectExtent l="0" t="0" r="24765" b="20955"/>
                          <wp:wrapNone/>
                          <wp:docPr id="80" name="Rectángulo 80"/>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18DB0" id="Rectángulo 80" o:spid="_x0000_s1026" style="position:absolute;margin-left:11.75pt;margin-top:1pt;width:17.55pt;height:13.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E9qAnVjAgAADQUAAA4AAAAAAAAAAAAAAAAALgIAAGRycy9lMm9E&#10;b2MueG1sUEsBAi0AFAAGAAgAAAAhAAapdpDbAAAABgEAAA8AAAAAAAAAAAAAAAAAvQQAAGRycy9k&#10;b3ducmV2LnhtbFBLBQYAAAAABAAEAPMAAADFBQAAAAA=&#10;" fillcolor="white [3201]" strokecolor="black [3200]" strokeweight="1pt"/>
                      </w:pict>
                    </mc:Fallback>
                  </mc:AlternateContent>
                </w:r>
                <w:r w:rsidRPr="008E733C" w:rsidDel="00922B9E">
                  <w:rPr>
                    <w:rFonts w:cstheme="minorHAnsi"/>
                    <w:sz w:val="24"/>
                    <w:szCs w:val="24"/>
                  </w:rPr>
                  <w:delText>Si            No           NA</w:delText>
                </w:r>
              </w:del>
            </w:ins>
          </w:p>
        </w:tc>
        <w:tc>
          <w:tcPr>
            <w:tcW w:w="2090" w:type="dxa"/>
          </w:tcPr>
          <w:p w:rsidR="007D47CE" w:rsidRPr="008E733C" w:rsidDel="00922B9E" w:rsidRDefault="007D47CE" w:rsidP="007D47CE">
            <w:pPr>
              <w:pStyle w:val="Prrafodelista"/>
              <w:tabs>
                <w:tab w:val="left" w:pos="1560"/>
              </w:tabs>
              <w:ind w:left="0"/>
              <w:rPr>
                <w:ins w:id="3232" w:author="jhon argomedo" w:date="2019-06-07T06:20:00Z"/>
                <w:del w:id="3233" w:author="Briceño-PC" w:date="2019-07-19T10:03:00Z"/>
                <w:rFonts w:cstheme="minorHAnsi"/>
                <w:sz w:val="24"/>
                <w:szCs w:val="24"/>
              </w:rPr>
            </w:pPr>
          </w:p>
        </w:tc>
      </w:tr>
      <w:tr w:rsidR="007D47CE" w:rsidRPr="008E733C" w:rsidDel="00922B9E" w:rsidTr="00921B44">
        <w:trPr>
          <w:gridAfter w:val="1"/>
          <w:wAfter w:w="1" w:type="dxa"/>
          <w:trHeight w:val="605"/>
          <w:ins w:id="3234" w:author="jhon argomedo" w:date="2019-06-07T06:20:00Z"/>
          <w:del w:id="3235" w:author="Briceño-PC" w:date="2019-07-19T10:03:00Z"/>
        </w:trPr>
        <w:tc>
          <w:tcPr>
            <w:tcW w:w="4570" w:type="dxa"/>
          </w:tcPr>
          <w:p w:rsidR="007D47CE" w:rsidRPr="008E733C" w:rsidDel="00922B9E" w:rsidRDefault="007D47CE" w:rsidP="007D47CE">
            <w:pPr>
              <w:pStyle w:val="Prrafodelista"/>
              <w:numPr>
                <w:ilvl w:val="0"/>
                <w:numId w:val="52"/>
              </w:numPr>
              <w:spacing w:line="256" w:lineRule="auto"/>
              <w:rPr>
                <w:ins w:id="3236" w:author="jhon argomedo" w:date="2019-06-07T06:20:00Z"/>
                <w:del w:id="3237" w:author="Briceño-PC" w:date="2019-07-19T10:03:00Z"/>
                <w:rFonts w:cstheme="minorHAnsi"/>
                <w:sz w:val="24"/>
                <w:szCs w:val="24"/>
              </w:rPr>
            </w:pPr>
            <w:ins w:id="3238" w:author="jhon argomedo" w:date="2019-06-07T06:20:00Z">
              <w:del w:id="3239" w:author="Briceño-PC" w:date="2019-07-19T10:03:00Z">
                <w:r w:rsidRPr="008E733C" w:rsidDel="00922B9E">
                  <w:rPr>
                    <w:rFonts w:cstheme="minorHAnsi"/>
                    <w:color w:val="333333"/>
                    <w:sz w:val="24"/>
                    <w:szCs w:val="24"/>
                    <w:shd w:val="clear" w:color="auto" w:fill="FFFFFF"/>
                  </w:rPr>
                  <w:delText>¿El software que se utiliza para la cuestión operativa de la empresa se actualiza o se hace cambio de versión cada cierto periodo de tiempo?</w:delText>
                </w:r>
              </w:del>
            </w:ins>
          </w:p>
        </w:tc>
        <w:tc>
          <w:tcPr>
            <w:tcW w:w="2977" w:type="dxa"/>
            <w:vAlign w:val="center"/>
          </w:tcPr>
          <w:p w:rsidR="007D47CE" w:rsidRPr="008E733C" w:rsidDel="00922B9E" w:rsidRDefault="007D47CE" w:rsidP="007D47CE">
            <w:pPr>
              <w:pStyle w:val="Prrafodelista"/>
              <w:tabs>
                <w:tab w:val="left" w:pos="1560"/>
              </w:tabs>
              <w:ind w:left="0"/>
              <w:rPr>
                <w:ins w:id="3240" w:author="jhon argomedo" w:date="2019-06-07T06:20:00Z"/>
                <w:del w:id="3241" w:author="Briceño-PC" w:date="2019-07-19T10:03:00Z"/>
                <w:rFonts w:cstheme="minorHAnsi"/>
                <w:sz w:val="24"/>
                <w:szCs w:val="24"/>
              </w:rPr>
            </w:pPr>
            <w:ins w:id="3242" w:author="jhon argomedo" w:date="2019-06-07T06:20:00Z">
              <w:del w:id="3243" w:author="Briceño-PC" w:date="2019-07-19T10:03:00Z">
                <w:r w:rsidRPr="008E733C" w:rsidDel="00922B9E">
                  <w:rPr>
                    <w:rFonts w:cstheme="minorHAnsi"/>
                    <w:noProof/>
                    <w:sz w:val="24"/>
                    <w:szCs w:val="24"/>
                    <w:lang w:eastAsia="es-PE"/>
                    <w:rPrChange w:id="3244" w:author="Unknown">
                      <w:rPr>
                        <w:noProof/>
                        <w:lang w:eastAsia="es-PE"/>
                      </w:rPr>
                    </w:rPrChange>
                  </w:rPr>
                  <mc:AlternateContent>
                    <mc:Choice Requires="wps">
                      <w:drawing>
                        <wp:anchor distT="0" distB="0" distL="114300" distR="114300" simplePos="0" relativeHeight="251721728" behindDoc="0" locked="0" layoutInCell="1" allowOverlap="1" wp14:anchorId="3724B74C" wp14:editId="1698BFA5">
                          <wp:simplePos x="0" y="0"/>
                          <wp:positionH relativeFrom="column">
                            <wp:posOffset>1304290</wp:posOffset>
                          </wp:positionH>
                          <wp:positionV relativeFrom="paragraph">
                            <wp:posOffset>15240</wp:posOffset>
                          </wp:positionV>
                          <wp:extent cx="222885" cy="169545"/>
                          <wp:effectExtent l="0" t="0" r="24765" b="20955"/>
                          <wp:wrapNone/>
                          <wp:docPr id="82"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68095" id="Rectángulo 4" o:spid="_x0000_s1026" style="position:absolute;margin-left:102.7pt;margin-top:1.2pt;width:17.55pt;height:13.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" fillcolor="white [3201]" strokecolor="black [3200]" strokeweight="1pt"/>
                      </w:pict>
                    </mc:Fallback>
                  </mc:AlternateContent>
                </w:r>
                <w:r w:rsidRPr="008E733C" w:rsidDel="00922B9E">
                  <w:rPr>
                    <w:rFonts w:cstheme="minorHAnsi"/>
                    <w:noProof/>
                    <w:sz w:val="24"/>
                    <w:szCs w:val="24"/>
                    <w:lang w:eastAsia="es-PE"/>
                    <w:rPrChange w:id="3245" w:author="Unknown">
                      <w:rPr>
                        <w:noProof/>
                        <w:lang w:eastAsia="es-PE"/>
                      </w:rPr>
                    </w:rPrChange>
                  </w:rPr>
                  <mc:AlternateContent>
                    <mc:Choice Requires="wps">
                      <w:drawing>
                        <wp:anchor distT="0" distB="0" distL="114300" distR="114300" simplePos="0" relativeHeight="251720704" behindDoc="0" locked="0" layoutInCell="1" allowOverlap="1" wp14:anchorId="7CFCD908" wp14:editId="0B1EFBAD">
                          <wp:simplePos x="0" y="0"/>
                          <wp:positionH relativeFrom="column">
                            <wp:posOffset>723900</wp:posOffset>
                          </wp:positionH>
                          <wp:positionV relativeFrom="paragraph">
                            <wp:posOffset>15875</wp:posOffset>
                          </wp:positionV>
                          <wp:extent cx="222885" cy="169545"/>
                          <wp:effectExtent l="0" t="0" r="24765" b="20955"/>
                          <wp:wrapNone/>
                          <wp:docPr id="83"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6F7D2" id="Rectángulo 5" o:spid="_x0000_s1026" style="position:absolute;margin-left:57pt;margin-top:1.25pt;width:17.55pt;height:13.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KJPwCRlAgAADA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sidDel="00922B9E">
                  <w:rPr>
                    <w:rFonts w:cstheme="minorHAnsi"/>
                    <w:noProof/>
                    <w:sz w:val="24"/>
                    <w:szCs w:val="24"/>
                    <w:lang w:eastAsia="es-PE"/>
                    <w:rPrChange w:id="3246" w:author="Unknown">
                      <w:rPr>
                        <w:noProof/>
                        <w:lang w:eastAsia="es-PE"/>
                      </w:rPr>
                    </w:rPrChange>
                  </w:rPr>
                  <mc:AlternateContent>
                    <mc:Choice Requires="wps">
                      <w:drawing>
                        <wp:anchor distT="0" distB="0" distL="114300" distR="114300" simplePos="0" relativeHeight="251719680" behindDoc="0" locked="0" layoutInCell="1" allowOverlap="1" wp14:anchorId="3EA9C163" wp14:editId="116CCCE2">
                          <wp:simplePos x="0" y="0"/>
                          <wp:positionH relativeFrom="column">
                            <wp:posOffset>149225</wp:posOffset>
                          </wp:positionH>
                          <wp:positionV relativeFrom="paragraph">
                            <wp:posOffset>12700</wp:posOffset>
                          </wp:positionV>
                          <wp:extent cx="222885" cy="169545"/>
                          <wp:effectExtent l="0" t="0" r="24765" b="20955"/>
                          <wp:wrapNone/>
                          <wp:docPr id="8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A376F" id="Rectángulo 6" o:spid="_x0000_s1026" style="position:absolute;margin-left:11.75pt;margin-top:1pt;width:17.55pt;height:13.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EsInF9jAgAADAUAAA4AAAAAAAAAAAAAAAAALgIAAGRycy9lMm9E&#10;b2MueG1sUEsBAi0AFAAGAAgAAAAhAAapdpDbAAAABgEAAA8AAAAAAAAAAAAAAAAAvQQAAGRycy9k&#10;b3ducmV2LnhtbFBLBQYAAAAABAAEAPMAAADFBQAAAAA=&#10;" fillcolor="white [3201]" strokecolor="black [3200]" strokeweight="1pt"/>
                      </w:pict>
                    </mc:Fallback>
                  </mc:AlternateContent>
                </w:r>
                <w:r w:rsidRPr="008E733C" w:rsidDel="00922B9E">
                  <w:rPr>
                    <w:rFonts w:cstheme="minorHAnsi"/>
                    <w:sz w:val="24"/>
                    <w:szCs w:val="24"/>
                  </w:rPr>
                  <w:delText>Si            No           NA</w:delText>
                </w:r>
              </w:del>
            </w:ins>
          </w:p>
        </w:tc>
        <w:tc>
          <w:tcPr>
            <w:tcW w:w="2090" w:type="dxa"/>
          </w:tcPr>
          <w:p w:rsidR="007D47CE" w:rsidRPr="008E733C" w:rsidDel="00922B9E" w:rsidRDefault="007D47CE" w:rsidP="007D47CE">
            <w:pPr>
              <w:pStyle w:val="Prrafodelista"/>
              <w:tabs>
                <w:tab w:val="left" w:pos="1560"/>
              </w:tabs>
              <w:ind w:left="0"/>
              <w:rPr>
                <w:ins w:id="3247" w:author="jhon argomedo" w:date="2019-06-07T06:20:00Z"/>
                <w:del w:id="3248" w:author="Briceño-PC" w:date="2019-07-19T10:03:00Z"/>
                <w:rFonts w:cstheme="minorHAnsi"/>
                <w:sz w:val="24"/>
                <w:szCs w:val="24"/>
              </w:rPr>
            </w:pPr>
          </w:p>
          <w:p w:rsidR="007D47CE" w:rsidRPr="008E733C" w:rsidDel="00922B9E" w:rsidRDefault="007D47CE" w:rsidP="007D47CE">
            <w:pPr>
              <w:pStyle w:val="Prrafodelista"/>
              <w:tabs>
                <w:tab w:val="left" w:pos="1560"/>
              </w:tabs>
              <w:ind w:left="0"/>
              <w:rPr>
                <w:ins w:id="3249" w:author="jhon argomedo" w:date="2019-06-07T06:20:00Z"/>
                <w:del w:id="3250" w:author="Briceño-PC" w:date="2019-07-19T10:03:00Z"/>
                <w:rFonts w:cstheme="minorHAnsi"/>
                <w:sz w:val="24"/>
                <w:szCs w:val="24"/>
              </w:rPr>
            </w:pPr>
          </w:p>
          <w:p w:rsidR="007D47CE" w:rsidRPr="008E733C" w:rsidDel="00922B9E" w:rsidRDefault="007D47CE" w:rsidP="007D47CE">
            <w:pPr>
              <w:pStyle w:val="Prrafodelista"/>
              <w:tabs>
                <w:tab w:val="left" w:pos="1560"/>
              </w:tabs>
              <w:ind w:left="0"/>
              <w:rPr>
                <w:ins w:id="3251" w:author="jhon argomedo" w:date="2019-06-07T06:20:00Z"/>
                <w:del w:id="3252" w:author="Briceño-PC" w:date="2019-07-19T10:03:00Z"/>
                <w:rFonts w:cstheme="minorHAnsi"/>
                <w:sz w:val="24"/>
                <w:szCs w:val="24"/>
              </w:rPr>
            </w:pPr>
          </w:p>
        </w:tc>
      </w:tr>
      <w:tr w:rsidR="007D47CE" w:rsidRPr="008E733C" w:rsidDel="00922B9E" w:rsidTr="00921B44">
        <w:trPr>
          <w:gridAfter w:val="1"/>
          <w:wAfter w:w="1" w:type="dxa"/>
          <w:trHeight w:val="605"/>
          <w:ins w:id="3253" w:author="jhon argomedo" w:date="2019-06-07T06:20:00Z"/>
          <w:del w:id="3254" w:author="Briceño-PC" w:date="2019-07-19T10:03:00Z"/>
        </w:trPr>
        <w:tc>
          <w:tcPr>
            <w:tcW w:w="4570" w:type="dxa"/>
          </w:tcPr>
          <w:p w:rsidR="007D47CE" w:rsidRPr="008E733C" w:rsidDel="00922B9E" w:rsidRDefault="007D47CE" w:rsidP="007D47CE">
            <w:pPr>
              <w:pStyle w:val="Prrafodelista"/>
              <w:numPr>
                <w:ilvl w:val="0"/>
                <w:numId w:val="52"/>
              </w:numPr>
              <w:spacing w:line="256" w:lineRule="auto"/>
              <w:rPr>
                <w:ins w:id="3255" w:author="jhon argomedo" w:date="2019-06-07T06:20:00Z"/>
                <w:del w:id="3256" w:author="Briceño-PC" w:date="2019-07-19T10:03:00Z"/>
                <w:rFonts w:cstheme="minorHAnsi"/>
                <w:color w:val="333333"/>
                <w:sz w:val="24"/>
                <w:szCs w:val="24"/>
                <w:shd w:val="clear" w:color="auto" w:fill="FFFFFF"/>
              </w:rPr>
            </w:pPr>
            <w:ins w:id="3257" w:author="jhon argomedo" w:date="2019-06-07T06:20:00Z">
              <w:del w:id="3258" w:author="Briceño-PC" w:date="2019-07-19T10:03:00Z">
                <w:r w:rsidRPr="008E733C" w:rsidDel="00922B9E">
                  <w:rPr>
                    <w:rFonts w:cstheme="minorHAnsi"/>
                    <w:color w:val="333333"/>
                    <w:sz w:val="24"/>
                    <w:szCs w:val="24"/>
                    <w:shd w:val="clear" w:color="auto" w:fill="FFFFFF"/>
                  </w:rPr>
                  <w:delText>¿Se cuenta con alguna guía para saber el control de dichas licencias y en cómo se clasifica dentro de la empresa? </w:delText>
                </w:r>
              </w:del>
            </w:ins>
          </w:p>
        </w:tc>
        <w:tc>
          <w:tcPr>
            <w:tcW w:w="2977" w:type="dxa"/>
            <w:vAlign w:val="center"/>
          </w:tcPr>
          <w:p w:rsidR="007D47CE" w:rsidRPr="008E733C" w:rsidDel="00922B9E" w:rsidRDefault="007D47CE" w:rsidP="007D47CE">
            <w:pPr>
              <w:pStyle w:val="Prrafodelista"/>
              <w:tabs>
                <w:tab w:val="left" w:pos="1560"/>
              </w:tabs>
              <w:ind w:left="0"/>
              <w:rPr>
                <w:ins w:id="3259" w:author="jhon argomedo" w:date="2019-06-07T06:20:00Z"/>
                <w:del w:id="3260" w:author="Briceño-PC" w:date="2019-07-19T10:03:00Z"/>
                <w:rFonts w:cstheme="minorHAnsi"/>
                <w:sz w:val="24"/>
                <w:szCs w:val="24"/>
              </w:rPr>
            </w:pPr>
            <w:ins w:id="3261" w:author="jhon argomedo" w:date="2019-06-07T06:20:00Z">
              <w:del w:id="3262" w:author="Briceño-PC" w:date="2019-07-19T10:03:00Z">
                <w:r w:rsidRPr="008E733C" w:rsidDel="00922B9E">
                  <w:rPr>
                    <w:rFonts w:cstheme="minorHAnsi"/>
                    <w:noProof/>
                    <w:sz w:val="24"/>
                    <w:szCs w:val="24"/>
                    <w:lang w:eastAsia="es-PE"/>
                    <w:rPrChange w:id="3263" w:author="Unknown">
                      <w:rPr>
                        <w:noProof/>
                        <w:lang w:eastAsia="es-PE"/>
                      </w:rPr>
                    </w:rPrChange>
                  </w:rPr>
                  <mc:AlternateContent>
                    <mc:Choice Requires="wps">
                      <w:drawing>
                        <wp:anchor distT="0" distB="0" distL="114300" distR="114300" simplePos="0" relativeHeight="251724800" behindDoc="0" locked="0" layoutInCell="1" allowOverlap="1" wp14:anchorId="15FCAC62" wp14:editId="196DDA82">
                          <wp:simplePos x="0" y="0"/>
                          <wp:positionH relativeFrom="column">
                            <wp:posOffset>1304290</wp:posOffset>
                          </wp:positionH>
                          <wp:positionV relativeFrom="paragraph">
                            <wp:posOffset>15240</wp:posOffset>
                          </wp:positionV>
                          <wp:extent cx="222885" cy="169545"/>
                          <wp:effectExtent l="0" t="0" r="24765" b="20955"/>
                          <wp:wrapNone/>
                          <wp:docPr id="86"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856D5" id="Rectángulo 4" o:spid="_x0000_s1026" style="position:absolute;margin-left:102.7pt;margin-top:1.2pt;width:17.55pt;height:13.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" fillcolor="white [3201]" strokecolor="black [3200]" strokeweight="1pt"/>
                      </w:pict>
                    </mc:Fallback>
                  </mc:AlternateContent>
                </w:r>
                <w:r w:rsidRPr="008E733C" w:rsidDel="00922B9E">
                  <w:rPr>
                    <w:rFonts w:cstheme="minorHAnsi"/>
                    <w:noProof/>
                    <w:sz w:val="24"/>
                    <w:szCs w:val="24"/>
                    <w:lang w:eastAsia="es-PE"/>
                    <w:rPrChange w:id="3264" w:author="Unknown">
                      <w:rPr>
                        <w:noProof/>
                        <w:lang w:eastAsia="es-PE"/>
                      </w:rPr>
                    </w:rPrChange>
                  </w:rPr>
                  <mc:AlternateContent>
                    <mc:Choice Requires="wps">
                      <w:drawing>
                        <wp:anchor distT="0" distB="0" distL="114300" distR="114300" simplePos="0" relativeHeight="251723776" behindDoc="0" locked="0" layoutInCell="1" allowOverlap="1" wp14:anchorId="26647BD4" wp14:editId="77EF3C3E">
                          <wp:simplePos x="0" y="0"/>
                          <wp:positionH relativeFrom="column">
                            <wp:posOffset>723900</wp:posOffset>
                          </wp:positionH>
                          <wp:positionV relativeFrom="paragraph">
                            <wp:posOffset>15875</wp:posOffset>
                          </wp:positionV>
                          <wp:extent cx="222885" cy="169545"/>
                          <wp:effectExtent l="0" t="0" r="24765" b="20955"/>
                          <wp:wrapNone/>
                          <wp:docPr id="87"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A09C3" id="Rectángulo 5" o:spid="_x0000_s1026" style="position:absolute;margin-left:57pt;margin-top:1.25pt;width:17.55pt;height:13.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NXX/gBlAgAADA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sidDel="00922B9E">
                  <w:rPr>
                    <w:rFonts w:cstheme="minorHAnsi"/>
                    <w:noProof/>
                    <w:sz w:val="24"/>
                    <w:szCs w:val="24"/>
                    <w:lang w:eastAsia="es-PE"/>
                    <w:rPrChange w:id="3265" w:author="Unknown">
                      <w:rPr>
                        <w:noProof/>
                        <w:lang w:eastAsia="es-PE"/>
                      </w:rPr>
                    </w:rPrChange>
                  </w:rPr>
                  <mc:AlternateContent>
                    <mc:Choice Requires="wps">
                      <w:drawing>
                        <wp:anchor distT="0" distB="0" distL="114300" distR="114300" simplePos="0" relativeHeight="251722752" behindDoc="0" locked="0" layoutInCell="1" allowOverlap="1" wp14:anchorId="2FE71AA0" wp14:editId="4FF52897">
                          <wp:simplePos x="0" y="0"/>
                          <wp:positionH relativeFrom="column">
                            <wp:posOffset>149225</wp:posOffset>
                          </wp:positionH>
                          <wp:positionV relativeFrom="paragraph">
                            <wp:posOffset>12700</wp:posOffset>
                          </wp:positionV>
                          <wp:extent cx="222885" cy="169545"/>
                          <wp:effectExtent l="0" t="0" r="24765" b="20955"/>
                          <wp:wrapNone/>
                          <wp:docPr id="8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F3A75" id="Rectángulo 6" o:spid="_x0000_s1026" style="position:absolute;margin-left:11.75pt;margin-top:1pt;width:17.55pt;height:1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NKg3zNjAgAADAUAAA4AAAAAAAAAAAAAAAAALgIAAGRycy9lMm9E&#10;b2MueG1sUEsBAi0AFAAGAAgAAAAhAAapdpDbAAAABgEAAA8AAAAAAAAAAAAAAAAAvQQAAGRycy9k&#10;b3ducmV2LnhtbFBLBQYAAAAABAAEAPMAAADFBQAAAAA=&#10;" fillcolor="white [3201]" strokecolor="black [3200]" strokeweight="1pt"/>
                      </w:pict>
                    </mc:Fallback>
                  </mc:AlternateContent>
                </w:r>
                <w:r w:rsidRPr="008E733C" w:rsidDel="00922B9E">
                  <w:rPr>
                    <w:rFonts w:cstheme="minorHAnsi"/>
                    <w:sz w:val="24"/>
                    <w:szCs w:val="24"/>
                  </w:rPr>
                  <w:delText>Si            No           NA</w:delText>
                </w:r>
              </w:del>
            </w:ins>
          </w:p>
        </w:tc>
        <w:tc>
          <w:tcPr>
            <w:tcW w:w="2090" w:type="dxa"/>
          </w:tcPr>
          <w:p w:rsidR="007D47CE" w:rsidRPr="008E733C" w:rsidDel="00922B9E" w:rsidRDefault="007D47CE" w:rsidP="007D47CE">
            <w:pPr>
              <w:pStyle w:val="Prrafodelista"/>
              <w:tabs>
                <w:tab w:val="left" w:pos="1560"/>
              </w:tabs>
              <w:ind w:left="0"/>
              <w:rPr>
                <w:ins w:id="3266" w:author="jhon argomedo" w:date="2019-06-07T06:20:00Z"/>
                <w:del w:id="3267" w:author="Briceño-PC" w:date="2019-07-19T10:03:00Z"/>
                <w:rFonts w:cstheme="minorHAnsi"/>
                <w:sz w:val="24"/>
                <w:szCs w:val="24"/>
              </w:rPr>
            </w:pPr>
          </w:p>
          <w:p w:rsidR="007D47CE" w:rsidRPr="008E733C" w:rsidDel="00922B9E" w:rsidRDefault="007D47CE" w:rsidP="007D47CE">
            <w:pPr>
              <w:pStyle w:val="Prrafodelista"/>
              <w:tabs>
                <w:tab w:val="left" w:pos="1560"/>
              </w:tabs>
              <w:ind w:left="0"/>
              <w:rPr>
                <w:ins w:id="3268" w:author="jhon argomedo" w:date="2019-06-07T06:20:00Z"/>
                <w:del w:id="3269" w:author="Briceño-PC" w:date="2019-07-19T10:03:00Z"/>
                <w:rFonts w:cstheme="minorHAnsi"/>
                <w:sz w:val="24"/>
                <w:szCs w:val="24"/>
              </w:rPr>
            </w:pPr>
          </w:p>
          <w:p w:rsidR="007D47CE" w:rsidRPr="008E733C" w:rsidDel="00922B9E" w:rsidRDefault="007D47CE" w:rsidP="007D47CE">
            <w:pPr>
              <w:pStyle w:val="Prrafodelista"/>
              <w:tabs>
                <w:tab w:val="left" w:pos="1560"/>
              </w:tabs>
              <w:ind w:left="0"/>
              <w:rPr>
                <w:ins w:id="3270" w:author="jhon argomedo" w:date="2019-06-07T06:20:00Z"/>
                <w:del w:id="3271" w:author="Briceño-PC" w:date="2019-07-19T10:03:00Z"/>
                <w:rFonts w:cstheme="minorHAnsi"/>
                <w:sz w:val="24"/>
                <w:szCs w:val="24"/>
              </w:rPr>
            </w:pPr>
          </w:p>
        </w:tc>
      </w:tr>
    </w:tbl>
    <w:p w:rsidR="007D47CE" w:rsidRPr="00BC61DE" w:rsidDel="002A1F43" w:rsidRDefault="007D47CE">
      <w:pPr>
        <w:tabs>
          <w:tab w:val="left" w:pos="1560"/>
          <w:tab w:val="left" w:pos="2127"/>
          <w:tab w:val="left" w:pos="3402"/>
          <w:tab w:val="left" w:pos="3686"/>
        </w:tabs>
        <w:rPr>
          <w:ins w:id="3272" w:author="jhon argomedo" w:date="2019-06-07T06:18:00Z"/>
          <w:del w:id="3273" w:author="Briceño-PC" w:date="2019-07-19T10:04:00Z"/>
          <w:b/>
          <w:sz w:val="24"/>
          <w:szCs w:val="24"/>
          <w:rPrChange w:id="3274" w:author="jhon argomedo" w:date="2019-06-07T06:25:00Z">
            <w:rPr>
              <w:ins w:id="3275" w:author="jhon argomedo" w:date="2019-06-07T06:18:00Z"/>
              <w:del w:id="3276" w:author="Briceño-PC" w:date="2019-07-19T10:04:00Z"/>
            </w:rPr>
          </w:rPrChange>
        </w:rPr>
        <w:pPrChange w:id="3277" w:author="jhon argomedo" w:date="2019-06-07T06:25:00Z">
          <w:pPr>
            <w:pStyle w:val="Prrafodelista"/>
            <w:tabs>
              <w:tab w:val="left" w:pos="1560"/>
              <w:tab w:val="left" w:pos="2127"/>
              <w:tab w:val="left" w:pos="3402"/>
              <w:tab w:val="left" w:pos="3686"/>
            </w:tabs>
            <w:ind w:left="2127"/>
            <w:jc w:val="center"/>
          </w:pPr>
        </w:pPrChange>
      </w:pPr>
    </w:p>
    <w:p w:rsidR="0074770B" w:rsidRPr="0074770B" w:rsidRDefault="0074770B">
      <w:pPr>
        <w:tabs>
          <w:tab w:val="left" w:pos="1701"/>
        </w:tabs>
        <w:autoSpaceDE w:val="0"/>
        <w:autoSpaceDN w:val="0"/>
        <w:adjustRightInd w:val="0"/>
        <w:spacing w:after="0" w:line="240" w:lineRule="auto"/>
        <w:rPr>
          <w:ins w:id="3278" w:author="jhon argomedo" w:date="2019-06-07T05:27:00Z"/>
          <w:rFonts w:cstheme="minorHAnsi"/>
          <w:sz w:val="24"/>
          <w:szCs w:val="24"/>
          <w:rPrChange w:id="3279" w:author="jhon argomedo" w:date="2019-06-07T05:33:00Z">
            <w:rPr>
              <w:ins w:id="3280" w:author="jhon argomedo" w:date="2019-06-07T05:27:00Z"/>
              <w:rFonts w:cstheme="minorHAnsi"/>
              <w:b/>
              <w:sz w:val="24"/>
              <w:szCs w:val="24"/>
            </w:rPr>
          </w:rPrChange>
        </w:rPr>
        <w:pPrChange w:id="3281" w:author="jhon argomedo" w:date="2019-06-07T05:33:00Z">
          <w:pPr>
            <w:pStyle w:val="Prrafodelista"/>
            <w:numPr>
              <w:numId w:val="43"/>
            </w:numPr>
            <w:tabs>
              <w:tab w:val="left" w:pos="1701"/>
            </w:tabs>
            <w:autoSpaceDE w:val="0"/>
            <w:autoSpaceDN w:val="0"/>
            <w:adjustRightInd w:val="0"/>
            <w:spacing w:after="0" w:line="240" w:lineRule="auto"/>
            <w:ind w:hanging="360"/>
          </w:pPr>
        </w:pPrChange>
      </w:pPr>
    </w:p>
    <w:p w:rsidR="0074770B" w:rsidRPr="006C55D1" w:rsidDel="00EF5731" w:rsidRDefault="00726380">
      <w:pPr>
        <w:pStyle w:val="Ttulo3"/>
        <w:numPr>
          <w:ilvl w:val="0"/>
          <w:numId w:val="68"/>
        </w:numPr>
        <w:rPr>
          <w:ins w:id="3282" w:author="jhon argomedo" w:date="2019-06-07T05:43:00Z"/>
          <w:del w:id="3283" w:author="Usuario de Windows" w:date="2019-06-14T02:27:00Z"/>
          <w:rFonts w:ascii="Calibri" w:eastAsia="Times New Roman" w:hAnsi="Calibri" w:cs="Calibri"/>
          <w:color w:val="000000"/>
          <w:lang w:eastAsia="es-PE"/>
          <w:rPrChange w:id="3284" w:author="jhon argomedo" w:date="2019-06-14T14:25:00Z">
            <w:rPr>
              <w:ins w:id="3285" w:author="jhon argomedo" w:date="2019-06-07T05:43:00Z"/>
              <w:del w:id="3286" w:author="Usuario de Windows" w:date="2019-06-14T02:27:00Z"/>
            </w:rPr>
          </w:rPrChange>
        </w:rPr>
        <w:pPrChange w:id="3287" w:author="Usuario de Windows" w:date="2019-06-14T03:23:00Z">
          <w:pPr>
            <w:pStyle w:val="Prrafodelista"/>
            <w:numPr>
              <w:numId w:val="43"/>
            </w:numPr>
            <w:autoSpaceDE w:val="0"/>
            <w:autoSpaceDN w:val="0"/>
            <w:adjustRightInd w:val="0"/>
            <w:spacing w:after="0" w:line="240" w:lineRule="auto"/>
            <w:ind w:left="1701" w:hanging="360"/>
            <w:jc w:val="both"/>
          </w:pPr>
        </w:pPrChange>
      </w:pPr>
      <w:bookmarkStart w:id="3288" w:name="_Toc11374764"/>
      <w:ins w:id="3289" w:author="Usuario de Windows" w:date="2019-06-14T02:06:00Z">
        <w:del w:id="3290" w:author="Jairo Navez" w:date="2019-06-14T12:06:00Z">
          <w:r w:rsidRPr="006C55D1" w:rsidDel="00726380">
            <w:rPr>
              <w:rFonts w:ascii="Calibri" w:eastAsia="Times New Roman" w:hAnsi="Calibri" w:cs="Calibri"/>
              <w:noProof/>
              <w:color w:val="000000"/>
              <w:lang w:eastAsia="es-PE"/>
              <w:rPrChange w:id="3291" w:author="jhon argomedo" w:date="2019-06-14T14:25:00Z">
                <w:rPr>
                  <w:rFonts w:asciiTheme="majorHAnsi" w:eastAsiaTheme="majorEastAsia" w:hAnsiTheme="majorHAnsi" w:cstheme="majorBidi"/>
                  <w:noProof/>
                  <w:color w:val="1F4D78" w:themeColor="accent1" w:themeShade="7F"/>
                  <w:sz w:val="24"/>
                  <w:szCs w:val="24"/>
                  <w:lang w:eastAsia="es-PE"/>
                </w:rPr>
              </w:rPrChange>
            </w:rPr>
            <w:drawing>
              <wp:anchor distT="0" distB="0" distL="114300" distR="114300" simplePos="0" relativeHeight="251730944" behindDoc="0" locked="0" layoutInCell="1" allowOverlap="1" wp14:anchorId="2A385D38" wp14:editId="4F5CFECA">
                <wp:simplePos x="0" y="0"/>
                <wp:positionH relativeFrom="margin">
                  <wp:posOffset>-104775</wp:posOffset>
                </wp:positionH>
                <wp:positionV relativeFrom="paragraph">
                  <wp:posOffset>4268470</wp:posOffset>
                </wp:positionV>
                <wp:extent cx="5718810" cy="187134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18810" cy="1871345"/>
                        </a:xfrm>
                        <a:prstGeom prst="rect">
                          <a:avLst/>
                        </a:prstGeom>
                      </pic:spPr>
                    </pic:pic>
                  </a:graphicData>
                </a:graphic>
                <wp14:sizeRelH relativeFrom="page">
                  <wp14:pctWidth>0</wp14:pctWidth>
                </wp14:sizeRelH>
                <wp14:sizeRelV relativeFrom="page">
                  <wp14:pctHeight>0</wp14:pctHeight>
                </wp14:sizeRelV>
              </wp:anchor>
            </w:drawing>
          </w:r>
          <w:r w:rsidR="00124AC9" w:rsidRPr="006C55D1" w:rsidDel="00726380">
            <w:rPr>
              <w:rFonts w:ascii="Calibri" w:eastAsia="Times New Roman" w:hAnsi="Calibri" w:cs="Calibri"/>
              <w:noProof/>
              <w:color w:val="000000"/>
              <w:lang w:eastAsia="es-PE"/>
              <w:rPrChange w:id="3292" w:author="jhon argomedo" w:date="2019-06-14T14:25:00Z">
                <w:rPr>
                  <w:noProof/>
                  <w:lang w:eastAsia="es-PE"/>
                </w:rPr>
              </w:rPrChange>
            </w:rPr>
            <w:drawing>
              <wp:anchor distT="0" distB="0" distL="114300" distR="114300" simplePos="0" relativeHeight="251729920" behindDoc="0" locked="0" layoutInCell="1" allowOverlap="1" wp14:anchorId="3DA7763B" wp14:editId="5C6F9005">
                <wp:simplePos x="0" y="0"/>
                <wp:positionH relativeFrom="margin">
                  <wp:align>left</wp:align>
                </wp:positionH>
                <wp:positionV relativeFrom="paragraph">
                  <wp:posOffset>303638</wp:posOffset>
                </wp:positionV>
                <wp:extent cx="5744845" cy="2251075"/>
                <wp:effectExtent l="0" t="0" r="825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44845" cy="2251075"/>
                        </a:xfrm>
                        <a:prstGeom prst="rect">
                          <a:avLst/>
                        </a:prstGeom>
                      </pic:spPr>
                    </pic:pic>
                  </a:graphicData>
                </a:graphic>
                <wp14:sizeRelH relativeFrom="page">
                  <wp14:pctWidth>0</wp14:pctWidth>
                </wp14:sizeRelH>
                <wp14:sizeRelV relativeFrom="page">
                  <wp14:pctHeight>0</wp14:pctHeight>
                </wp14:sizeRelV>
              </wp:anchor>
            </w:drawing>
          </w:r>
        </w:del>
      </w:ins>
      <w:ins w:id="3293" w:author="Usuario de Windows" w:date="2019-06-14T03:13:00Z">
        <w:del w:id="3294" w:author="Jairo Navez" w:date="2019-06-14T12:06:00Z">
          <w:r w:rsidR="00124AC9" w:rsidRPr="006C55D1" w:rsidDel="00726380">
            <w:rPr>
              <w:rFonts w:ascii="Calibri" w:eastAsia="Times New Roman" w:hAnsi="Calibri" w:cs="Calibri"/>
              <w:noProof/>
              <w:color w:val="000000"/>
              <w:lang w:eastAsia="es-PE"/>
              <w:rPrChange w:id="3295" w:author="jhon argomedo" w:date="2019-06-14T14:25:00Z">
                <w:rPr>
                  <w:noProof/>
                  <w:lang w:eastAsia="es-PE"/>
                </w:rPr>
              </w:rPrChange>
            </w:rPr>
            <w:drawing>
              <wp:anchor distT="0" distB="0" distL="114300" distR="114300" simplePos="0" relativeHeight="251759616" behindDoc="0" locked="0" layoutInCell="1" allowOverlap="1" wp14:anchorId="3EF500CF" wp14:editId="582CDBBE">
                <wp:simplePos x="0" y="0"/>
                <wp:positionH relativeFrom="margin">
                  <wp:align>left</wp:align>
                </wp:positionH>
                <wp:positionV relativeFrom="paragraph">
                  <wp:posOffset>2610641</wp:posOffset>
                </wp:positionV>
                <wp:extent cx="5727700" cy="1873885"/>
                <wp:effectExtent l="0" t="0" r="635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1873885"/>
                        </a:xfrm>
                        <a:prstGeom prst="rect">
                          <a:avLst/>
                        </a:prstGeom>
                      </pic:spPr>
                    </pic:pic>
                  </a:graphicData>
                </a:graphic>
                <wp14:sizeRelH relativeFrom="page">
                  <wp14:pctWidth>0</wp14:pctWidth>
                </wp14:sizeRelH>
                <wp14:sizeRelV relativeFrom="page">
                  <wp14:pctHeight>0</wp14:pctHeight>
                </wp14:sizeRelV>
              </wp:anchor>
            </w:drawing>
          </w:r>
        </w:del>
      </w:ins>
      <w:ins w:id="3296" w:author="jhon argomedo" w:date="2019-06-07T05:32:00Z">
        <w:r w:rsidR="0074770B" w:rsidRPr="006C55D1">
          <w:rPr>
            <w:rFonts w:ascii="Calibri" w:eastAsia="Times New Roman" w:hAnsi="Calibri" w:cs="Calibri"/>
            <w:color w:val="000000"/>
            <w:lang w:eastAsia="es-PE"/>
            <w:rPrChange w:id="3297" w:author="jhon argomedo" w:date="2019-06-14T14:25:00Z">
              <w:rPr>
                <w:b/>
              </w:rPr>
            </w:rPrChange>
          </w:rPr>
          <w:t>Pruebas sustantivas</w:t>
        </w:r>
      </w:ins>
      <w:bookmarkEnd w:id="3288"/>
    </w:p>
    <w:p w:rsidR="000A149D" w:rsidRPr="00EF5731" w:rsidRDefault="000A149D">
      <w:pPr>
        <w:pStyle w:val="Ttulo3"/>
        <w:numPr>
          <w:ilvl w:val="0"/>
          <w:numId w:val="68"/>
        </w:numPr>
        <w:rPr>
          <w:ins w:id="3298" w:author="jhon argomedo" w:date="2019-06-07T05:43:00Z"/>
          <w:u w:val="single"/>
          <w:rPrChange w:id="3299" w:author="Usuario de Windows" w:date="2019-06-14T02:27:00Z">
            <w:rPr>
              <w:ins w:id="3300" w:author="jhon argomedo" w:date="2019-06-07T05:43:00Z"/>
              <w:rFonts w:cstheme="minorHAnsi"/>
              <w:b/>
              <w:sz w:val="24"/>
              <w:szCs w:val="24"/>
              <w:u w:val="single"/>
            </w:rPr>
          </w:rPrChange>
        </w:rPr>
        <w:pPrChange w:id="3301" w:author="Usuario de Windows" w:date="2019-06-14T03:23:00Z">
          <w:pPr>
            <w:tabs>
              <w:tab w:val="left" w:pos="1560"/>
              <w:tab w:val="left" w:pos="2127"/>
              <w:tab w:val="left" w:pos="3402"/>
              <w:tab w:val="left" w:pos="3686"/>
            </w:tabs>
            <w:ind w:left="1418"/>
            <w:jc w:val="center"/>
          </w:pPr>
        </w:pPrChange>
      </w:pPr>
      <w:ins w:id="3302" w:author="jhon argomedo" w:date="2019-06-07T05:43:00Z">
        <w:del w:id="3303" w:author="Usuario de Windows" w:date="2019-06-14T02:27:00Z">
          <w:r w:rsidRPr="00EF5731" w:rsidDel="00EF5731">
            <w:rPr>
              <w:u w:val="single"/>
              <w:rPrChange w:id="3304" w:author="Usuario de Windows" w:date="2019-06-14T02:27:00Z">
                <w:rPr>
                  <w:rFonts w:cstheme="minorHAnsi"/>
                  <w:b/>
                  <w:u w:val="single"/>
                </w:rPr>
              </w:rPrChange>
            </w:rPr>
            <w:delText>Prueba sustantiva N°01</w:delText>
          </w:r>
        </w:del>
      </w:ins>
    </w:p>
    <w:p w:rsidR="004B6646" w:rsidRPr="000A149D" w:rsidRDefault="00124AC9">
      <w:pPr>
        <w:pStyle w:val="Prrafodelista"/>
        <w:tabs>
          <w:tab w:val="left" w:pos="1560"/>
          <w:tab w:val="left" w:pos="2127"/>
          <w:tab w:val="left" w:pos="3402"/>
          <w:tab w:val="left" w:pos="3686"/>
        </w:tabs>
        <w:spacing w:after="200" w:line="276" w:lineRule="auto"/>
        <w:ind w:left="1560"/>
        <w:rPr>
          <w:ins w:id="3305" w:author="jhon argomedo" w:date="2019-06-07T05:43:00Z"/>
          <w:rFonts w:cstheme="minorHAnsi"/>
          <w:sz w:val="24"/>
          <w:szCs w:val="24"/>
          <w:rPrChange w:id="3306" w:author="jhon argomedo" w:date="2019-06-07T05:45:00Z">
            <w:rPr>
              <w:ins w:id="3307" w:author="jhon argomedo" w:date="2019-06-07T05:43:00Z"/>
              <w:rFonts w:cstheme="minorHAnsi"/>
              <w:b/>
              <w:sz w:val="24"/>
              <w:szCs w:val="24"/>
            </w:rPr>
          </w:rPrChange>
        </w:rPr>
        <w:pPrChange w:id="3308" w:author="Briceño-PC" w:date="2019-07-19T10:06:00Z">
          <w:pPr>
            <w:pStyle w:val="Prrafodelista"/>
            <w:numPr>
              <w:numId w:val="43"/>
            </w:numPr>
            <w:tabs>
              <w:tab w:val="left" w:pos="1560"/>
              <w:tab w:val="left" w:pos="2127"/>
              <w:tab w:val="left" w:pos="3402"/>
              <w:tab w:val="left" w:pos="3686"/>
            </w:tabs>
            <w:spacing w:after="200" w:line="276" w:lineRule="auto"/>
            <w:ind w:left="1418" w:hanging="360"/>
          </w:pPr>
        </w:pPrChange>
      </w:pPr>
      <w:ins w:id="3309" w:author="Usuario de Windows" w:date="2019-06-14T02:08:00Z">
        <w:del w:id="3310" w:author="Jairo Navez" w:date="2019-06-14T12:06:00Z">
          <w:r w:rsidDel="00726380">
            <w:rPr>
              <w:noProof/>
              <w:lang w:eastAsia="es-PE"/>
            </w:rPr>
            <w:drawing>
              <wp:anchor distT="0" distB="0" distL="114300" distR="114300" simplePos="0" relativeHeight="251731968" behindDoc="0" locked="0" layoutInCell="1" allowOverlap="1" wp14:anchorId="063EED41" wp14:editId="372084EB">
                <wp:simplePos x="0" y="0"/>
                <wp:positionH relativeFrom="margin">
                  <wp:align>left</wp:align>
                </wp:positionH>
                <wp:positionV relativeFrom="paragraph">
                  <wp:posOffset>4510297</wp:posOffset>
                </wp:positionV>
                <wp:extent cx="5826125" cy="2070100"/>
                <wp:effectExtent l="0" t="0" r="3175" b="635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26125" cy="2070100"/>
                        </a:xfrm>
                        <a:prstGeom prst="rect">
                          <a:avLst/>
                        </a:prstGeom>
                      </pic:spPr>
                    </pic:pic>
                  </a:graphicData>
                </a:graphic>
                <wp14:sizeRelH relativeFrom="page">
                  <wp14:pctWidth>0</wp14:pctWidth>
                </wp14:sizeRelH>
                <wp14:sizeRelV relativeFrom="page">
                  <wp14:pctHeight>0</wp14:pctHeight>
                </wp14:sizeRelV>
              </wp:anchor>
            </w:drawing>
          </w:r>
        </w:del>
      </w:ins>
      <w:ins w:id="3311" w:author="Briceño-PC" w:date="2019-07-19T10:06:00Z">
        <w:r w:rsidR="002A1F43">
          <w:rPr>
            <w:rFonts w:cstheme="minorHAnsi"/>
            <w:sz w:val="24"/>
            <w:szCs w:val="24"/>
          </w:rPr>
          <w:t>${</w:t>
        </w:r>
      </w:ins>
      <w:ins w:id="3312" w:author="Briceño-PC" w:date="2019-07-19T10:07:00Z">
        <w:r w:rsidR="002A1F43">
          <w:rPr>
            <w:rFonts w:cstheme="minorHAnsi"/>
            <w:sz w:val="24"/>
            <w:szCs w:val="24"/>
          </w:rPr>
          <w:t>PruebasSustantivvas</w:t>
        </w:r>
      </w:ins>
      <w:ins w:id="3313" w:author="Briceño-PC" w:date="2019-07-19T10:06:00Z">
        <w:r w:rsidR="002A1F43">
          <w:rPr>
            <w:rFonts w:cstheme="minorHAnsi"/>
            <w:sz w:val="24"/>
            <w:szCs w:val="24"/>
          </w:rPr>
          <w:t>}</w:t>
        </w:r>
      </w:ins>
      <w:ins w:id="3314" w:author="jhon argomedo" w:date="2019-06-07T05:43:00Z">
        <w:del w:id="3315" w:author="Usuario de Windows" w:date="2019-06-14T02:23:00Z">
          <w:r w:rsidR="000A149D" w:rsidRPr="000A149D" w:rsidDel="00921B44">
            <w:rPr>
              <w:rFonts w:cstheme="minorHAnsi"/>
              <w:sz w:val="24"/>
              <w:szCs w:val="24"/>
              <w:rPrChange w:id="3316" w:author="jhon argomedo" w:date="2019-06-07T05:45:00Z">
                <w:rPr>
                  <w:rFonts w:cstheme="minorHAnsi"/>
                  <w:b/>
                  <w:sz w:val="24"/>
                  <w:szCs w:val="24"/>
                </w:rPr>
              </w:rPrChange>
            </w:rPr>
            <w:delText>Evaluación de una Acceso No Autorizado</w:delText>
          </w:r>
        </w:del>
      </w:ins>
    </w:p>
    <w:tbl>
      <w:tblPr>
        <w:tblW w:w="9729" w:type="dxa"/>
        <w:tblCellMar>
          <w:left w:w="70" w:type="dxa"/>
          <w:right w:w="70" w:type="dxa"/>
        </w:tblCellMar>
        <w:tblLook w:val="04A0" w:firstRow="1" w:lastRow="0" w:firstColumn="1" w:lastColumn="0" w:noHBand="0" w:noVBand="1"/>
        <w:tblPrChange w:id="3317" w:author="Jairo Navez" w:date="2019-06-14T12:12:00Z">
          <w:tblPr>
            <w:tblW w:w="10800" w:type="dxa"/>
            <w:tblCellMar>
              <w:left w:w="70" w:type="dxa"/>
              <w:right w:w="70" w:type="dxa"/>
            </w:tblCellMar>
            <w:tblLook w:val="04A0" w:firstRow="1" w:lastRow="0" w:firstColumn="1" w:lastColumn="0" w:noHBand="0" w:noVBand="1"/>
          </w:tblPr>
        </w:tblPrChange>
      </w:tblPr>
      <w:tblGrid>
        <w:gridCol w:w="7456"/>
        <w:gridCol w:w="2299"/>
        <w:tblGridChange w:id="3318">
          <w:tblGrid>
            <w:gridCol w:w="8380"/>
            <w:gridCol w:w="2555"/>
          </w:tblGrid>
        </w:tblGridChange>
      </w:tblGrid>
      <w:tr w:rsidR="00726380" w:rsidRPr="00726380" w:rsidDel="002A1F43" w:rsidTr="00726380">
        <w:trPr>
          <w:trHeight w:val="305"/>
          <w:ins w:id="3319" w:author="Jairo Navez" w:date="2019-06-14T12:12:00Z"/>
          <w:del w:id="3320" w:author="Briceño-PC" w:date="2019-07-19T10:04:00Z"/>
          <w:trPrChange w:id="3321" w:author="Jairo Navez" w:date="2019-06-14T12:12:00Z">
            <w:trPr>
              <w:trHeight w:val="315"/>
            </w:trPr>
          </w:trPrChange>
        </w:trPr>
        <w:tc>
          <w:tcPr>
            <w:tcW w:w="9729"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Change w:id="3322" w:author="Jairo Navez" w:date="2019-06-14T12:12:00Z">
              <w:tcPr>
                <w:tcW w:w="108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tcPrChange>
          </w:tcPr>
          <w:p w:rsidR="00726380" w:rsidRPr="00726380" w:rsidDel="002A1F43" w:rsidRDefault="00726380" w:rsidP="00726380">
            <w:pPr>
              <w:spacing w:after="0" w:line="240" w:lineRule="auto"/>
              <w:jc w:val="center"/>
              <w:rPr>
                <w:ins w:id="3323" w:author="Jairo Navez" w:date="2019-06-14T12:12:00Z"/>
                <w:del w:id="3324" w:author="Briceño-PC" w:date="2019-07-19T10:04:00Z"/>
                <w:rFonts w:ascii="Calibri" w:eastAsia="Times New Roman" w:hAnsi="Calibri" w:cs="Calibri"/>
                <w:color w:val="000000"/>
                <w:sz w:val="24"/>
                <w:szCs w:val="24"/>
                <w:lang w:eastAsia="es-PE"/>
              </w:rPr>
            </w:pPr>
            <w:ins w:id="3325" w:author="Jairo Navez" w:date="2019-06-14T12:12:00Z">
              <w:del w:id="3326" w:author="Briceño-PC" w:date="2019-07-19T10:04:00Z">
                <w:r w:rsidRPr="00726380" w:rsidDel="002A1F43">
                  <w:rPr>
                    <w:rFonts w:ascii="Calibri" w:eastAsia="Times New Roman" w:hAnsi="Calibri" w:cs="Calibri"/>
                    <w:color w:val="000000"/>
                    <w:sz w:val="24"/>
                    <w:szCs w:val="24"/>
                    <w:lang w:eastAsia="es-PE"/>
                  </w:rPr>
                  <w:delText>Documentación de Licencia de Software</w:delText>
                </w:r>
              </w:del>
            </w:ins>
          </w:p>
        </w:tc>
      </w:tr>
      <w:tr w:rsidR="00726380" w:rsidRPr="00726380" w:rsidDel="002A1F43" w:rsidTr="00726380">
        <w:trPr>
          <w:trHeight w:val="291"/>
          <w:ins w:id="3327" w:author="Jairo Navez" w:date="2019-06-14T12:12:00Z"/>
          <w:del w:id="3328" w:author="Briceño-PC" w:date="2019-07-19T10:04:00Z"/>
          <w:trPrChange w:id="3329" w:author="Jairo Navez" w:date="2019-06-14T12:12:00Z">
            <w:trPr>
              <w:trHeight w:val="300"/>
            </w:trPr>
          </w:trPrChange>
        </w:trPr>
        <w:tc>
          <w:tcPr>
            <w:tcW w:w="7456"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330" w:author="Jairo Navez" w:date="2019-06-14T12:12:00Z">
              <w:tcPr>
                <w:tcW w:w="838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rPr>
                <w:ins w:id="3331" w:author="Jairo Navez" w:date="2019-06-14T12:12:00Z"/>
                <w:del w:id="3332" w:author="Briceño-PC" w:date="2019-07-19T10:04:00Z"/>
                <w:rFonts w:ascii="Calibri" w:eastAsia="Times New Roman" w:hAnsi="Calibri" w:cs="Calibri"/>
                <w:color w:val="000000"/>
                <w:lang w:eastAsia="es-PE"/>
              </w:rPr>
            </w:pPr>
            <w:ins w:id="3333" w:author="Jairo Navez" w:date="2019-06-14T12:12:00Z">
              <w:del w:id="3334" w:author="Briceño-PC" w:date="2019-07-19T10:04:00Z">
                <w:r w:rsidRPr="00726380" w:rsidDel="002A1F43">
                  <w:rPr>
                    <w:rFonts w:ascii="Calibri" w:eastAsia="Times New Roman" w:hAnsi="Calibri" w:cs="Calibri"/>
                    <w:color w:val="000000"/>
                    <w:lang w:eastAsia="es-PE"/>
                  </w:rPr>
                  <w:delText>Preguntas</w:delText>
                </w:r>
              </w:del>
            </w:ins>
          </w:p>
        </w:tc>
        <w:tc>
          <w:tcPr>
            <w:tcW w:w="2273" w:type="dxa"/>
            <w:tcBorders>
              <w:top w:val="single" w:sz="4" w:space="0" w:color="auto"/>
              <w:left w:val="nil"/>
              <w:bottom w:val="single" w:sz="4" w:space="0" w:color="auto"/>
              <w:right w:val="single" w:sz="4" w:space="0" w:color="000000"/>
            </w:tcBorders>
            <w:shd w:val="clear" w:color="000000" w:fill="FFFFFF"/>
            <w:noWrap/>
            <w:vAlign w:val="bottom"/>
            <w:hideMark/>
            <w:tcPrChange w:id="3335" w:author="Jairo Navez" w:date="2019-06-14T12:12:00Z">
              <w:tcPr>
                <w:tcW w:w="242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rPr>
                <w:ins w:id="3336" w:author="Jairo Navez" w:date="2019-06-14T12:12:00Z"/>
                <w:del w:id="3337" w:author="Briceño-PC" w:date="2019-07-19T10:04:00Z"/>
                <w:rFonts w:ascii="Calibri" w:eastAsia="Times New Roman" w:hAnsi="Calibri" w:cs="Calibri"/>
                <w:color w:val="000000"/>
                <w:lang w:eastAsia="es-PE"/>
              </w:rPr>
            </w:pPr>
            <w:ins w:id="3338" w:author="Jairo Navez" w:date="2019-06-14T12:12:00Z">
              <w:del w:id="3339" w:author="Briceño-PC" w:date="2019-07-19T10:04:00Z">
                <w:r w:rsidRPr="00726380" w:rsidDel="002A1F43">
                  <w:rPr>
                    <w:rFonts w:ascii="Calibri" w:eastAsia="Times New Roman" w:hAnsi="Calibri" w:cs="Calibri"/>
                    <w:color w:val="000000"/>
                    <w:lang w:eastAsia="es-PE"/>
                  </w:rPr>
                  <w:delText>Respuesta</w:delText>
                </w:r>
              </w:del>
            </w:ins>
          </w:p>
        </w:tc>
      </w:tr>
      <w:tr w:rsidR="00726380" w:rsidRPr="00726380" w:rsidDel="002A1F43" w:rsidTr="00726380">
        <w:trPr>
          <w:trHeight w:val="305"/>
          <w:ins w:id="3340" w:author="Jairo Navez" w:date="2019-06-14T12:12:00Z"/>
          <w:del w:id="3341" w:author="Briceño-PC" w:date="2019-07-19T10:04:00Z"/>
          <w:trPrChange w:id="3342" w:author="Jairo Navez" w:date="2019-06-14T12:12:00Z">
            <w:trPr>
              <w:trHeight w:val="315"/>
            </w:trPr>
          </w:trPrChange>
        </w:trPr>
        <w:tc>
          <w:tcPr>
            <w:tcW w:w="7456" w:type="dxa"/>
            <w:vMerge w:val="restart"/>
            <w:tcBorders>
              <w:top w:val="single" w:sz="4" w:space="0" w:color="auto"/>
              <w:left w:val="single" w:sz="4" w:space="0" w:color="auto"/>
              <w:bottom w:val="single" w:sz="4" w:space="0" w:color="000000"/>
              <w:right w:val="nil"/>
            </w:tcBorders>
            <w:shd w:val="clear" w:color="000000" w:fill="FFFFFF"/>
            <w:hideMark/>
            <w:tcPrChange w:id="3343" w:author="Jairo Navez" w:date="2019-06-14T12:12:00Z">
              <w:tcPr>
                <w:tcW w:w="8380" w:type="dxa"/>
                <w:vMerge w:val="restart"/>
                <w:tcBorders>
                  <w:top w:val="single" w:sz="4" w:space="0" w:color="auto"/>
                  <w:left w:val="single" w:sz="4" w:space="0" w:color="auto"/>
                  <w:bottom w:val="single" w:sz="4" w:space="0" w:color="000000"/>
                  <w:right w:val="nil"/>
                </w:tcBorders>
                <w:shd w:val="clear" w:color="000000" w:fill="FFFFFF"/>
                <w:hideMark/>
              </w:tcPr>
            </w:tcPrChange>
          </w:tcPr>
          <w:p w:rsidR="00726380" w:rsidRPr="00726380" w:rsidDel="002A1F43" w:rsidRDefault="00726380" w:rsidP="00726380">
            <w:pPr>
              <w:spacing w:after="0" w:line="240" w:lineRule="auto"/>
              <w:jc w:val="center"/>
              <w:rPr>
                <w:ins w:id="3344" w:author="Jairo Navez" w:date="2019-06-14T12:12:00Z"/>
                <w:del w:id="3345" w:author="Briceño-PC" w:date="2019-07-19T10:04:00Z"/>
                <w:rFonts w:ascii="Calibri" w:eastAsia="Times New Roman" w:hAnsi="Calibri" w:cs="Calibri"/>
                <w:color w:val="333333"/>
                <w:sz w:val="24"/>
                <w:szCs w:val="24"/>
                <w:lang w:eastAsia="es-PE"/>
              </w:rPr>
            </w:pPr>
            <w:ins w:id="3346" w:author="Jairo Navez" w:date="2019-06-14T12:12:00Z">
              <w:del w:id="3347" w:author="Briceño-PC" w:date="2019-07-19T10:04:00Z">
                <w:r w:rsidRPr="00726380" w:rsidDel="002A1F43">
                  <w:rPr>
                    <w:rFonts w:ascii="Calibri" w:eastAsia="Times New Roman" w:hAnsi="Calibri" w:cs="Calibri"/>
                    <w:color w:val="333333"/>
                    <w:sz w:val="24"/>
                    <w:szCs w:val="24"/>
                    <w:lang w:eastAsia="es-PE"/>
                  </w:rPr>
                  <w:delText>La institución cuenta con mecanismos que garanticen el inventario de las adquisiciones  de equipos</w:delText>
                </w:r>
              </w:del>
            </w:ins>
          </w:p>
        </w:tc>
        <w:tc>
          <w:tcPr>
            <w:tcW w:w="2273" w:type="dxa"/>
            <w:vMerge w:val="restart"/>
            <w:tcBorders>
              <w:top w:val="nil"/>
              <w:left w:val="nil"/>
              <w:bottom w:val="single" w:sz="4" w:space="0" w:color="000000"/>
              <w:right w:val="single" w:sz="4" w:space="0" w:color="000000"/>
            </w:tcBorders>
            <w:shd w:val="clear" w:color="auto" w:fill="auto"/>
            <w:noWrap/>
            <w:vAlign w:val="bottom"/>
            <w:hideMark/>
            <w:tcPrChange w:id="3348" w:author="Jairo Navez" w:date="2019-06-14T12:12:00Z">
              <w:tcPr>
                <w:tcW w:w="2420" w:type="dxa"/>
                <w:vMerge w:val="restart"/>
                <w:tcBorders>
                  <w:top w:val="nil"/>
                  <w:left w:val="nil"/>
                  <w:bottom w:val="single" w:sz="4" w:space="0" w:color="000000"/>
                  <w:right w:val="single" w:sz="4" w:space="0" w:color="000000"/>
                </w:tcBorders>
                <w:shd w:val="clear" w:color="auto" w:fill="auto"/>
                <w:noWrap/>
                <w:vAlign w:val="bottom"/>
                <w:hideMark/>
              </w:tcPr>
            </w:tcPrChange>
          </w:tcPr>
          <w:p w:rsidR="00726380" w:rsidRPr="00726380" w:rsidDel="002A1F43" w:rsidRDefault="00726380" w:rsidP="00726380">
            <w:pPr>
              <w:spacing w:after="0" w:line="240" w:lineRule="auto"/>
              <w:rPr>
                <w:ins w:id="3349" w:author="Jairo Navez" w:date="2019-06-14T12:12:00Z"/>
                <w:del w:id="3350" w:author="Briceño-PC" w:date="2019-07-19T10:04:00Z"/>
                <w:rFonts w:ascii="Calibri" w:eastAsia="Times New Roman" w:hAnsi="Calibri" w:cs="Calibri"/>
                <w:color w:val="000000"/>
                <w:lang w:eastAsia="es-PE"/>
              </w:rPr>
            </w:pPr>
            <w:ins w:id="3351" w:author="Jairo Navez" w:date="2019-06-14T12:12:00Z">
              <w:del w:id="3352" w:author="Briceño-PC" w:date="2019-07-19T10:04:00Z">
                <w:r w:rsidRPr="00726380" w:rsidDel="002A1F43">
                  <w:rPr>
                    <w:rFonts w:ascii="Calibri" w:eastAsia="Times New Roman" w:hAnsi="Calibri" w:cs="Calibri"/>
                    <w:noProof/>
                    <w:color w:val="000000"/>
                    <w:lang w:eastAsia="es-PE"/>
                  </w:rPr>
                  <mc:AlternateContent>
                    <mc:Choice Requires="wps">
                      <w:drawing>
                        <wp:anchor distT="0" distB="0" distL="114300" distR="114300" simplePos="0" relativeHeight="251761664" behindDoc="0" locked="0" layoutInCell="1" allowOverlap="1">
                          <wp:simplePos x="0" y="0"/>
                          <wp:positionH relativeFrom="column">
                            <wp:posOffset>266700</wp:posOffset>
                          </wp:positionH>
                          <wp:positionV relativeFrom="paragraph">
                            <wp:posOffset>28575</wp:posOffset>
                          </wp:positionV>
                          <wp:extent cx="276225" cy="152400"/>
                          <wp:effectExtent l="0" t="0" r="28575" b="19050"/>
                          <wp:wrapNone/>
                          <wp:docPr id="25" name="Rectángulo 25"/>
                          <wp:cNvGraphicFramePr/>
                          <a:graphic xmlns:a="http://schemas.openxmlformats.org/drawingml/2006/main">
                            <a:graphicData uri="http://schemas.microsoft.com/office/word/2010/wordprocessingShape">
                              <wps:wsp>
                                <wps:cNvSpPr/>
                                <wps:spPr>
                                  <a:xfrm>
                                    <a:off x="0" y="0"/>
                                    <a:ext cx="25717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45A39AAA" id="Rectángulo 25" o:spid="_x0000_s1026" style="position:absolute;margin-left:21pt;margin-top:2.25pt;width:21.75pt;height:1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" fillcolor="#5b9bd5 [3204]" strokecolor="#1f4d78 [1604]" strokeweight="1pt"/>
                      </w:pict>
                    </mc:Fallback>
                  </mc:AlternateContent>
                </w:r>
                <w:r w:rsidRPr="00726380" w:rsidDel="002A1F43">
                  <w:rPr>
                    <w:rFonts w:ascii="Calibri" w:eastAsia="Times New Roman" w:hAnsi="Calibri" w:cs="Calibri"/>
                    <w:noProof/>
                    <w:color w:val="000000"/>
                    <w:lang w:eastAsia="es-PE"/>
                  </w:rPr>
                  <mc:AlternateContent>
                    <mc:Choice Requires="wps">
                      <w:drawing>
                        <wp:anchor distT="0" distB="0" distL="114300" distR="114300" simplePos="0" relativeHeight="251762688" behindDoc="0" locked="0" layoutInCell="1" allowOverlap="1">
                          <wp:simplePos x="0" y="0"/>
                          <wp:positionH relativeFrom="column">
                            <wp:posOffset>1095375</wp:posOffset>
                          </wp:positionH>
                          <wp:positionV relativeFrom="paragraph">
                            <wp:posOffset>28575</wp:posOffset>
                          </wp:positionV>
                          <wp:extent cx="247650" cy="1714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247650" cy="152400"/>
                                  </a:xfrm>
                                  <a:prstGeom prst="rect">
                                    <a:avLst/>
                                  </a:prstGeom>
                                  <a:solidFill>
                                    <a:schemeClr val="bg1"/>
                                  </a:solidFill>
                                  <a:ln>
                                    <a:solidFill>
                                      <a:sysClr val="windowText" lastClr="0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432F8321" id="Rectángulo 18" o:spid="_x0000_s1026" style="position:absolute;margin-left:86.25pt;margin-top:2.25pt;width:19.5pt;height:1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" fillcolor="white [3212]" strokecolor="windowText" strokeweight="1pt"/>
                      </w:pict>
                    </mc:Fallback>
                  </mc:AlternateContent>
                </w:r>
              </w:del>
            </w:ins>
          </w:p>
          <w:tbl>
            <w:tblPr>
              <w:tblW w:w="2144" w:type="dxa"/>
              <w:tblCellSpacing w:w="0" w:type="dxa"/>
              <w:tblCellMar>
                <w:left w:w="0" w:type="dxa"/>
                <w:right w:w="0" w:type="dxa"/>
              </w:tblCellMar>
              <w:tblLook w:val="04A0" w:firstRow="1" w:lastRow="0" w:firstColumn="1" w:lastColumn="0" w:noHBand="0" w:noVBand="1"/>
              <w:tblPrChange w:id="3353" w:author="Jairo Navez" w:date="2019-06-14T12:12:00Z">
                <w:tblPr>
                  <w:tblW w:w="0" w:type="auto"/>
                  <w:tblCellSpacing w:w="0" w:type="dxa"/>
                  <w:tblCellMar>
                    <w:left w:w="0" w:type="dxa"/>
                    <w:right w:w="0" w:type="dxa"/>
                  </w:tblCellMar>
                  <w:tblLook w:val="04A0" w:firstRow="1" w:lastRow="0" w:firstColumn="1" w:lastColumn="0" w:noHBand="0" w:noVBand="1"/>
                </w:tblPr>
              </w:tblPrChange>
            </w:tblPr>
            <w:tblGrid>
              <w:gridCol w:w="2154"/>
              <w:tblGridChange w:id="3354">
                <w:tblGrid>
                  <w:gridCol w:w="2410"/>
                </w:tblGrid>
              </w:tblGridChange>
            </w:tblGrid>
            <w:tr w:rsidR="00726380" w:rsidRPr="00726380" w:rsidDel="002A1F43" w:rsidTr="00726380">
              <w:trPr>
                <w:trHeight w:val="269"/>
                <w:tblCellSpacing w:w="0" w:type="dxa"/>
                <w:ins w:id="3355" w:author="Jairo Navez" w:date="2019-06-14T12:12:00Z"/>
                <w:del w:id="3356" w:author="Briceño-PC" w:date="2019-07-19T10:04:00Z"/>
                <w:trPrChange w:id="3357" w:author="Jairo Navez" w:date="2019-06-14T12:12:00Z">
                  <w:trPr>
                    <w:trHeight w:val="269"/>
                    <w:tblCellSpacing w:w="0" w:type="dxa"/>
                  </w:trPr>
                </w:trPrChange>
              </w:trPr>
              <w:tc>
                <w:tcPr>
                  <w:tcW w:w="2144" w:type="dxa"/>
                  <w:vMerge w:val="restart"/>
                  <w:tcBorders>
                    <w:top w:val="single" w:sz="4" w:space="0" w:color="auto"/>
                    <w:left w:val="nil"/>
                    <w:bottom w:val="single" w:sz="4" w:space="0" w:color="000000"/>
                    <w:right w:val="single" w:sz="4" w:space="0" w:color="000000"/>
                  </w:tcBorders>
                  <w:shd w:val="clear" w:color="000000" w:fill="FFFFFF"/>
                  <w:noWrap/>
                  <w:vAlign w:val="bottom"/>
                  <w:hideMark/>
                  <w:tcPrChange w:id="3358" w:author="Jairo Navez" w:date="2019-06-14T12:12:00Z">
                    <w:tcPr>
                      <w:tcW w:w="2400" w:type="dxa"/>
                      <w:vMerge w:val="restart"/>
                      <w:tcBorders>
                        <w:top w:val="single" w:sz="4" w:space="0" w:color="auto"/>
                        <w:left w:val="nil"/>
                        <w:bottom w:val="single" w:sz="4" w:space="0" w:color="000000"/>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jc w:val="center"/>
                    <w:rPr>
                      <w:ins w:id="3359" w:author="Jairo Navez" w:date="2019-06-14T12:12:00Z"/>
                      <w:del w:id="3360" w:author="Briceño-PC" w:date="2019-07-19T10:04:00Z"/>
                      <w:rFonts w:ascii="Calibri" w:eastAsia="Times New Roman" w:hAnsi="Calibri" w:cs="Calibri"/>
                      <w:color w:val="000000"/>
                      <w:lang w:eastAsia="es-PE"/>
                    </w:rPr>
                  </w:pPr>
                  <w:ins w:id="3361" w:author="Jairo Navez" w:date="2019-06-14T12:12:00Z">
                    <w:del w:id="3362" w:author="Briceño-PC" w:date="2019-07-19T10:04:00Z">
                      <w:r w:rsidRPr="00726380" w:rsidDel="002A1F43">
                        <w:rPr>
                          <w:rFonts w:ascii="Calibri" w:eastAsia="Times New Roman" w:hAnsi="Calibri" w:cs="Calibri"/>
                          <w:color w:val="000000"/>
                          <w:lang w:eastAsia="es-PE"/>
                        </w:rPr>
                        <w:delText>Si                        No</w:delText>
                      </w:r>
                    </w:del>
                  </w:ins>
                </w:p>
              </w:tc>
            </w:tr>
            <w:tr w:rsidR="00726380" w:rsidRPr="00726380" w:rsidDel="002A1F43" w:rsidTr="00726380">
              <w:trPr>
                <w:trHeight w:val="269"/>
                <w:tblCellSpacing w:w="0" w:type="dxa"/>
                <w:ins w:id="3363" w:author="Jairo Navez" w:date="2019-06-14T12:12:00Z"/>
                <w:del w:id="3364" w:author="Briceño-PC" w:date="2019-07-19T10:04:00Z"/>
                <w:trPrChange w:id="3365" w:author="Jairo Navez" w:date="2019-06-14T12:12:00Z">
                  <w:trPr>
                    <w:trHeight w:val="269"/>
                    <w:tblCellSpacing w:w="0" w:type="dxa"/>
                  </w:trPr>
                </w:trPrChange>
              </w:trPr>
              <w:tc>
                <w:tcPr>
                  <w:tcW w:w="0" w:type="auto"/>
                  <w:vMerge/>
                  <w:tcBorders>
                    <w:top w:val="single" w:sz="4" w:space="0" w:color="auto"/>
                    <w:left w:val="nil"/>
                    <w:bottom w:val="single" w:sz="4" w:space="0" w:color="000000"/>
                    <w:right w:val="single" w:sz="4" w:space="0" w:color="000000"/>
                  </w:tcBorders>
                  <w:vAlign w:val="center"/>
                  <w:hideMark/>
                  <w:tcPrChange w:id="3366" w:author="Jairo Navez" w:date="2019-06-14T12:12:00Z">
                    <w:tcPr>
                      <w:tcW w:w="0" w:type="auto"/>
                      <w:vMerge/>
                      <w:tcBorders>
                        <w:top w:val="single" w:sz="4" w:space="0" w:color="auto"/>
                        <w:left w:val="nil"/>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367" w:author="Jairo Navez" w:date="2019-06-14T12:12:00Z"/>
                      <w:del w:id="3368" w:author="Briceño-PC" w:date="2019-07-19T10:04:00Z"/>
                      <w:rFonts w:ascii="Calibri" w:eastAsia="Times New Roman" w:hAnsi="Calibri" w:cs="Calibri"/>
                      <w:color w:val="000000"/>
                      <w:lang w:eastAsia="es-PE"/>
                    </w:rPr>
                  </w:pPr>
                </w:p>
              </w:tc>
            </w:tr>
          </w:tbl>
          <w:p w:rsidR="00726380" w:rsidRPr="00726380" w:rsidDel="002A1F43" w:rsidRDefault="00726380" w:rsidP="00726380">
            <w:pPr>
              <w:spacing w:after="0" w:line="240" w:lineRule="auto"/>
              <w:rPr>
                <w:ins w:id="3369" w:author="Jairo Navez" w:date="2019-06-14T12:12:00Z"/>
                <w:del w:id="3370" w:author="Briceño-PC" w:date="2019-07-19T10:04:00Z"/>
                <w:rFonts w:ascii="Calibri" w:eastAsia="Times New Roman" w:hAnsi="Calibri" w:cs="Calibri"/>
                <w:color w:val="000000"/>
                <w:lang w:eastAsia="es-PE"/>
              </w:rPr>
            </w:pPr>
          </w:p>
        </w:tc>
      </w:tr>
      <w:tr w:rsidR="00726380" w:rsidRPr="00726380" w:rsidDel="002A1F43" w:rsidTr="00726380">
        <w:trPr>
          <w:trHeight w:val="293"/>
          <w:ins w:id="3371" w:author="Jairo Navez" w:date="2019-06-14T12:12:00Z"/>
          <w:del w:id="3372" w:author="Briceño-PC" w:date="2019-07-19T10:04:00Z"/>
          <w:trPrChange w:id="3373" w:author="Jairo Navez" w:date="2019-06-14T12:12:00Z">
            <w:trPr>
              <w:trHeight w:val="300"/>
            </w:trPr>
          </w:trPrChange>
        </w:trPr>
        <w:tc>
          <w:tcPr>
            <w:tcW w:w="7456" w:type="dxa"/>
            <w:vMerge/>
            <w:tcBorders>
              <w:top w:val="single" w:sz="4" w:space="0" w:color="auto"/>
              <w:left w:val="single" w:sz="4" w:space="0" w:color="auto"/>
              <w:bottom w:val="single" w:sz="4" w:space="0" w:color="000000"/>
              <w:right w:val="nil"/>
            </w:tcBorders>
            <w:vAlign w:val="center"/>
            <w:hideMark/>
            <w:tcPrChange w:id="3374" w:author="Jairo Navez" w:date="2019-06-14T12:12:00Z">
              <w:tcPr>
                <w:tcW w:w="8380" w:type="dxa"/>
                <w:vMerge/>
                <w:tcBorders>
                  <w:top w:val="single" w:sz="4" w:space="0" w:color="auto"/>
                  <w:left w:val="single" w:sz="4" w:space="0" w:color="auto"/>
                  <w:bottom w:val="single" w:sz="4" w:space="0" w:color="000000"/>
                  <w:right w:val="nil"/>
                </w:tcBorders>
                <w:vAlign w:val="center"/>
                <w:hideMark/>
              </w:tcPr>
            </w:tcPrChange>
          </w:tcPr>
          <w:p w:rsidR="00726380" w:rsidRPr="00726380" w:rsidDel="002A1F43" w:rsidRDefault="00726380" w:rsidP="00726380">
            <w:pPr>
              <w:spacing w:after="0" w:line="240" w:lineRule="auto"/>
              <w:rPr>
                <w:ins w:id="3375" w:author="Jairo Navez" w:date="2019-06-14T12:12:00Z"/>
                <w:del w:id="3376" w:author="Briceño-PC" w:date="2019-07-19T10:04:00Z"/>
                <w:rFonts w:ascii="Calibri" w:eastAsia="Times New Roman" w:hAnsi="Calibri" w:cs="Calibri"/>
                <w:color w:val="333333"/>
                <w:sz w:val="24"/>
                <w:szCs w:val="24"/>
                <w:lang w:eastAsia="es-PE"/>
              </w:rPr>
            </w:pPr>
          </w:p>
        </w:tc>
        <w:tc>
          <w:tcPr>
            <w:tcW w:w="2273" w:type="dxa"/>
            <w:vMerge/>
            <w:tcBorders>
              <w:top w:val="nil"/>
              <w:left w:val="nil"/>
              <w:bottom w:val="single" w:sz="4" w:space="0" w:color="000000"/>
              <w:right w:val="single" w:sz="4" w:space="0" w:color="000000"/>
            </w:tcBorders>
            <w:vAlign w:val="center"/>
            <w:hideMark/>
            <w:tcPrChange w:id="3377" w:author="Jairo Navez" w:date="2019-06-14T12:12:00Z">
              <w:tcPr>
                <w:tcW w:w="2420" w:type="dxa"/>
                <w:vMerge/>
                <w:tcBorders>
                  <w:top w:val="nil"/>
                  <w:left w:val="nil"/>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378" w:author="Jairo Navez" w:date="2019-06-14T12:12:00Z"/>
                <w:del w:id="3379" w:author="Briceño-PC" w:date="2019-07-19T10:04:00Z"/>
                <w:rFonts w:ascii="Calibri" w:eastAsia="Times New Roman" w:hAnsi="Calibri" w:cs="Calibri"/>
                <w:color w:val="000000"/>
                <w:lang w:eastAsia="es-PE"/>
              </w:rPr>
            </w:pPr>
          </w:p>
        </w:tc>
      </w:tr>
      <w:tr w:rsidR="00726380" w:rsidRPr="00726380" w:rsidDel="002A1F43" w:rsidTr="00726380">
        <w:trPr>
          <w:trHeight w:val="291"/>
          <w:ins w:id="3380" w:author="Jairo Navez" w:date="2019-06-14T12:12:00Z"/>
          <w:del w:id="3381" w:author="Briceño-PC" w:date="2019-07-19T10:04:00Z"/>
          <w:trPrChange w:id="3382" w:author="Jairo Navez" w:date="2019-06-14T12:12:00Z">
            <w:trPr>
              <w:trHeight w:val="300"/>
            </w:trPr>
          </w:trPrChange>
        </w:trPr>
        <w:tc>
          <w:tcPr>
            <w:tcW w:w="7456"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383" w:author="Jairo Navez" w:date="2019-06-14T12:12:00Z">
              <w:tcPr>
                <w:tcW w:w="838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rPr>
                <w:ins w:id="3384" w:author="Jairo Navez" w:date="2019-06-14T12:12:00Z"/>
                <w:del w:id="3385" w:author="Briceño-PC" w:date="2019-07-19T10:04:00Z"/>
                <w:rFonts w:ascii="Calibri" w:eastAsia="Times New Roman" w:hAnsi="Calibri" w:cs="Calibri"/>
                <w:color w:val="000000"/>
                <w:lang w:eastAsia="es-PE"/>
              </w:rPr>
            </w:pPr>
            <w:ins w:id="3386" w:author="Jairo Navez" w:date="2019-06-14T12:12:00Z">
              <w:del w:id="3387" w:author="Briceño-PC" w:date="2019-07-19T10:04:00Z">
                <w:r w:rsidRPr="00726380" w:rsidDel="002A1F43">
                  <w:rPr>
                    <w:rFonts w:ascii="Calibri" w:eastAsia="Times New Roman" w:hAnsi="Calibri" w:cs="Calibri"/>
                    <w:color w:val="000000"/>
                    <w:lang w:eastAsia="es-PE"/>
                  </w:rPr>
                  <w:delText>Pruebas Sustantivas</w:delText>
                </w:r>
              </w:del>
            </w:ins>
          </w:p>
        </w:tc>
        <w:tc>
          <w:tcPr>
            <w:tcW w:w="2273" w:type="dxa"/>
            <w:tcBorders>
              <w:top w:val="single" w:sz="4" w:space="0" w:color="auto"/>
              <w:left w:val="nil"/>
              <w:bottom w:val="single" w:sz="4" w:space="0" w:color="auto"/>
              <w:right w:val="single" w:sz="4" w:space="0" w:color="000000"/>
            </w:tcBorders>
            <w:shd w:val="clear" w:color="000000" w:fill="FFFFFF"/>
            <w:noWrap/>
            <w:vAlign w:val="bottom"/>
            <w:hideMark/>
            <w:tcPrChange w:id="3388" w:author="Jairo Navez" w:date="2019-06-14T12:12:00Z">
              <w:tcPr>
                <w:tcW w:w="242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rPr>
                <w:ins w:id="3389" w:author="Jairo Navez" w:date="2019-06-14T12:12:00Z"/>
                <w:del w:id="3390" w:author="Briceño-PC" w:date="2019-07-19T10:04:00Z"/>
                <w:rFonts w:ascii="Calibri" w:eastAsia="Times New Roman" w:hAnsi="Calibri" w:cs="Calibri"/>
                <w:color w:val="000000"/>
                <w:lang w:eastAsia="es-PE"/>
              </w:rPr>
            </w:pPr>
            <w:ins w:id="3391" w:author="Jairo Navez" w:date="2019-06-14T12:12:00Z">
              <w:del w:id="3392" w:author="Briceño-PC" w:date="2019-07-19T10:04:00Z">
                <w:r w:rsidRPr="00726380" w:rsidDel="002A1F43">
                  <w:rPr>
                    <w:rFonts w:ascii="Calibri" w:eastAsia="Times New Roman" w:hAnsi="Calibri" w:cs="Calibri"/>
                    <w:color w:val="000000"/>
                    <w:lang w:eastAsia="es-PE"/>
                  </w:rPr>
                  <w:delText>Responsable</w:delText>
                </w:r>
              </w:del>
            </w:ins>
          </w:p>
        </w:tc>
      </w:tr>
      <w:tr w:rsidR="00726380" w:rsidRPr="00726380" w:rsidDel="002A1F43" w:rsidTr="00726380">
        <w:trPr>
          <w:trHeight w:val="291"/>
          <w:ins w:id="3393" w:author="Jairo Navez" w:date="2019-06-14T12:12:00Z"/>
          <w:del w:id="3394" w:author="Briceño-PC" w:date="2019-07-19T10:04:00Z"/>
          <w:trPrChange w:id="3395" w:author="Jairo Navez" w:date="2019-06-14T12:12:00Z">
            <w:trPr>
              <w:trHeight w:val="300"/>
            </w:trPr>
          </w:trPrChange>
        </w:trPr>
        <w:tc>
          <w:tcPr>
            <w:tcW w:w="7456" w:type="dxa"/>
            <w:vMerge w:val="restart"/>
            <w:tcBorders>
              <w:top w:val="single" w:sz="4" w:space="0" w:color="auto"/>
              <w:left w:val="single" w:sz="4" w:space="0" w:color="auto"/>
              <w:bottom w:val="single" w:sz="4" w:space="0" w:color="000000"/>
              <w:right w:val="single" w:sz="4" w:space="0" w:color="000000"/>
            </w:tcBorders>
            <w:shd w:val="clear" w:color="000000" w:fill="FFFFFF"/>
            <w:hideMark/>
            <w:tcPrChange w:id="3396" w:author="Jairo Navez" w:date="2019-06-14T12:12:00Z">
              <w:tcPr>
                <w:tcW w:w="8380" w:type="dxa"/>
                <w:vMerge w:val="restart"/>
                <w:tcBorders>
                  <w:top w:val="single" w:sz="4" w:space="0" w:color="auto"/>
                  <w:left w:val="single" w:sz="4" w:space="0" w:color="auto"/>
                  <w:bottom w:val="single" w:sz="4" w:space="0" w:color="000000"/>
                  <w:right w:val="single" w:sz="4" w:space="0" w:color="000000"/>
                </w:tcBorders>
                <w:shd w:val="clear" w:color="000000" w:fill="FFFFFF"/>
                <w:hideMark/>
              </w:tcPr>
            </w:tcPrChange>
          </w:tcPr>
          <w:p w:rsidR="00726380" w:rsidRPr="00726380" w:rsidDel="002A1F43" w:rsidRDefault="00726380">
            <w:pPr>
              <w:spacing w:after="0" w:line="240" w:lineRule="auto"/>
              <w:jc w:val="center"/>
              <w:rPr>
                <w:ins w:id="3397" w:author="Jairo Navez" w:date="2019-06-14T12:12:00Z"/>
                <w:del w:id="3398" w:author="Briceño-PC" w:date="2019-07-19T10:04:00Z"/>
                <w:rFonts w:ascii="Calibri" w:eastAsia="Times New Roman" w:hAnsi="Calibri" w:cs="Calibri"/>
                <w:color w:val="000000"/>
                <w:lang w:eastAsia="es-PE"/>
              </w:rPr>
            </w:pPr>
            <w:ins w:id="3399" w:author="Jairo Navez" w:date="2019-06-14T12:12:00Z">
              <w:del w:id="3400" w:author="Briceño-PC" w:date="2019-07-19T10:04:00Z">
                <w:r w:rsidRPr="00726380" w:rsidDel="002A1F43">
                  <w:rPr>
                    <w:rFonts w:ascii="Calibri" w:eastAsia="Times New Roman" w:hAnsi="Calibri" w:cs="Calibri"/>
                    <w:color w:val="000000"/>
                    <w:lang w:eastAsia="es-PE"/>
                  </w:rPr>
                  <w:delText xml:space="preserve">Pasos a seguir:  </w:delText>
                </w:r>
                <w:r w:rsidRPr="00726380" w:rsidDel="002A1F43">
                  <w:rPr>
                    <w:rFonts w:ascii="Calibri" w:eastAsia="Times New Roman" w:hAnsi="Calibri" w:cs="Calibri"/>
                    <w:color w:val="000000"/>
                    <w:lang w:eastAsia="es-PE"/>
                  </w:rPr>
                  <w:br/>
                  <w:delText xml:space="preserve">1.Verificar que exista un </w:delText>
                </w:r>
              </w:del>
            </w:ins>
            <w:ins w:id="3401" w:author="Jairo Navez" w:date="2019-06-14T12:13:00Z">
              <w:del w:id="3402" w:author="Briceño-PC" w:date="2019-07-19T10:04:00Z">
                <w:r w:rsidRPr="00726380" w:rsidDel="002A1F43">
                  <w:rPr>
                    <w:rFonts w:ascii="Calibri" w:eastAsia="Times New Roman" w:hAnsi="Calibri" w:cs="Calibri"/>
                    <w:color w:val="000000"/>
                    <w:lang w:eastAsia="es-PE"/>
                  </w:rPr>
                  <w:delText>comité</w:delText>
                </w:r>
              </w:del>
            </w:ins>
            <w:ins w:id="3403" w:author="Jairo Navez" w:date="2019-06-14T12:12:00Z">
              <w:del w:id="3404" w:author="Briceño-PC" w:date="2019-07-19T10:04:00Z">
                <w:r w:rsidRPr="00726380" w:rsidDel="002A1F43">
                  <w:rPr>
                    <w:rFonts w:ascii="Calibri" w:eastAsia="Times New Roman" w:hAnsi="Calibri" w:cs="Calibri"/>
                    <w:color w:val="000000"/>
                    <w:lang w:eastAsia="es-PE"/>
                  </w:rPr>
                  <w:delText xml:space="preserve"> para la realización de inventario </w:delText>
                </w:r>
              </w:del>
            </w:ins>
            <w:ins w:id="3405" w:author="Jairo Navez" w:date="2019-06-14T12:13:00Z">
              <w:del w:id="3406" w:author="Briceño-PC" w:date="2019-07-19T10:04:00Z">
                <w:r w:rsidRPr="00726380" w:rsidDel="002A1F43">
                  <w:rPr>
                    <w:rFonts w:ascii="Calibri" w:eastAsia="Times New Roman" w:hAnsi="Calibri" w:cs="Calibri"/>
                    <w:color w:val="000000"/>
                    <w:lang w:eastAsia="es-PE"/>
                  </w:rPr>
                  <w:delText>físico</w:delText>
                </w:r>
              </w:del>
            </w:ins>
            <w:ins w:id="3407" w:author="Jairo Navez" w:date="2019-06-14T12:12:00Z">
              <w:del w:id="3408" w:author="Briceño-PC" w:date="2019-07-19T10:04:00Z">
                <w:r w:rsidRPr="00726380" w:rsidDel="002A1F43">
                  <w:rPr>
                    <w:rFonts w:ascii="Calibri" w:eastAsia="Times New Roman" w:hAnsi="Calibri" w:cs="Calibri"/>
                    <w:color w:val="000000"/>
                    <w:lang w:eastAsia="es-PE"/>
                  </w:rPr>
                  <w:delText xml:space="preserve"> y de software</w:delText>
                </w:r>
                <w:r w:rsidRPr="00726380" w:rsidDel="002A1F43">
                  <w:rPr>
                    <w:rFonts w:ascii="Calibri" w:eastAsia="Times New Roman" w:hAnsi="Calibri" w:cs="Calibri"/>
                    <w:color w:val="000000"/>
                    <w:lang w:eastAsia="es-PE"/>
                  </w:rPr>
                  <w:br/>
                  <w:delText>2.Identificar los mi</w:delText>
                </w:r>
              </w:del>
            </w:ins>
            <w:ins w:id="3409" w:author="Jairo Navez" w:date="2019-06-14T12:13:00Z">
              <w:del w:id="3410" w:author="Briceño-PC" w:date="2019-07-19T10:04:00Z">
                <w:r w:rsidDel="002A1F43">
                  <w:rPr>
                    <w:rFonts w:ascii="Calibri" w:eastAsia="Times New Roman" w:hAnsi="Calibri" w:cs="Calibri"/>
                    <w:color w:val="000000"/>
                    <w:lang w:eastAsia="es-PE"/>
                  </w:rPr>
                  <w:delText>e</w:delText>
                </w:r>
              </w:del>
            </w:ins>
            <w:ins w:id="3411" w:author="Jairo Navez" w:date="2019-06-14T12:12:00Z">
              <w:del w:id="3412" w:author="Briceño-PC" w:date="2019-07-19T10:04:00Z">
                <w:r w:rsidRPr="00726380" w:rsidDel="002A1F43">
                  <w:rPr>
                    <w:rFonts w:ascii="Calibri" w:eastAsia="Times New Roman" w:hAnsi="Calibri" w:cs="Calibri"/>
                    <w:color w:val="000000"/>
                    <w:lang w:eastAsia="es-PE"/>
                  </w:rPr>
                  <w:delText>mbros que lo integran</w:delText>
                </w:r>
                <w:r w:rsidRPr="00726380" w:rsidDel="002A1F43">
                  <w:rPr>
                    <w:rFonts w:ascii="Calibri" w:eastAsia="Times New Roman" w:hAnsi="Calibri" w:cs="Calibri"/>
                    <w:color w:val="000000"/>
                    <w:lang w:eastAsia="es-PE"/>
                  </w:rPr>
                  <w:br/>
                  <w:delText xml:space="preserve">3.Verificar que exista un inventario de las adquisiciones </w:delText>
                </w:r>
              </w:del>
            </w:ins>
            <w:ins w:id="3413" w:author="Jairo Navez" w:date="2019-06-14T12:13:00Z">
              <w:del w:id="3414" w:author="Briceño-PC" w:date="2019-07-19T10:04:00Z">
                <w:r w:rsidRPr="00726380" w:rsidDel="002A1F43">
                  <w:rPr>
                    <w:rFonts w:ascii="Calibri" w:eastAsia="Times New Roman" w:hAnsi="Calibri" w:cs="Calibri"/>
                    <w:color w:val="000000"/>
                    <w:lang w:eastAsia="es-PE"/>
                  </w:rPr>
                  <w:delText>físicas</w:delText>
                </w:r>
              </w:del>
            </w:ins>
            <w:ins w:id="3415" w:author="Jairo Navez" w:date="2019-06-14T12:12:00Z">
              <w:del w:id="3416" w:author="Briceño-PC" w:date="2019-07-19T10:04:00Z">
                <w:r w:rsidRPr="00726380" w:rsidDel="002A1F43">
                  <w:rPr>
                    <w:rFonts w:ascii="Calibri" w:eastAsia="Times New Roman" w:hAnsi="Calibri" w:cs="Calibri"/>
                    <w:color w:val="000000"/>
                    <w:lang w:eastAsia="es-PE"/>
                  </w:rPr>
                  <w:delText xml:space="preserve"> y de sof</w:delText>
                </w:r>
              </w:del>
            </w:ins>
            <w:ins w:id="3417" w:author="Jairo Navez" w:date="2019-06-14T12:13:00Z">
              <w:del w:id="3418" w:author="Briceño-PC" w:date="2019-07-19T10:04:00Z">
                <w:r w:rsidDel="002A1F43">
                  <w:rPr>
                    <w:rFonts w:ascii="Calibri" w:eastAsia="Times New Roman" w:hAnsi="Calibri" w:cs="Calibri"/>
                    <w:color w:val="000000"/>
                    <w:lang w:eastAsia="es-PE"/>
                  </w:rPr>
                  <w:delText>t</w:delText>
                </w:r>
              </w:del>
            </w:ins>
            <w:ins w:id="3419" w:author="Jairo Navez" w:date="2019-06-14T12:12:00Z">
              <w:del w:id="3420" w:author="Briceño-PC" w:date="2019-07-19T10:04:00Z">
                <w:r w:rsidRPr="00726380" w:rsidDel="002A1F43">
                  <w:rPr>
                    <w:rFonts w:ascii="Calibri" w:eastAsia="Times New Roman" w:hAnsi="Calibri" w:cs="Calibri"/>
                    <w:color w:val="000000"/>
                    <w:lang w:eastAsia="es-PE"/>
                  </w:rPr>
                  <w:delText xml:space="preserve">ware </w:delText>
                </w:r>
                <w:r w:rsidRPr="00726380" w:rsidDel="002A1F43">
                  <w:rPr>
                    <w:rFonts w:ascii="Calibri" w:eastAsia="Times New Roman" w:hAnsi="Calibri" w:cs="Calibri"/>
                    <w:color w:val="000000"/>
                    <w:lang w:eastAsia="es-PE"/>
                  </w:rPr>
                  <w:br/>
                  <w:delText>4.Verificar que los inventarios sean actualizados co</w:delText>
                </w:r>
                <w:r w:rsidDel="002A1F43">
                  <w:rPr>
                    <w:rFonts w:ascii="Calibri" w:eastAsia="Times New Roman" w:hAnsi="Calibri" w:cs="Calibri"/>
                    <w:color w:val="000000"/>
                    <w:lang w:eastAsia="es-PE"/>
                  </w:rPr>
                  <w:delText>n cada adquisición y de software</w:delText>
                </w:r>
              </w:del>
            </w:ins>
          </w:p>
        </w:tc>
        <w:tc>
          <w:tcPr>
            <w:tcW w:w="2273"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3421" w:author="Jairo Navez" w:date="2019-06-14T12:12:00Z">
              <w:tcPr>
                <w:tcW w:w="242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726380" w:rsidRPr="00726380" w:rsidDel="002A1F43" w:rsidRDefault="00726380" w:rsidP="00726380">
            <w:pPr>
              <w:spacing w:after="0" w:line="240" w:lineRule="auto"/>
              <w:jc w:val="center"/>
              <w:rPr>
                <w:ins w:id="3422" w:author="Jairo Navez" w:date="2019-06-14T12:12:00Z"/>
                <w:del w:id="3423" w:author="Briceño-PC" w:date="2019-07-19T10:04:00Z"/>
                <w:rFonts w:ascii="Calibri" w:eastAsia="Times New Roman" w:hAnsi="Calibri" w:cs="Calibri"/>
                <w:color w:val="000000"/>
                <w:lang w:eastAsia="es-PE"/>
              </w:rPr>
            </w:pPr>
            <w:ins w:id="3424" w:author="Jairo Navez" w:date="2019-06-14T12:12:00Z">
              <w:del w:id="3425" w:author="Briceño-PC" w:date="2019-07-19T10:04:00Z">
                <w:r w:rsidRPr="00726380" w:rsidDel="002A1F43">
                  <w:rPr>
                    <w:rFonts w:ascii="Calibri" w:eastAsia="Times New Roman" w:hAnsi="Calibri" w:cs="Calibri"/>
                    <w:color w:val="000000"/>
                    <w:lang w:eastAsia="es-PE"/>
                  </w:rPr>
                  <w:delText>Cintia Olivares</w:delText>
                </w:r>
              </w:del>
            </w:ins>
          </w:p>
        </w:tc>
      </w:tr>
      <w:tr w:rsidR="00726380" w:rsidRPr="00726380" w:rsidDel="002A1F43" w:rsidTr="00726380">
        <w:trPr>
          <w:trHeight w:val="291"/>
          <w:ins w:id="3426" w:author="Jairo Navez" w:date="2019-06-14T12:12:00Z"/>
          <w:del w:id="3427" w:author="Briceño-PC" w:date="2019-07-19T10:04:00Z"/>
          <w:trPrChange w:id="3428"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429"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430" w:author="Jairo Navez" w:date="2019-06-14T12:12:00Z"/>
                <w:del w:id="3431" w:author="Briceño-PC" w:date="2019-07-19T10:04: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432"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433" w:author="Jairo Navez" w:date="2019-06-14T12:12:00Z"/>
                <w:del w:id="3434" w:author="Briceño-PC" w:date="2019-07-19T10:04:00Z"/>
                <w:rFonts w:ascii="Calibri" w:eastAsia="Times New Roman" w:hAnsi="Calibri" w:cs="Calibri"/>
                <w:color w:val="000000"/>
                <w:lang w:eastAsia="es-PE"/>
              </w:rPr>
            </w:pPr>
          </w:p>
        </w:tc>
      </w:tr>
      <w:tr w:rsidR="00726380" w:rsidRPr="00726380" w:rsidDel="002A1F43" w:rsidTr="00726380">
        <w:trPr>
          <w:trHeight w:val="291"/>
          <w:ins w:id="3435" w:author="Jairo Navez" w:date="2019-06-14T12:12:00Z"/>
          <w:del w:id="3436" w:author="Briceño-PC" w:date="2019-07-19T10:04:00Z"/>
          <w:trPrChange w:id="3437"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438"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439" w:author="Jairo Navez" w:date="2019-06-14T12:12:00Z"/>
                <w:del w:id="3440" w:author="Briceño-PC" w:date="2019-07-19T10:04: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441"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442" w:author="Jairo Navez" w:date="2019-06-14T12:12:00Z"/>
                <w:del w:id="3443" w:author="Briceño-PC" w:date="2019-07-19T10:04:00Z"/>
                <w:rFonts w:ascii="Calibri" w:eastAsia="Times New Roman" w:hAnsi="Calibri" w:cs="Calibri"/>
                <w:color w:val="000000"/>
                <w:lang w:eastAsia="es-PE"/>
              </w:rPr>
            </w:pPr>
          </w:p>
        </w:tc>
      </w:tr>
      <w:tr w:rsidR="00726380" w:rsidRPr="00726380" w:rsidDel="002A1F43" w:rsidTr="00726380">
        <w:trPr>
          <w:trHeight w:val="291"/>
          <w:ins w:id="3444" w:author="Jairo Navez" w:date="2019-06-14T12:12:00Z"/>
          <w:del w:id="3445" w:author="Briceño-PC" w:date="2019-07-19T10:04:00Z"/>
          <w:trPrChange w:id="3446"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447"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448" w:author="Jairo Navez" w:date="2019-06-14T12:12:00Z"/>
                <w:del w:id="3449" w:author="Briceño-PC" w:date="2019-07-19T10:04: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450"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451" w:author="Jairo Navez" w:date="2019-06-14T12:12:00Z"/>
                <w:del w:id="3452" w:author="Briceño-PC" w:date="2019-07-19T10:04:00Z"/>
                <w:rFonts w:ascii="Calibri" w:eastAsia="Times New Roman" w:hAnsi="Calibri" w:cs="Calibri"/>
                <w:color w:val="000000"/>
                <w:lang w:eastAsia="es-PE"/>
              </w:rPr>
            </w:pPr>
          </w:p>
        </w:tc>
      </w:tr>
      <w:tr w:rsidR="00726380" w:rsidRPr="00726380" w:rsidDel="002A1F43" w:rsidTr="00726380">
        <w:trPr>
          <w:trHeight w:val="291"/>
          <w:ins w:id="3453" w:author="Jairo Navez" w:date="2019-06-14T12:12:00Z"/>
          <w:del w:id="3454" w:author="Briceño-PC" w:date="2019-07-19T10:04:00Z"/>
          <w:trPrChange w:id="3455"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456"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457" w:author="Jairo Navez" w:date="2019-06-14T12:12:00Z"/>
                <w:del w:id="3458" w:author="Briceño-PC" w:date="2019-07-19T10:04: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459"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460" w:author="Jairo Navez" w:date="2019-06-14T12:12:00Z"/>
                <w:del w:id="3461" w:author="Briceño-PC" w:date="2019-07-19T10:04:00Z"/>
                <w:rFonts w:ascii="Calibri" w:eastAsia="Times New Roman" w:hAnsi="Calibri" w:cs="Calibri"/>
                <w:color w:val="000000"/>
                <w:lang w:eastAsia="es-PE"/>
              </w:rPr>
            </w:pPr>
          </w:p>
        </w:tc>
      </w:tr>
      <w:tr w:rsidR="00726380" w:rsidRPr="00726380" w:rsidDel="002A1F43" w:rsidTr="00726380">
        <w:trPr>
          <w:trHeight w:val="291"/>
          <w:ins w:id="3462" w:author="Jairo Navez" w:date="2019-06-14T12:12:00Z"/>
          <w:del w:id="3463" w:author="Briceño-PC" w:date="2019-07-19T10:04:00Z"/>
          <w:trPrChange w:id="3464"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465"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466" w:author="Jairo Navez" w:date="2019-06-14T12:12:00Z"/>
                <w:del w:id="3467" w:author="Briceño-PC" w:date="2019-07-19T10:04: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468"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469" w:author="Jairo Navez" w:date="2019-06-14T12:12:00Z"/>
                <w:del w:id="3470" w:author="Briceño-PC" w:date="2019-07-19T10:04:00Z"/>
                <w:rFonts w:ascii="Calibri" w:eastAsia="Times New Roman" w:hAnsi="Calibri" w:cs="Calibri"/>
                <w:color w:val="000000"/>
                <w:lang w:eastAsia="es-PE"/>
              </w:rPr>
            </w:pPr>
          </w:p>
        </w:tc>
      </w:tr>
      <w:tr w:rsidR="00726380" w:rsidRPr="00726380" w:rsidDel="002A1F43" w:rsidTr="00726380">
        <w:trPr>
          <w:trHeight w:val="291"/>
          <w:ins w:id="3471" w:author="Jairo Navez" w:date="2019-06-14T12:12:00Z"/>
          <w:del w:id="3472" w:author="Briceño-PC" w:date="2019-07-19T10:04:00Z"/>
          <w:trPrChange w:id="3473"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474"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475" w:author="Jairo Navez" w:date="2019-06-14T12:12:00Z"/>
                <w:del w:id="3476" w:author="Briceño-PC" w:date="2019-07-19T10:04: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477"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478" w:author="Jairo Navez" w:date="2019-06-14T12:12:00Z"/>
                <w:del w:id="3479" w:author="Briceño-PC" w:date="2019-07-19T10:04:00Z"/>
                <w:rFonts w:ascii="Calibri" w:eastAsia="Times New Roman" w:hAnsi="Calibri" w:cs="Calibri"/>
                <w:color w:val="000000"/>
                <w:lang w:eastAsia="es-PE"/>
              </w:rPr>
            </w:pPr>
          </w:p>
        </w:tc>
      </w:tr>
    </w:tbl>
    <w:p w:rsidR="000A149D" w:rsidRPr="00BC61DE" w:rsidDel="00921B44" w:rsidRDefault="000A149D">
      <w:pPr>
        <w:tabs>
          <w:tab w:val="left" w:pos="1560"/>
          <w:tab w:val="left" w:pos="2127"/>
          <w:tab w:val="left" w:pos="3402"/>
          <w:tab w:val="left" w:pos="3686"/>
        </w:tabs>
        <w:rPr>
          <w:ins w:id="3480" w:author="jhon argomedo" w:date="2019-06-07T05:43:00Z"/>
          <w:del w:id="3481" w:author="Usuario de Windows" w:date="2019-06-14T02:24:00Z"/>
          <w:rFonts w:cstheme="minorHAnsi"/>
          <w:sz w:val="24"/>
          <w:szCs w:val="24"/>
          <w:rPrChange w:id="3482" w:author="jhon argomedo" w:date="2019-06-07T06:29:00Z">
            <w:rPr>
              <w:ins w:id="3483" w:author="jhon argomedo" w:date="2019-06-07T05:43:00Z"/>
              <w:del w:id="3484" w:author="Usuario de Windows" w:date="2019-06-14T02:24:00Z"/>
            </w:rPr>
          </w:rPrChange>
        </w:rPr>
        <w:pPrChange w:id="3485" w:author="jhon argomedo" w:date="2019-06-07T06:29:00Z">
          <w:pPr>
            <w:pStyle w:val="Prrafodelista"/>
            <w:tabs>
              <w:tab w:val="left" w:pos="1560"/>
              <w:tab w:val="left" w:pos="2127"/>
              <w:tab w:val="left" w:pos="3402"/>
              <w:tab w:val="left" w:pos="3686"/>
            </w:tabs>
          </w:pPr>
        </w:pPrChange>
      </w:pPr>
    </w:p>
    <w:p w:rsidR="000A149D" w:rsidRPr="00BC61DE" w:rsidDel="00921B44" w:rsidRDefault="000A149D" w:rsidP="000A149D">
      <w:pPr>
        <w:tabs>
          <w:tab w:val="left" w:pos="1560"/>
          <w:tab w:val="left" w:pos="2127"/>
          <w:tab w:val="left" w:pos="3402"/>
          <w:tab w:val="left" w:pos="3686"/>
        </w:tabs>
        <w:ind w:left="360"/>
        <w:jc w:val="center"/>
        <w:rPr>
          <w:ins w:id="3486" w:author="jhon argomedo" w:date="2019-06-07T05:43:00Z"/>
          <w:del w:id="3487" w:author="Usuario de Windows" w:date="2019-06-14T02:24:00Z"/>
          <w:rFonts w:cstheme="minorHAnsi"/>
          <w:sz w:val="24"/>
          <w:szCs w:val="24"/>
          <w:u w:val="single"/>
          <w:rPrChange w:id="3488" w:author="jhon argomedo" w:date="2019-06-07T06:30:00Z">
            <w:rPr>
              <w:ins w:id="3489" w:author="jhon argomedo" w:date="2019-06-07T05:43:00Z"/>
              <w:del w:id="3490" w:author="Usuario de Windows" w:date="2019-06-14T02:24:00Z"/>
              <w:rFonts w:cstheme="minorHAnsi"/>
              <w:b/>
              <w:sz w:val="24"/>
              <w:szCs w:val="24"/>
              <w:u w:val="single"/>
            </w:rPr>
          </w:rPrChange>
        </w:rPr>
      </w:pPr>
      <w:ins w:id="3491" w:author="jhon argomedo" w:date="2019-06-07T05:43:00Z">
        <w:del w:id="3492" w:author="Usuario de Windows" w:date="2019-06-14T02:24:00Z">
          <w:r w:rsidRPr="00BC61DE" w:rsidDel="00921B44">
            <w:rPr>
              <w:rFonts w:cstheme="minorHAnsi"/>
              <w:sz w:val="24"/>
              <w:szCs w:val="24"/>
              <w:u w:val="single"/>
              <w:rPrChange w:id="3493" w:author="jhon argomedo" w:date="2019-06-07T06:30:00Z">
                <w:rPr>
                  <w:rFonts w:cstheme="minorHAnsi"/>
                  <w:b/>
                  <w:sz w:val="24"/>
                  <w:szCs w:val="24"/>
                  <w:u w:val="single"/>
                </w:rPr>
              </w:rPrChange>
            </w:rPr>
            <w:delText>Prueba sustantiva N°05</w:delText>
          </w:r>
        </w:del>
      </w:ins>
    </w:p>
    <w:p w:rsidR="000A149D" w:rsidRPr="00EF5731" w:rsidRDefault="000A149D">
      <w:pPr>
        <w:tabs>
          <w:tab w:val="left" w:pos="1560"/>
          <w:tab w:val="left" w:pos="1843"/>
          <w:tab w:val="left" w:pos="2127"/>
          <w:tab w:val="left" w:pos="3402"/>
          <w:tab w:val="left" w:pos="3686"/>
        </w:tabs>
        <w:spacing w:after="200" w:line="276" w:lineRule="auto"/>
        <w:rPr>
          <w:ins w:id="3494" w:author="Usuario de Windows" w:date="2019-06-14T02:05:00Z"/>
          <w:rFonts w:cstheme="minorHAnsi"/>
          <w:sz w:val="24"/>
          <w:szCs w:val="24"/>
          <w:rPrChange w:id="3495" w:author="Usuario de Windows" w:date="2019-06-14T02:27:00Z">
            <w:rPr>
              <w:ins w:id="3496" w:author="Usuario de Windows" w:date="2019-06-14T02:05:00Z"/>
            </w:rPr>
          </w:rPrChange>
        </w:rPr>
        <w:pPrChange w:id="3497" w:author="Usuario de Windows" w:date="2019-06-14T02:27:00Z">
          <w:pPr>
            <w:pStyle w:val="Prrafodelista"/>
            <w:numPr>
              <w:numId w:val="43"/>
            </w:numPr>
            <w:tabs>
              <w:tab w:val="left" w:pos="1560"/>
              <w:tab w:val="left" w:pos="1843"/>
              <w:tab w:val="left" w:pos="2127"/>
              <w:tab w:val="left" w:pos="3402"/>
              <w:tab w:val="left" w:pos="3686"/>
            </w:tabs>
            <w:spacing w:after="200" w:line="276" w:lineRule="auto"/>
            <w:ind w:left="1560" w:hanging="11"/>
          </w:pPr>
        </w:pPrChange>
      </w:pPr>
      <w:ins w:id="3498" w:author="jhon argomedo" w:date="2019-06-07T05:43:00Z">
        <w:del w:id="3499" w:author="Usuario de Windows" w:date="2019-06-14T02:27:00Z">
          <w:r w:rsidRPr="00EF5731" w:rsidDel="00EF5731">
            <w:rPr>
              <w:rFonts w:cstheme="minorHAnsi"/>
              <w:sz w:val="24"/>
              <w:szCs w:val="24"/>
              <w:rPrChange w:id="3500" w:author="Usuario de Windows" w:date="2019-06-14T02:27:00Z">
                <w:rPr>
                  <w:rFonts w:cstheme="minorHAnsi"/>
                  <w:b/>
                  <w:sz w:val="24"/>
                  <w:szCs w:val="24"/>
                </w:rPr>
              </w:rPrChange>
            </w:rPr>
            <w:delText xml:space="preserve">Gestión Física de Seguridad </w:delText>
          </w:r>
        </w:del>
      </w:ins>
    </w:p>
    <w:p w:rsidR="00C95B5F" w:rsidRPr="000A149D" w:rsidDel="001131DF" w:rsidRDefault="00C95B5F">
      <w:pPr>
        <w:pStyle w:val="Prrafodelista"/>
        <w:tabs>
          <w:tab w:val="left" w:pos="1560"/>
          <w:tab w:val="left" w:pos="1843"/>
          <w:tab w:val="left" w:pos="2127"/>
          <w:tab w:val="left" w:pos="3402"/>
          <w:tab w:val="left" w:pos="3686"/>
        </w:tabs>
        <w:spacing w:after="200" w:line="276" w:lineRule="auto"/>
        <w:ind w:left="1560"/>
        <w:rPr>
          <w:ins w:id="3501" w:author="jhon argomedo" w:date="2019-06-07T05:43:00Z"/>
          <w:del w:id="3502" w:author="Briceño-PC" w:date="2019-06-14T09:05:00Z"/>
          <w:rFonts w:cstheme="minorHAnsi"/>
          <w:sz w:val="24"/>
          <w:szCs w:val="24"/>
        </w:rPr>
        <w:pPrChange w:id="3503" w:author="Usuario de Windows" w:date="2019-06-14T02:05:00Z">
          <w:pPr>
            <w:pStyle w:val="Prrafodelista"/>
            <w:numPr>
              <w:numId w:val="43"/>
            </w:numPr>
            <w:tabs>
              <w:tab w:val="left" w:pos="1560"/>
              <w:tab w:val="left" w:pos="1843"/>
              <w:tab w:val="left" w:pos="2127"/>
              <w:tab w:val="left" w:pos="3402"/>
              <w:tab w:val="left" w:pos="3686"/>
            </w:tabs>
            <w:spacing w:after="200" w:line="276" w:lineRule="auto"/>
            <w:ind w:left="1560" w:hanging="11"/>
          </w:pPr>
        </w:pPrChange>
      </w:pPr>
    </w:p>
    <w:tbl>
      <w:tblPr>
        <w:tblStyle w:val="Tablaconcuadrcula"/>
        <w:tblW w:w="9605" w:type="dxa"/>
        <w:tblInd w:w="360" w:type="dxa"/>
        <w:tblLayout w:type="fixed"/>
        <w:tblLook w:val="04A0" w:firstRow="1" w:lastRow="0" w:firstColumn="1" w:lastColumn="0" w:noHBand="0" w:noVBand="1"/>
      </w:tblPr>
      <w:tblGrid>
        <w:gridCol w:w="3150"/>
        <w:gridCol w:w="1276"/>
        <w:gridCol w:w="1134"/>
        <w:gridCol w:w="1418"/>
        <w:gridCol w:w="1275"/>
        <w:gridCol w:w="1352"/>
      </w:tblGrid>
      <w:tr w:rsidR="000A149D" w:rsidDel="001131DF" w:rsidTr="007D47CE">
        <w:trPr>
          <w:ins w:id="3504" w:author="jhon argomedo" w:date="2019-06-07T05:43:00Z"/>
          <w:del w:id="3505" w:author="Briceño-PC" w:date="2019-06-14T09:05:00Z"/>
        </w:trPr>
        <w:tc>
          <w:tcPr>
            <w:tcW w:w="3150" w:type="dxa"/>
          </w:tcPr>
          <w:p w:rsidR="000A149D" w:rsidRPr="00905A3A" w:rsidDel="001131DF" w:rsidRDefault="000A149D" w:rsidP="007D47CE">
            <w:pPr>
              <w:tabs>
                <w:tab w:val="left" w:pos="1560"/>
                <w:tab w:val="left" w:pos="2127"/>
                <w:tab w:val="left" w:pos="3402"/>
                <w:tab w:val="left" w:pos="3686"/>
              </w:tabs>
              <w:jc w:val="center"/>
              <w:rPr>
                <w:ins w:id="3506" w:author="jhon argomedo" w:date="2019-06-07T05:43:00Z"/>
                <w:del w:id="3507" w:author="Briceño-PC" w:date="2019-06-14T09:05:00Z"/>
                <w:rFonts w:cstheme="minorHAnsi"/>
                <w:b/>
                <w:sz w:val="24"/>
                <w:szCs w:val="24"/>
                <w:u w:val="single"/>
              </w:rPr>
            </w:pPr>
          </w:p>
        </w:tc>
        <w:tc>
          <w:tcPr>
            <w:tcW w:w="1276" w:type="dxa"/>
          </w:tcPr>
          <w:p w:rsidR="000A149D" w:rsidRPr="00905A3A" w:rsidDel="001131DF" w:rsidRDefault="000A149D" w:rsidP="007D47CE">
            <w:pPr>
              <w:tabs>
                <w:tab w:val="left" w:pos="1560"/>
                <w:tab w:val="left" w:pos="2127"/>
                <w:tab w:val="left" w:pos="3402"/>
                <w:tab w:val="left" w:pos="3686"/>
              </w:tabs>
              <w:jc w:val="center"/>
              <w:rPr>
                <w:ins w:id="3508" w:author="jhon argomedo" w:date="2019-06-07T05:43:00Z"/>
                <w:del w:id="3509" w:author="Briceño-PC" w:date="2019-06-14T09:05:00Z"/>
                <w:rFonts w:cstheme="minorHAnsi"/>
                <w:b/>
                <w:sz w:val="24"/>
                <w:szCs w:val="24"/>
              </w:rPr>
            </w:pPr>
            <w:ins w:id="3510" w:author="jhon argomedo" w:date="2019-06-07T05:43:00Z">
              <w:del w:id="3511" w:author="Briceño-PC" w:date="2019-06-14T09:05:00Z">
                <w:r w:rsidRPr="00905A3A" w:rsidDel="001131DF">
                  <w:rPr>
                    <w:rFonts w:cstheme="minorHAnsi"/>
                    <w:b/>
                    <w:sz w:val="24"/>
                    <w:szCs w:val="24"/>
                  </w:rPr>
                  <w:delText>100%</w:delText>
                </w:r>
              </w:del>
            </w:ins>
          </w:p>
          <w:p w:rsidR="000A149D" w:rsidRPr="00905A3A" w:rsidDel="001131DF" w:rsidRDefault="000A149D" w:rsidP="007D47CE">
            <w:pPr>
              <w:tabs>
                <w:tab w:val="left" w:pos="1560"/>
                <w:tab w:val="left" w:pos="2127"/>
                <w:tab w:val="left" w:pos="3402"/>
                <w:tab w:val="left" w:pos="3686"/>
              </w:tabs>
              <w:jc w:val="center"/>
              <w:rPr>
                <w:ins w:id="3512" w:author="jhon argomedo" w:date="2019-06-07T05:43:00Z"/>
                <w:del w:id="3513" w:author="Briceño-PC" w:date="2019-06-14T09:05:00Z"/>
                <w:rFonts w:cstheme="minorHAnsi"/>
                <w:b/>
                <w:sz w:val="24"/>
                <w:szCs w:val="24"/>
              </w:rPr>
            </w:pPr>
            <w:ins w:id="3514" w:author="jhon argomedo" w:date="2019-06-07T05:43:00Z">
              <w:del w:id="3515" w:author="Briceño-PC" w:date="2019-06-14T09:05:00Z">
                <w:r w:rsidRPr="00905A3A" w:rsidDel="001131DF">
                  <w:rPr>
                    <w:rFonts w:cstheme="minorHAnsi"/>
                    <w:b/>
                    <w:sz w:val="24"/>
                    <w:szCs w:val="24"/>
                  </w:rPr>
                  <w:delText>Excelente</w:delText>
                </w:r>
              </w:del>
            </w:ins>
          </w:p>
        </w:tc>
        <w:tc>
          <w:tcPr>
            <w:tcW w:w="1134" w:type="dxa"/>
          </w:tcPr>
          <w:p w:rsidR="000A149D" w:rsidRPr="00905A3A" w:rsidDel="001131DF" w:rsidRDefault="000A149D" w:rsidP="007D47CE">
            <w:pPr>
              <w:tabs>
                <w:tab w:val="left" w:pos="1560"/>
                <w:tab w:val="left" w:pos="2127"/>
                <w:tab w:val="left" w:pos="3402"/>
                <w:tab w:val="left" w:pos="3686"/>
              </w:tabs>
              <w:jc w:val="center"/>
              <w:rPr>
                <w:ins w:id="3516" w:author="jhon argomedo" w:date="2019-06-07T05:43:00Z"/>
                <w:del w:id="3517" w:author="Briceño-PC" w:date="2019-06-14T09:05:00Z"/>
                <w:rFonts w:cstheme="minorHAnsi"/>
                <w:b/>
                <w:sz w:val="24"/>
                <w:szCs w:val="24"/>
              </w:rPr>
            </w:pPr>
            <w:ins w:id="3518" w:author="jhon argomedo" w:date="2019-06-07T05:43:00Z">
              <w:del w:id="3519" w:author="Briceño-PC" w:date="2019-06-14T09:05:00Z">
                <w:r w:rsidRPr="00905A3A" w:rsidDel="001131DF">
                  <w:rPr>
                    <w:rFonts w:cstheme="minorHAnsi"/>
                    <w:b/>
                    <w:sz w:val="24"/>
                    <w:szCs w:val="24"/>
                  </w:rPr>
                  <w:delText>80%</w:delText>
                </w:r>
              </w:del>
            </w:ins>
          </w:p>
          <w:p w:rsidR="000A149D" w:rsidRPr="00905A3A" w:rsidDel="001131DF" w:rsidRDefault="000A149D" w:rsidP="007D47CE">
            <w:pPr>
              <w:tabs>
                <w:tab w:val="left" w:pos="1560"/>
                <w:tab w:val="left" w:pos="2127"/>
                <w:tab w:val="left" w:pos="3402"/>
                <w:tab w:val="left" w:pos="3686"/>
              </w:tabs>
              <w:jc w:val="center"/>
              <w:rPr>
                <w:ins w:id="3520" w:author="jhon argomedo" w:date="2019-06-07T05:43:00Z"/>
                <w:del w:id="3521" w:author="Briceño-PC" w:date="2019-06-14T09:05:00Z"/>
                <w:rFonts w:cstheme="minorHAnsi"/>
                <w:b/>
                <w:sz w:val="24"/>
                <w:szCs w:val="24"/>
              </w:rPr>
            </w:pPr>
            <w:ins w:id="3522" w:author="jhon argomedo" w:date="2019-06-07T05:43:00Z">
              <w:del w:id="3523" w:author="Briceño-PC" w:date="2019-06-14T09:05:00Z">
                <w:r w:rsidRPr="00905A3A" w:rsidDel="001131DF">
                  <w:rPr>
                    <w:rFonts w:cstheme="minorHAnsi"/>
                    <w:b/>
                    <w:sz w:val="24"/>
                    <w:szCs w:val="24"/>
                  </w:rPr>
                  <w:delText>Buena</w:delText>
                </w:r>
              </w:del>
            </w:ins>
          </w:p>
        </w:tc>
        <w:tc>
          <w:tcPr>
            <w:tcW w:w="1418" w:type="dxa"/>
          </w:tcPr>
          <w:p w:rsidR="000A149D" w:rsidRPr="00905A3A" w:rsidDel="001131DF" w:rsidRDefault="000A149D" w:rsidP="007D47CE">
            <w:pPr>
              <w:tabs>
                <w:tab w:val="left" w:pos="1560"/>
                <w:tab w:val="left" w:pos="2127"/>
                <w:tab w:val="left" w:pos="3402"/>
                <w:tab w:val="left" w:pos="3686"/>
              </w:tabs>
              <w:jc w:val="center"/>
              <w:rPr>
                <w:ins w:id="3524" w:author="jhon argomedo" w:date="2019-06-07T05:43:00Z"/>
                <w:del w:id="3525" w:author="Briceño-PC" w:date="2019-06-14T09:05:00Z"/>
                <w:rFonts w:cstheme="minorHAnsi"/>
                <w:b/>
                <w:sz w:val="24"/>
                <w:szCs w:val="24"/>
              </w:rPr>
            </w:pPr>
            <w:ins w:id="3526" w:author="jhon argomedo" w:date="2019-06-07T05:43:00Z">
              <w:del w:id="3527" w:author="Briceño-PC" w:date="2019-06-14T09:05:00Z">
                <w:r w:rsidRPr="00905A3A" w:rsidDel="001131DF">
                  <w:rPr>
                    <w:rFonts w:cstheme="minorHAnsi"/>
                    <w:b/>
                    <w:sz w:val="24"/>
                    <w:szCs w:val="24"/>
                  </w:rPr>
                  <w:delText>60%</w:delText>
                </w:r>
              </w:del>
            </w:ins>
          </w:p>
          <w:p w:rsidR="000A149D" w:rsidRPr="00905A3A" w:rsidDel="001131DF" w:rsidRDefault="000A149D" w:rsidP="007D47CE">
            <w:pPr>
              <w:tabs>
                <w:tab w:val="left" w:pos="1560"/>
                <w:tab w:val="left" w:pos="2127"/>
                <w:tab w:val="left" w:pos="3402"/>
                <w:tab w:val="left" w:pos="3686"/>
              </w:tabs>
              <w:jc w:val="center"/>
              <w:rPr>
                <w:ins w:id="3528" w:author="jhon argomedo" w:date="2019-06-07T05:43:00Z"/>
                <w:del w:id="3529" w:author="Briceño-PC" w:date="2019-06-14T09:05:00Z"/>
                <w:rFonts w:cstheme="minorHAnsi"/>
                <w:b/>
                <w:sz w:val="24"/>
                <w:szCs w:val="24"/>
              </w:rPr>
            </w:pPr>
            <w:ins w:id="3530" w:author="jhon argomedo" w:date="2019-06-07T05:43:00Z">
              <w:del w:id="3531" w:author="Briceño-PC" w:date="2019-06-14T09:05:00Z">
                <w:r w:rsidRPr="00905A3A" w:rsidDel="001131DF">
                  <w:rPr>
                    <w:rFonts w:cstheme="minorHAnsi"/>
                    <w:b/>
                    <w:sz w:val="24"/>
                    <w:szCs w:val="24"/>
                  </w:rPr>
                  <w:delText>Regular</w:delText>
                </w:r>
              </w:del>
            </w:ins>
          </w:p>
        </w:tc>
        <w:tc>
          <w:tcPr>
            <w:tcW w:w="1275" w:type="dxa"/>
          </w:tcPr>
          <w:p w:rsidR="000A149D" w:rsidRPr="00905A3A" w:rsidDel="001131DF" w:rsidRDefault="000A149D" w:rsidP="007D47CE">
            <w:pPr>
              <w:tabs>
                <w:tab w:val="left" w:pos="1560"/>
                <w:tab w:val="left" w:pos="2127"/>
                <w:tab w:val="left" w:pos="3402"/>
                <w:tab w:val="left" w:pos="3686"/>
              </w:tabs>
              <w:jc w:val="center"/>
              <w:rPr>
                <w:ins w:id="3532" w:author="jhon argomedo" w:date="2019-06-07T05:43:00Z"/>
                <w:del w:id="3533" w:author="Briceño-PC" w:date="2019-06-14T09:05:00Z"/>
                <w:rFonts w:cstheme="minorHAnsi"/>
                <w:b/>
                <w:sz w:val="24"/>
                <w:szCs w:val="24"/>
              </w:rPr>
            </w:pPr>
            <w:ins w:id="3534" w:author="jhon argomedo" w:date="2019-06-07T05:43:00Z">
              <w:del w:id="3535" w:author="Briceño-PC" w:date="2019-06-14T09:05:00Z">
                <w:r w:rsidRPr="00905A3A" w:rsidDel="001131DF">
                  <w:rPr>
                    <w:rFonts w:cstheme="minorHAnsi"/>
                    <w:b/>
                    <w:sz w:val="24"/>
                    <w:szCs w:val="24"/>
                  </w:rPr>
                  <w:delText>40%</w:delText>
                </w:r>
              </w:del>
            </w:ins>
          </w:p>
          <w:p w:rsidR="000A149D" w:rsidRPr="00905A3A" w:rsidDel="001131DF" w:rsidRDefault="000A149D" w:rsidP="007D47CE">
            <w:pPr>
              <w:tabs>
                <w:tab w:val="left" w:pos="1560"/>
                <w:tab w:val="left" w:pos="2127"/>
                <w:tab w:val="left" w:pos="3402"/>
                <w:tab w:val="left" w:pos="3686"/>
              </w:tabs>
              <w:jc w:val="center"/>
              <w:rPr>
                <w:ins w:id="3536" w:author="jhon argomedo" w:date="2019-06-07T05:43:00Z"/>
                <w:del w:id="3537" w:author="Briceño-PC" w:date="2019-06-14T09:05:00Z"/>
                <w:rFonts w:cstheme="minorHAnsi"/>
                <w:b/>
                <w:sz w:val="24"/>
                <w:szCs w:val="24"/>
              </w:rPr>
            </w:pPr>
            <w:ins w:id="3538" w:author="jhon argomedo" w:date="2019-06-07T05:43:00Z">
              <w:del w:id="3539" w:author="Briceño-PC" w:date="2019-06-14T09:05:00Z">
                <w:r w:rsidRPr="00905A3A" w:rsidDel="001131DF">
                  <w:rPr>
                    <w:rFonts w:cstheme="minorHAnsi"/>
                    <w:b/>
                    <w:sz w:val="24"/>
                    <w:szCs w:val="24"/>
                  </w:rPr>
                  <w:delText>Mínimo</w:delText>
                </w:r>
              </w:del>
            </w:ins>
          </w:p>
        </w:tc>
        <w:tc>
          <w:tcPr>
            <w:tcW w:w="1352" w:type="dxa"/>
          </w:tcPr>
          <w:p w:rsidR="000A149D" w:rsidRPr="00905A3A" w:rsidDel="001131DF" w:rsidRDefault="000A149D" w:rsidP="007D47CE">
            <w:pPr>
              <w:tabs>
                <w:tab w:val="left" w:pos="1560"/>
                <w:tab w:val="left" w:pos="2127"/>
                <w:tab w:val="left" w:pos="3402"/>
                <w:tab w:val="left" w:pos="3686"/>
              </w:tabs>
              <w:jc w:val="center"/>
              <w:rPr>
                <w:ins w:id="3540" w:author="jhon argomedo" w:date="2019-06-07T05:43:00Z"/>
                <w:del w:id="3541" w:author="Briceño-PC" w:date="2019-06-14T09:05:00Z"/>
                <w:rFonts w:cstheme="minorHAnsi"/>
                <w:b/>
                <w:sz w:val="24"/>
                <w:szCs w:val="24"/>
              </w:rPr>
            </w:pPr>
            <w:ins w:id="3542" w:author="jhon argomedo" w:date="2019-06-07T05:43:00Z">
              <w:del w:id="3543" w:author="Briceño-PC" w:date="2019-06-14T09:05:00Z">
                <w:r w:rsidRPr="00905A3A" w:rsidDel="001131DF">
                  <w:rPr>
                    <w:rFonts w:cstheme="minorHAnsi"/>
                    <w:b/>
                    <w:sz w:val="24"/>
                    <w:szCs w:val="24"/>
                  </w:rPr>
                  <w:delText>20%</w:delText>
                </w:r>
              </w:del>
            </w:ins>
          </w:p>
          <w:p w:rsidR="000A149D" w:rsidRPr="00905A3A" w:rsidDel="001131DF" w:rsidRDefault="000A149D" w:rsidP="007D47CE">
            <w:pPr>
              <w:tabs>
                <w:tab w:val="left" w:pos="1560"/>
                <w:tab w:val="left" w:pos="2127"/>
                <w:tab w:val="left" w:pos="3402"/>
                <w:tab w:val="left" w:pos="3686"/>
              </w:tabs>
              <w:jc w:val="center"/>
              <w:rPr>
                <w:ins w:id="3544" w:author="jhon argomedo" w:date="2019-06-07T05:43:00Z"/>
                <w:del w:id="3545" w:author="Briceño-PC" w:date="2019-06-14T09:05:00Z"/>
                <w:rFonts w:cstheme="minorHAnsi"/>
                <w:b/>
                <w:sz w:val="24"/>
                <w:szCs w:val="24"/>
              </w:rPr>
            </w:pPr>
            <w:ins w:id="3546" w:author="jhon argomedo" w:date="2019-06-07T05:43:00Z">
              <w:del w:id="3547" w:author="Briceño-PC" w:date="2019-06-14T09:05:00Z">
                <w:r w:rsidRPr="00905A3A" w:rsidDel="001131DF">
                  <w:rPr>
                    <w:rFonts w:cstheme="minorHAnsi"/>
                    <w:b/>
                    <w:sz w:val="24"/>
                    <w:szCs w:val="24"/>
                  </w:rPr>
                  <w:delText>No Cumple</w:delText>
                </w:r>
              </w:del>
            </w:ins>
          </w:p>
        </w:tc>
      </w:tr>
      <w:tr w:rsidR="000A149D" w:rsidDel="001131DF" w:rsidTr="007D47CE">
        <w:trPr>
          <w:ins w:id="3548" w:author="jhon argomedo" w:date="2019-06-07T05:43:00Z"/>
          <w:del w:id="3549" w:author="Briceño-PC" w:date="2019-06-14T09:05:00Z"/>
        </w:trPr>
        <w:tc>
          <w:tcPr>
            <w:tcW w:w="3150" w:type="dxa"/>
          </w:tcPr>
          <w:p w:rsidR="000A149D" w:rsidRPr="002E4689" w:rsidDel="001131DF" w:rsidRDefault="00BC61DE" w:rsidP="00BC61DE">
            <w:pPr>
              <w:tabs>
                <w:tab w:val="left" w:pos="1560"/>
                <w:tab w:val="left" w:pos="2127"/>
                <w:tab w:val="left" w:pos="3402"/>
                <w:tab w:val="left" w:pos="3686"/>
              </w:tabs>
              <w:rPr>
                <w:ins w:id="3550" w:author="jhon argomedo" w:date="2019-06-07T05:43:00Z"/>
                <w:del w:id="3551" w:author="Briceño-PC" w:date="2019-06-14T09:05:00Z"/>
                <w:rFonts w:cstheme="minorHAnsi"/>
                <w:sz w:val="24"/>
                <w:szCs w:val="24"/>
              </w:rPr>
            </w:pPr>
            <w:ins w:id="3552" w:author="jhon argomedo" w:date="2019-06-07T05:43:00Z">
              <w:del w:id="3553" w:author="Briceño-PC" w:date="2019-06-14T09:05:00Z">
                <w:r w:rsidDel="001131DF">
                  <w:rPr>
                    <w:rFonts w:cstheme="minorHAnsi"/>
                    <w:sz w:val="24"/>
                    <w:szCs w:val="24"/>
                  </w:rPr>
                  <w:delText>Características físicas de l</w:delText>
                </w:r>
              </w:del>
            </w:ins>
            <w:ins w:id="3554" w:author="jhon argomedo" w:date="2019-06-07T06:27:00Z">
              <w:del w:id="3555" w:author="Briceño-PC" w:date="2019-06-14T09:05:00Z">
                <w:r w:rsidDel="001131DF">
                  <w:rPr>
                    <w:rFonts w:cstheme="minorHAnsi"/>
                    <w:sz w:val="24"/>
                    <w:szCs w:val="24"/>
                  </w:rPr>
                  <w:delText>as PC</w:delText>
                </w:r>
              </w:del>
            </w:ins>
          </w:p>
        </w:tc>
        <w:tc>
          <w:tcPr>
            <w:tcW w:w="1276" w:type="dxa"/>
          </w:tcPr>
          <w:p w:rsidR="000A149D" w:rsidDel="001131DF" w:rsidRDefault="000A149D" w:rsidP="007D47CE">
            <w:pPr>
              <w:tabs>
                <w:tab w:val="left" w:pos="1560"/>
                <w:tab w:val="left" w:pos="2127"/>
                <w:tab w:val="left" w:pos="3402"/>
                <w:tab w:val="left" w:pos="3686"/>
              </w:tabs>
              <w:rPr>
                <w:ins w:id="3556" w:author="jhon argomedo" w:date="2019-06-07T05:43:00Z"/>
                <w:del w:id="3557" w:author="Briceño-PC" w:date="2019-06-14T09:05:00Z"/>
                <w:rFonts w:cstheme="minorHAnsi"/>
                <w:b/>
                <w:sz w:val="24"/>
                <w:szCs w:val="24"/>
                <w:u w:val="single"/>
              </w:rPr>
            </w:pPr>
          </w:p>
        </w:tc>
        <w:tc>
          <w:tcPr>
            <w:tcW w:w="1134" w:type="dxa"/>
          </w:tcPr>
          <w:p w:rsidR="000A149D" w:rsidDel="001131DF" w:rsidRDefault="000A149D" w:rsidP="007D47CE">
            <w:pPr>
              <w:tabs>
                <w:tab w:val="left" w:pos="1560"/>
                <w:tab w:val="left" w:pos="2127"/>
                <w:tab w:val="left" w:pos="3402"/>
                <w:tab w:val="left" w:pos="3686"/>
              </w:tabs>
              <w:rPr>
                <w:ins w:id="3558" w:author="jhon argomedo" w:date="2019-06-07T05:43:00Z"/>
                <w:del w:id="3559" w:author="Briceño-PC" w:date="2019-06-14T09:05:00Z"/>
                <w:rFonts w:cstheme="minorHAnsi"/>
                <w:b/>
                <w:sz w:val="24"/>
                <w:szCs w:val="24"/>
                <w:u w:val="single"/>
              </w:rPr>
            </w:pPr>
          </w:p>
        </w:tc>
        <w:tc>
          <w:tcPr>
            <w:tcW w:w="1418" w:type="dxa"/>
          </w:tcPr>
          <w:p w:rsidR="000A149D" w:rsidDel="001131DF" w:rsidRDefault="000A149D" w:rsidP="007D47CE">
            <w:pPr>
              <w:tabs>
                <w:tab w:val="left" w:pos="1560"/>
                <w:tab w:val="left" w:pos="2127"/>
                <w:tab w:val="left" w:pos="3402"/>
                <w:tab w:val="left" w:pos="3686"/>
              </w:tabs>
              <w:rPr>
                <w:ins w:id="3560" w:author="jhon argomedo" w:date="2019-06-07T05:43:00Z"/>
                <w:del w:id="3561" w:author="Briceño-PC" w:date="2019-06-14T09:05:00Z"/>
                <w:rFonts w:cstheme="minorHAnsi"/>
                <w:b/>
                <w:sz w:val="24"/>
                <w:szCs w:val="24"/>
                <w:u w:val="single"/>
              </w:rPr>
            </w:pPr>
          </w:p>
        </w:tc>
        <w:tc>
          <w:tcPr>
            <w:tcW w:w="1275" w:type="dxa"/>
          </w:tcPr>
          <w:p w:rsidR="000A149D" w:rsidDel="001131DF" w:rsidRDefault="000A149D" w:rsidP="007D47CE">
            <w:pPr>
              <w:tabs>
                <w:tab w:val="left" w:pos="1560"/>
                <w:tab w:val="left" w:pos="2127"/>
                <w:tab w:val="left" w:pos="3402"/>
                <w:tab w:val="left" w:pos="3686"/>
              </w:tabs>
              <w:rPr>
                <w:ins w:id="3562" w:author="jhon argomedo" w:date="2019-06-07T05:43:00Z"/>
                <w:del w:id="3563" w:author="Briceño-PC" w:date="2019-06-14T09:05:00Z"/>
                <w:rFonts w:cstheme="minorHAnsi"/>
                <w:b/>
                <w:sz w:val="24"/>
                <w:szCs w:val="24"/>
                <w:u w:val="single"/>
              </w:rPr>
            </w:pPr>
          </w:p>
        </w:tc>
        <w:tc>
          <w:tcPr>
            <w:tcW w:w="1352" w:type="dxa"/>
          </w:tcPr>
          <w:p w:rsidR="000A149D" w:rsidDel="001131DF" w:rsidRDefault="000A149D" w:rsidP="007D47CE">
            <w:pPr>
              <w:tabs>
                <w:tab w:val="left" w:pos="1560"/>
                <w:tab w:val="left" w:pos="2127"/>
                <w:tab w:val="left" w:pos="3402"/>
                <w:tab w:val="left" w:pos="3686"/>
              </w:tabs>
              <w:rPr>
                <w:ins w:id="3564" w:author="jhon argomedo" w:date="2019-06-07T05:43:00Z"/>
                <w:del w:id="3565" w:author="Briceño-PC" w:date="2019-06-14T09:05:00Z"/>
                <w:rFonts w:cstheme="minorHAnsi"/>
                <w:b/>
                <w:sz w:val="24"/>
                <w:szCs w:val="24"/>
                <w:u w:val="single"/>
              </w:rPr>
            </w:pPr>
          </w:p>
        </w:tc>
      </w:tr>
      <w:tr w:rsidR="000A149D" w:rsidDel="001131DF" w:rsidTr="007D47CE">
        <w:trPr>
          <w:ins w:id="3566" w:author="jhon argomedo" w:date="2019-06-07T05:43:00Z"/>
          <w:del w:id="3567" w:author="Briceño-PC" w:date="2019-06-14T09:05:00Z"/>
        </w:trPr>
        <w:tc>
          <w:tcPr>
            <w:tcW w:w="3150" w:type="dxa"/>
          </w:tcPr>
          <w:p w:rsidR="000A149D" w:rsidRPr="002E4689" w:rsidDel="001131DF" w:rsidRDefault="000A149D" w:rsidP="007D47CE">
            <w:pPr>
              <w:tabs>
                <w:tab w:val="left" w:pos="1560"/>
                <w:tab w:val="left" w:pos="2127"/>
                <w:tab w:val="left" w:pos="3402"/>
                <w:tab w:val="left" w:pos="3686"/>
              </w:tabs>
              <w:rPr>
                <w:ins w:id="3568" w:author="jhon argomedo" w:date="2019-06-07T05:43:00Z"/>
                <w:del w:id="3569" w:author="Briceño-PC" w:date="2019-06-14T09:05:00Z"/>
                <w:rFonts w:cstheme="minorHAnsi"/>
                <w:sz w:val="24"/>
                <w:szCs w:val="24"/>
              </w:rPr>
            </w:pPr>
            <w:ins w:id="3570" w:author="jhon argomedo" w:date="2019-06-07T05:43:00Z">
              <w:del w:id="3571" w:author="Briceño-PC" w:date="2019-06-14T09:05:00Z">
                <w:r w:rsidDel="001131DF">
                  <w:rPr>
                    <w:rFonts w:cstheme="minorHAnsi"/>
                    <w:sz w:val="24"/>
                    <w:szCs w:val="24"/>
                  </w:rPr>
                  <w:delText>Las conexiones de los equipos e instalaciones físicas</w:delText>
                </w:r>
              </w:del>
            </w:ins>
          </w:p>
        </w:tc>
        <w:tc>
          <w:tcPr>
            <w:tcW w:w="1276" w:type="dxa"/>
          </w:tcPr>
          <w:p w:rsidR="000A149D" w:rsidDel="001131DF" w:rsidRDefault="000A149D" w:rsidP="007D47CE">
            <w:pPr>
              <w:tabs>
                <w:tab w:val="left" w:pos="1560"/>
                <w:tab w:val="left" w:pos="2127"/>
                <w:tab w:val="left" w:pos="3402"/>
                <w:tab w:val="left" w:pos="3686"/>
              </w:tabs>
              <w:rPr>
                <w:ins w:id="3572" w:author="jhon argomedo" w:date="2019-06-07T05:43:00Z"/>
                <w:del w:id="3573" w:author="Briceño-PC" w:date="2019-06-14T09:05:00Z"/>
                <w:rFonts w:cstheme="minorHAnsi"/>
                <w:b/>
                <w:sz w:val="24"/>
                <w:szCs w:val="24"/>
                <w:u w:val="single"/>
              </w:rPr>
            </w:pPr>
          </w:p>
        </w:tc>
        <w:tc>
          <w:tcPr>
            <w:tcW w:w="1134" w:type="dxa"/>
          </w:tcPr>
          <w:p w:rsidR="000A149D" w:rsidDel="001131DF" w:rsidRDefault="000A149D" w:rsidP="007D47CE">
            <w:pPr>
              <w:tabs>
                <w:tab w:val="left" w:pos="1560"/>
                <w:tab w:val="left" w:pos="2127"/>
                <w:tab w:val="left" w:pos="3402"/>
                <w:tab w:val="left" w:pos="3686"/>
              </w:tabs>
              <w:rPr>
                <w:ins w:id="3574" w:author="jhon argomedo" w:date="2019-06-07T05:43:00Z"/>
                <w:del w:id="3575" w:author="Briceño-PC" w:date="2019-06-14T09:05:00Z"/>
                <w:rFonts w:cstheme="minorHAnsi"/>
                <w:b/>
                <w:sz w:val="24"/>
                <w:szCs w:val="24"/>
                <w:u w:val="single"/>
              </w:rPr>
            </w:pPr>
          </w:p>
        </w:tc>
        <w:tc>
          <w:tcPr>
            <w:tcW w:w="1418" w:type="dxa"/>
          </w:tcPr>
          <w:p w:rsidR="000A149D" w:rsidDel="001131DF" w:rsidRDefault="000A149D" w:rsidP="007D47CE">
            <w:pPr>
              <w:tabs>
                <w:tab w:val="left" w:pos="1560"/>
                <w:tab w:val="left" w:pos="2127"/>
                <w:tab w:val="left" w:pos="3402"/>
                <w:tab w:val="left" w:pos="3686"/>
              </w:tabs>
              <w:rPr>
                <w:ins w:id="3576" w:author="jhon argomedo" w:date="2019-06-07T05:43:00Z"/>
                <w:del w:id="3577" w:author="Briceño-PC" w:date="2019-06-14T09:05:00Z"/>
                <w:rFonts w:cstheme="minorHAnsi"/>
                <w:b/>
                <w:sz w:val="24"/>
                <w:szCs w:val="24"/>
                <w:u w:val="single"/>
              </w:rPr>
            </w:pPr>
          </w:p>
        </w:tc>
        <w:tc>
          <w:tcPr>
            <w:tcW w:w="1275" w:type="dxa"/>
          </w:tcPr>
          <w:p w:rsidR="000A149D" w:rsidDel="001131DF" w:rsidRDefault="000A149D" w:rsidP="007D47CE">
            <w:pPr>
              <w:tabs>
                <w:tab w:val="left" w:pos="1560"/>
                <w:tab w:val="left" w:pos="2127"/>
                <w:tab w:val="left" w:pos="3402"/>
                <w:tab w:val="left" w:pos="3686"/>
              </w:tabs>
              <w:rPr>
                <w:ins w:id="3578" w:author="jhon argomedo" w:date="2019-06-07T05:43:00Z"/>
                <w:del w:id="3579" w:author="Briceño-PC" w:date="2019-06-14T09:05:00Z"/>
                <w:rFonts w:cstheme="minorHAnsi"/>
                <w:b/>
                <w:sz w:val="24"/>
                <w:szCs w:val="24"/>
                <w:u w:val="single"/>
              </w:rPr>
            </w:pPr>
          </w:p>
        </w:tc>
        <w:tc>
          <w:tcPr>
            <w:tcW w:w="1352" w:type="dxa"/>
          </w:tcPr>
          <w:p w:rsidR="000A149D" w:rsidDel="001131DF" w:rsidRDefault="000A149D" w:rsidP="007D47CE">
            <w:pPr>
              <w:tabs>
                <w:tab w:val="left" w:pos="1560"/>
                <w:tab w:val="left" w:pos="2127"/>
                <w:tab w:val="left" w:pos="3402"/>
                <w:tab w:val="left" w:pos="3686"/>
              </w:tabs>
              <w:rPr>
                <w:ins w:id="3580" w:author="jhon argomedo" w:date="2019-06-07T05:43:00Z"/>
                <w:del w:id="3581" w:author="Briceño-PC" w:date="2019-06-14T09:05:00Z"/>
                <w:rFonts w:cstheme="minorHAnsi"/>
                <w:b/>
                <w:sz w:val="24"/>
                <w:szCs w:val="24"/>
                <w:u w:val="single"/>
              </w:rPr>
            </w:pPr>
          </w:p>
        </w:tc>
      </w:tr>
    </w:tbl>
    <w:tbl>
      <w:tblPr>
        <w:tblW w:w="9685" w:type="dxa"/>
        <w:tblLayout w:type="fixed"/>
        <w:tblCellMar>
          <w:left w:w="70" w:type="dxa"/>
          <w:right w:w="70" w:type="dxa"/>
        </w:tblCellMar>
        <w:tblLook w:val="04A0" w:firstRow="1" w:lastRow="0" w:firstColumn="1" w:lastColumn="0" w:noHBand="0" w:noVBand="1"/>
        <w:tblPrChange w:id="3582" w:author="Jairo Navez" w:date="2019-06-14T12:15:00Z">
          <w:tblPr>
            <w:tblW w:w="10800" w:type="dxa"/>
            <w:tblCellMar>
              <w:left w:w="70" w:type="dxa"/>
              <w:right w:w="70" w:type="dxa"/>
            </w:tblCellMar>
            <w:tblLook w:val="04A0" w:firstRow="1" w:lastRow="0" w:firstColumn="1" w:lastColumn="0" w:noHBand="0" w:noVBand="1"/>
          </w:tblPr>
        </w:tblPrChange>
      </w:tblPr>
      <w:tblGrid>
        <w:gridCol w:w="7407"/>
        <w:gridCol w:w="2278"/>
        <w:tblGridChange w:id="3583">
          <w:tblGrid>
            <w:gridCol w:w="8360"/>
            <w:gridCol w:w="2570"/>
          </w:tblGrid>
        </w:tblGridChange>
      </w:tblGrid>
      <w:tr w:rsidR="00726380" w:rsidRPr="00726380" w:rsidDel="002A1F43" w:rsidTr="00726380">
        <w:trPr>
          <w:trHeight w:val="327"/>
          <w:ins w:id="3584" w:author="Jairo Navez" w:date="2019-06-14T12:14:00Z"/>
          <w:del w:id="3585" w:author="Briceño-PC" w:date="2019-07-19T10:04:00Z"/>
          <w:trPrChange w:id="3586" w:author="Jairo Navez" w:date="2019-06-14T12:15:00Z">
            <w:trPr>
              <w:trHeight w:val="315"/>
            </w:trPr>
          </w:trPrChange>
        </w:trPr>
        <w:tc>
          <w:tcPr>
            <w:tcW w:w="968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Change w:id="3587" w:author="Jairo Navez" w:date="2019-06-14T12:15:00Z">
              <w:tcPr>
                <w:tcW w:w="10800"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tcPrChange>
          </w:tcPr>
          <w:p w:rsidR="00726380" w:rsidRPr="00726380" w:rsidDel="002A1F43" w:rsidRDefault="00726380" w:rsidP="00726380">
            <w:pPr>
              <w:spacing w:after="0" w:line="240" w:lineRule="auto"/>
              <w:jc w:val="center"/>
              <w:rPr>
                <w:ins w:id="3588" w:author="Jairo Navez" w:date="2019-06-14T12:14:00Z"/>
                <w:del w:id="3589" w:author="Briceño-PC" w:date="2019-07-19T10:04:00Z"/>
                <w:rFonts w:ascii="Calibri" w:eastAsia="Times New Roman" w:hAnsi="Calibri" w:cs="Calibri"/>
                <w:color w:val="000000"/>
                <w:sz w:val="24"/>
                <w:szCs w:val="24"/>
                <w:lang w:eastAsia="es-PE"/>
              </w:rPr>
            </w:pPr>
            <w:ins w:id="3590" w:author="Jairo Navez" w:date="2019-06-14T12:14:00Z">
              <w:del w:id="3591" w:author="Briceño-PC" w:date="2019-07-19T10:04:00Z">
                <w:r w:rsidRPr="00726380" w:rsidDel="002A1F43">
                  <w:rPr>
                    <w:rFonts w:ascii="Calibri" w:eastAsia="Times New Roman" w:hAnsi="Calibri" w:cs="Calibri"/>
                    <w:color w:val="000000"/>
                    <w:sz w:val="24"/>
                    <w:szCs w:val="24"/>
                    <w:lang w:eastAsia="es-PE"/>
                  </w:rPr>
                  <w:delText>Documentación de Licencia de Software</w:delText>
                </w:r>
              </w:del>
            </w:ins>
          </w:p>
        </w:tc>
      </w:tr>
      <w:tr w:rsidR="00726380" w:rsidRPr="00726380" w:rsidDel="002A1F43" w:rsidTr="00726380">
        <w:trPr>
          <w:trHeight w:val="312"/>
          <w:ins w:id="3592" w:author="Jairo Navez" w:date="2019-06-14T12:14:00Z"/>
          <w:del w:id="3593" w:author="Briceño-PC" w:date="2019-07-19T10:04:00Z"/>
          <w:trPrChange w:id="3594" w:author="Jairo Navez" w:date="2019-06-14T12:15:00Z">
            <w:trPr>
              <w:trHeight w:val="300"/>
            </w:trPr>
          </w:trPrChange>
        </w:trPr>
        <w:tc>
          <w:tcPr>
            <w:tcW w:w="7407"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595" w:author="Jairo Navez" w:date="2019-06-14T12:15: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rPr>
                <w:ins w:id="3596" w:author="Jairo Navez" w:date="2019-06-14T12:14:00Z"/>
                <w:del w:id="3597" w:author="Briceño-PC" w:date="2019-07-19T10:04:00Z"/>
                <w:rFonts w:ascii="Calibri" w:eastAsia="Times New Roman" w:hAnsi="Calibri" w:cs="Calibri"/>
                <w:color w:val="000000"/>
                <w:lang w:eastAsia="es-PE"/>
              </w:rPr>
            </w:pPr>
            <w:ins w:id="3598" w:author="Jairo Navez" w:date="2019-06-14T12:14:00Z">
              <w:del w:id="3599" w:author="Briceño-PC" w:date="2019-07-19T10:04:00Z">
                <w:r w:rsidRPr="00726380" w:rsidDel="002A1F43">
                  <w:rPr>
                    <w:rFonts w:ascii="Calibri" w:eastAsia="Times New Roman" w:hAnsi="Calibri" w:cs="Calibri"/>
                    <w:color w:val="000000"/>
                    <w:lang w:eastAsia="es-PE"/>
                  </w:rPr>
                  <w:delText>Preguntas</w:delText>
                </w:r>
              </w:del>
            </w:ins>
          </w:p>
        </w:tc>
        <w:tc>
          <w:tcPr>
            <w:tcW w:w="2277" w:type="dxa"/>
            <w:tcBorders>
              <w:top w:val="single" w:sz="4" w:space="0" w:color="auto"/>
              <w:left w:val="nil"/>
              <w:bottom w:val="single" w:sz="4" w:space="0" w:color="auto"/>
              <w:right w:val="single" w:sz="4" w:space="0" w:color="000000"/>
            </w:tcBorders>
            <w:shd w:val="clear" w:color="000000" w:fill="FFFFFF"/>
            <w:noWrap/>
            <w:vAlign w:val="bottom"/>
            <w:hideMark/>
            <w:tcPrChange w:id="3600" w:author="Jairo Navez" w:date="2019-06-14T12:15: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rPr>
                <w:ins w:id="3601" w:author="Jairo Navez" w:date="2019-06-14T12:14:00Z"/>
                <w:del w:id="3602" w:author="Briceño-PC" w:date="2019-07-19T10:04:00Z"/>
                <w:rFonts w:ascii="Calibri" w:eastAsia="Times New Roman" w:hAnsi="Calibri" w:cs="Calibri"/>
                <w:color w:val="000000"/>
                <w:lang w:eastAsia="es-PE"/>
              </w:rPr>
            </w:pPr>
            <w:ins w:id="3603" w:author="Jairo Navez" w:date="2019-06-14T12:14:00Z">
              <w:del w:id="3604" w:author="Briceño-PC" w:date="2019-07-19T10:04:00Z">
                <w:r w:rsidRPr="00726380" w:rsidDel="002A1F43">
                  <w:rPr>
                    <w:rFonts w:ascii="Calibri" w:eastAsia="Times New Roman" w:hAnsi="Calibri" w:cs="Calibri"/>
                    <w:color w:val="000000"/>
                    <w:lang w:eastAsia="es-PE"/>
                  </w:rPr>
                  <w:delText>Respuesta</w:delText>
                </w:r>
              </w:del>
            </w:ins>
          </w:p>
        </w:tc>
      </w:tr>
      <w:tr w:rsidR="00726380" w:rsidRPr="00726380" w:rsidDel="002A1F43" w:rsidTr="00726380">
        <w:trPr>
          <w:trHeight w:val="327"/>
          <w:ins w:id="3605" w:author="Jairo Navez" w:date="2019-06-14T12:14:00Z"/>
          <w:del w:id="3606" w:author="Briceño-PC" w:date="2019-07-19T10:04:00Z"/>
          <w:trPrChange w:id="3607" w:author="Jairo Navez" w:date="2019-06-14T12:15:00Z">
            <w:trPr>
              <w:trHeight w:val="315"/>
            </w:trPr>
          </w:trPrChange>
        </w:trPr>
        <w:tc>
          <w:tcPr>
            <w:tcW w:w="7407"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Change w:id="3608" w:author="Jairo Navez" w:date="2019-06-14T12:15: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
            </w:tcPrChange>
          </w:tcPr>
          <w:p w:rsidR="00726380" w:rsidRPr="00726380" w:rsidDel="002A1F43" w:rsidRDefault="00726380" w:rsidP="00726380">
            <w:pPr>
              <w:spacing w:after="0" w:line="240" w:lineRule="auto"/>
              <w:jc w:val="center"/>
              <w:rPr>
                <w:ins w:id="3609" w:author="Jairo Navez" w:date="2019-06-14T12:14:00Z"/>
                <w:del w:id="3610" w:author="Briceño-PC" w:date="2019-07-19T10:04:00Z"/>
                <w:rFonts w:ascii="Calibri" w:eastAsia="Times New Roman" w:hAnsi="Calibri" w:cs="Calibri"/>
                <w:color w:val="333333"/>
                <w:sz w:val="24"/>
                <w:szCs w:val="24"/>
                <w:lang w:eastAsia="es-PE"/>
              </w:rPr>
            </w:pPr>
            <w:ins w:id="3611" w:author="Jairo Navez" w:date="2019-06-14T12:14:00Z">
              <w:del w:id="3612" w:author="Briceño-PC" w:date="2019-07-19T10:04:00Z">
                <w:r w:rsidRPr="00726380" w:rsidDel="002A1F43">
                  <w:rPr>
                    <w:rFonts w:ascii="Calibri" w:eastAsia="Times New Roman" w:hAnsi="Calibri" w:cs="Calibri"/>
                    <w:color w:val="333333"/>
                    <w:sz w:val="24"/>
                    <w:szCs w:val="24"/>
                    <w:lang w:eastAsia="es-PE"/>
                  </w:rPr>
                  <w:delText xml:space="preserve">4. ¿Se cuenta con alguna guía para saber el control de dichas licencias y en cómo  se clasifica dentro de la empresa? </w:delText>
                </w:r>
              </w:del>
            </w:ins>
          </w:p>
        </w:tc>
        <w:tc>
          <w:tcPr>
            <w:tcW w:w="2277" w:type="dxa"/>
            <w:vMerge w:val="restart"/>
            <w:tcBorders>
              <w:top w:val="nil"/>
              <w:left w:val="nil"/>
              <w:bottom w:val="single" w:sz="4" w:space="0" w:color="000000"/>
              <w:right w:val="single" w:sz="4" w:space="0" w:color="000000"/>
            </w:tcBorders>
            <w:shd w:val="clear" w:color="auto" w:fill="auto"/>
            <w:noWrap/>
            <w:vAlign w:val="bottom"/>
            <w:hideMark/>
            <w:tcPrChange w:id="3613" w:author="Jairo Navez" w:date="2019-06-14T12:15:00Z">
              <w:tcPr>
                <w:tcW w:w="2440" w:type="dxa"/>
                <w:vMerge w:val="restart"/>
                <w:tcBorders>
                  <w:top w:val="nil"/>
                  <w:left w:val="nil"/>
                  <w:bottom w:val="single" w:sz="4" w:space="0" w:color="000000"/>
                  <w:right w:val="single" w:sz="4" w:space="0" w:color="000000"/>
                </w:tcBorders>
                <w:shd w:val="clear" w:color="auto" w:fill="auto"/>
                <w:noWrap/>
                <w:vAlign w:val="bottom"/>
                <w:hideMark/>
              </w:tcPr>
            </w:tcPrChange>
          </w:tcPr>
          <w:p w:rsidR="00726380" w:rsidRPr="00726380" w:rsidDel="002A1F43" w:rsidRDefault="00726380" w:rsidP="00726380">
            <w:pPr>
              <w:spacing w:after="0" w:line="240" w:lineRule="auto"/>
              <w:rPr>
                <w:ins w:id="3614" w:author="Jairo Navez" w:date="2019-06-14T12:14:00Z"/>
                <w:del w:id="3615" w:author="Briceño-PC" w:date="2019-07-19T10:04:00Z"/>
                <w:rFonts w:ascii="Calibri" w:eastAsia="Times New Roman" w:hAnsi="Calibri" w:cs="Calibri"/>
                <w:color w:val="000000"/>
                <w:lang w:eastAsia="es-PE"/>
              </w:rPr>
            </w:pPr>
          </w:p>
          <w:tbl>
            <w:tblPr>
              <w:tblW w:w="2144" w:type="dxa"/>
              <w:tblCellSpacing w:w="0" w:type="dxa"/>
              <w:tblLayout w:type="fixed"/>
              <w:tblCellMar>
                <w:left w:w="0" w:type="dxa"/>
                <w:right w:w="0" w:type="dxa"/>
              </w:tblCellMar>
              <w:tblLook w:val="04A0" w:firstRow="1" w:lastRow="0" w:firstColumn="1" w:lastColumn="0" w:noHBand="0" w:noVBand="1"/>
              <w:tblPrChange w:id="3616" w:author="Jairo Navez" w:date="2019-06-14T12:15:00Z">
                <w:tblPr>
                  <w:tblW w:w="0" w:type="auto"/>
                  <w:tblCellSpacing w:w="0" w:type="dxa"/>
                  <w:tblCellMar>
                    <w:left w:w="0" w:type="dxa"/>
                    <w:right w:w="0" w:type="dxa"/>
                  </w:tblCellMar>
                  <w:tblLook w:val="04A0" w:firstRow="1" w:lastRow="0" w:firstColumn="1" w:lastColumn="0" w:noHBand="0" w:noVBand="1"/>
                </w:tblPr>
              </w:tblPrChange>
            </w:tblPr>
            <w:tblGrid>
              <w:gridCol w:w="2144"/>
              <w:tblGridChange w:id="3617">
                <w:tblGrid>
                  <w:gridCol w:w="2420"/>
                </w:tblGrid>
              </w:tblGridChange>
            </w:tblGrid>
            <w:tr w:rsidR="00726380" w:rsidRPr="00726380" w:rsidDel="002A1F43" w:rsidTr="00726380">
              <w:trPr>
                <w:trHeight w:val="279"/>
                <w:tblCellSpacing w:w="0" w:type="dxa"/>
                <w:ins w:id="3618" w:author="Jairo Navez" w:date="2019-06-14T12:14:00Z"/>
                <w:del w:id="3619" w:author="Briceño-PC" w:date="2019-07-19T10:04:00Z"/>
                <w:trPrChange w:id="3620" w:author="Jairo Navez" w:date="2019-06-14T12:15:00Z">
                  <w:trPr>
                    <w:trHeight w:val="269"/>
                    <w:tblCellSpacing w:w="0" w:type="dxa"/>
                  </w:trPr>
                </w:trPrChange>
              </w:trPr>
              <w:tc>
                <w:tcPr>
                  <w:tcW w:w="2144"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Change w:id="3621" w:author="Jairo Navez" w:date="2019-06-14T12:15:00Z">
                    <w:tcPr>
                      <w:tcW w:w="240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
                  </w:tcPrChange>
                </w:tcPr>
                <w:p w:rsidR="00726380" w:rsidRPr="00726380" w:rsidDel="002A1F43" w:rsidRDefault="007745FE" w:rsidP="00726380">
                  <w:pPr>
                    <w:spacing w:after="0" w:line="240" w:lineRule="auto"/>
                    <w:jc w:val="center"/>
                    <w:rPr>
                      <w:ins w:id="3622" w:author="Jairo Navez" w:date="2019-06-14T12:14:00Z"/>
                      <w:del w:id="3623" w:author="Briceño-PC" w:date="2019-07-19T10:04:00Z"/>
                      <w:rFonts w:ascii="Calibri" w:eastAsia="Times New Roman" w:hAnsi="Calibri" w:cs="Calibri"/>
                      <w:color w:val="000000"/>
                      <w:lang w:eastAsia="es-PE"/>
                    </w:rPr>
                  </w:pPr>
                  <w:ins w:id="3624" w:author="Jairo Navez" w:date="2019-06-14T12:14:00Z">
                    <w:del w:id="3625" w:author="Briceño-PC" w:date="2019-07-19T10:04:00Z">
                      <w:r w:rsidRPr="00726380" w:rsidDel="002A1F43">
                        <w:rPr>
                          <w:rFonts w:ascii="Calibri" w:eastAsia="Times New Roman" w:hAnsi="Calibri" w:cs="Calibri"/>
                          <w:noProof/>
                          <w:color w:val="000000"/>
                          <w:lang w:eastAsia="es-PE"/>
                        </w:rPr>
                        <mc:AlternateContent>
                          <mc:Choice Requires="wps">
                            <w:drawing>
                              <wp:anchor distT="0" distB="0" distL="114300" distR="114300" simplePos="0" relativeHeight="251765760" behindDoc="0" locked="0" layoutInCell="1" allowOverlap="1" wp14:anchorId="06B970E8" wp14:editId="132D1BD9">
                                <wp:simplePos x="0" y="0"/>
                                <wp:positionH relativeFrom="column">
                                  <wp:posOffset>1134745</wp:posOffset>
                                </wp:positionH>
                                <wp:positionV relativeFrom="paragraph">
                                  <wp:posOffset>-13970</wp:posOffset>
                                </wp:positionV>
                                <wp:extent cx="247650" cy="180975"/>
                                <wp:effectExtent l="0" t="0" r="19050" b="28575"/>
                                <wp:wrapNone/>
                                <wp:docPr id="26" name="Rectángulo 26"/>
                                <wp:cNvGraphicFramePr/>
                                <a:graphic xmlns:a="http://schemas.openxmlformats.org/drawingml/2006/main">
                                  <a:graphicData uri="http://schemas.microsoft.com/office/word/2010/wordprocessingShape">
                                    <wps:wsp>
                                      <wps:cNvSpPr/>
                                      <wps:spPr>
                                        <a:xfrm>
                                          <a:off x="0" y="0"/>
                                          <a:ext cx="247650" cy="180975"/>
                                        </a:xfrm>
                                        <a:prstGeom prst="rect">
                                          <a:avLst/>
                                        </a:prstGeom>
                                        <a:solidFill>
                                          <a:schemeClr val="bg1"/>
                                        </a:solidFill>
                                        <a:ln>
                                          <a:solidFill>
                                            <a:sysClr val="windowText" lastClr="0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234ABEDF" id="Rectángulo 26" o:spid="_x0000_s1026" style="position:absolute;margin-left:89.35pt;margin-top:-1.1pt;width:19.5pt;height:14.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" fillcolor="white [3212]" strokecolor="windowText" strokeweight="1pt"/>
                            </w:pict>
                          </mc:Fallback>
                        </mc:AlternateContent>
                      </w:r>
                      <w:r w:rsidRPr="00726380" w:rsidDel="002A1F43">
                        <w:rPr>
                          <w:rFonts w:ascii="Calibri" w:eastAsia="Times New Roman" w:hAnsi="Calibri" w:cs="Calibri"/>
                          <w:noProof/>
                          <w:color w:val="000000"/>
                          <w:lang w:eastAsia="es-PE"/>
                        </w:rPr>
                        <mc:AlternateContent>
                          <mc:Choice Requires="wps">
                            <w:drawing>
                              <wp:anchor distT="0" distB="0" distL="114300" distR="114300" simplePos="0" relativeHeight="251764736" behindDoc="0" locked="0" layoutInCell="1" allowOverlap="1" wp14:anchorId="5B7D68AA" wp14:editId="752534FF">
                                <wp:simplePos x="0" y="0"/>
                                <wp:positionH relativeFrom="column">
                                  <wp:posOffset>410845</wp:posOffset>
                                </wp:positionH>
                                <wp:positionV relativeFrom="paragraph">
                                  <wp:posOffset>-36830</wp:posOffset>
                                </wp:positionV>
                                <wp:extent cx="276225" cy="161925"/>
                                <wp:effectExtent l="0" t="0" r="28575" b="28575"/>
                                <wp:wrapNone/>
                                <wp:docPr id="27" name="Rectángulo 27"/>
                                <wp:cNvGraphicFramePr/>
                                <a:graphic xmlns:a="http://schemas.openxmlformats.org/drawingml/2006/main">
                                  <a:graphicData uri="http://schemas.microsoft.com/office/word/2010/wordprocessingShape">
                                    <wps:wsp>
                                      <wps:cNvSpPr/>
                                      <wps:spPr>
                                        <a:xfrm>
                                          <a:off x="0" y="0"/>
                                          <a:ext cx="276225"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6553606A" id="Rectángulo 27" o:spid="_x0000_s1026" style="position:absolute;margin-left:32.35pt;margin-top:-2.9pt;width:21.75pt;height:12.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" fillcolor="#5b9bd5 [3204]" strokecolor="#1f4d78 [1604]" strokeweight="1pt"/>
                            </w:pict>
                          </mc:Fallback>
                        </mc:AlternateContent>
                      </w:r>
                      <w:r w:rsidR="00726380" w:rsidRPr="00726380" w:rsidDel="002A1F43">
                        <w:rPr>
                          <w:rFonts w:ascii="Calibri" w:eastAsia="Times New Roman" w:hAnsi="Calibri" w:cs="Calibri"/>
                          <w:color w:val="000000"/>
                          <w:lang w:eastAsia="es-PE"/>
                        </w:rPr>
                        <w:delText>Si                        No</w:delText>
                      </w:r>
                    </w:del>
                  </w:ins>
                </w:p>
              </w:tc>
            </w:tr>
            <w:tr w:rsidR="00726380" w:rsidRPr="00726380" w:rsidDel="002A1F43" w:rsidTr="00726380">
              <w:trPr>
                <w:trHeight w:val="279"/>
                <w:tblCellSpacing w:w="0" w:type="dxa"/>
                <w:ins w:id="3626" w:author="Jairo Navez" w:date="2019-06-14T12:14:00Z"/>
                <w:del w:id="3627" w:author="Briceño-PC" w:date="2019-07-19T10:04:00Z"/>
                <w:trPrChange w:id="3628" w:author="Jairo Navez" w:date="2019-06-14T12:15:00Z">
                  <w:trPr>
                    <w:trHeight w:val="269"/>
                    <w:tblCellSpacing w:w="0" w:type="dxa"/>
                  </w:trPr>
                </w:trPrChange>
              </w:trPr>
              <w:tc>
                <w:tcPr>
                  <w:tcW w:w="2164" w:type="dxa"/>
                  <w:vMerge/>
                  <w:tcBorders>
                    <w:top w:val="single" w:sz="4" w:space="0" w:color="auto"/>
                    <w:left w:val="single" w:sz="4" w:space="0" w:color="auto"/>
                    <w:bottom w:val="single" w:sz="4" w:space="0" w:color="000000"/>
                    <w:right w:val="single" w:sz="4" w:space="0" w:color="000000"/>
                  </w:tcBorders>
                  <w:vAlign w:val="center"/>
                  <w:hideMark/>
                  <w:tcPrChange w:id="3629" w:author="Jairo Navez" w:date="2019-06-14T12:15:00Z">
                    <w:tcPr>
                      <w:tcW w:w="0" w:type="auto"/>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630" w:author="Jairo Navez" w:date="2019-06-14T12:14:00Z"/>
                      <w:del w:id="3631" w:author="Briceño-PC" w:date="2019-07-19T10:04:00Z"/>
                      <w:rFonts w:ascii="Calibri" w:eastAsia="Times New Roman" w:hAnsi="Calibri" w:cs="Calibri"/>
                      <w:color w:val="000000"/>
                      <w:lang w:eastAsia="es-PE"/>
                    </w:rPr>
                  </w:pPr>
                </w:p>
              </w:tc>
            </w:tr>
          </w:tbl>
          <w:p w:rsidR="00726380" w:rsidRPr="00726380" w:rsidDel="002A1F43" w:rsidRDefault="00726380" w:rsidP="00726380">
            <w:pPr>
              <w:spacing w:after="0" w:line="240" w:lineRule="auto"/>
              <w:rPr>
                <w:ins w:id="3632" w:author="Jairo Navez" w:date="2019-06-14T12:14:00Z"/>
                <w:del w:id="3633" w:author="Briceño-PC" w:date="2019-07-19T10:04:00Z"/>
                <w:rFonts w:ascii="Calibri" w:eastAsia="Times New Roman" w:hAnsi="Calibri" w:cs="Calibri"/>
                <w:color w:val="000000"/>
                <w:lang w:eastAsia="es-PE"/>
              </w:rPr>
            </w:pPr>
          </w:p>
        </w:tc>
      </w:tr>
      <w:tr w:rsidR="00726380" w:rsidRPr="00726380" w:rsidDel="002A1F43" w:rsidTr="00726380">
        <w:trPr>
          <w:trHeight w:val="312"/>
          <w:ins w:id="3634" w:author="Jairo Navez" w:date="2019-06-14T12:14:00Z"/>
          <w:del w:id="3635" w:author="Briceño-PC" w:date="2019-07-19T10:04:00Z"/>
          <w:trPrChange w:id="3636" w:author="Jairo Navez" w:date="2019-06-14T12:15:00Z">
            <w:trPr>
              <w:trHeight w:val="300"/>
            </w:trPr>
          </w:trPrChange>
        </w:trPr>
        <w:tc>
          <w:tcPr>
            <w:tcW w:w="7407" w:type="dxa"/>
            <w:vMerge/>
            <w:tcBorders>
              <w:top w:val="single" w:sz="4" w:space="0" w:color="auto"/>
              <w:left w:val="single" w:sz="4" w:space="0" w:color="auto"/>
              <w:bottom w:val="single" w:sz="4" w:space="0" w:color="000000"/>
              <w:right w:val="single" w:sz="4" w:space="0" w:color="000000"/>
            </w:tcBorders>
            <w:vAlign w:val="center"/>
            <w:hideMark/>
            <w:tcPrChange w:id="3637" w:author="Jairo Navez" w:date="2019-06-14T12:15: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638" w:author="Jairo Navez" w:date="2019-06-14T12:14:00Z"/>
                <w:del w:id="3639" w:author="Briceño-PC" w:date="2019-07-19T10:04:00Z"/>
                <w:rFonts w:ascii="Calibri" w:eastAsia="Times New Roman" w:hAnsi="Calibri" w:cs="Calibri"/>
                <w:color w:val="333333"/>
                <w:sz w:val="24"/>
                <w:szCs w:val="24"/>
                <w:lang w:eastAsia="es-PE"/>
              </w:rPr>
            </w:pPr>
          </w:p>
        </w:tc>
        <w:tc>
          <w:tcPr>
            <w:tcW w:w="2277" w:type="dxa"/>
            <w:vMerge/>
            <w:tcBorders>
              <w:top w:val="nil"/>
              <w:left w:val="nil"/>
              <w:bottom w:val="single" w:sz="4" w:space="0" w:color="000000"/>
              <w:right w:val="single" w:sz="4" w:space="0" w:color="000000"/>
            </w:tcBorders>
            <w:vAlign w:val="center"/>
            <w:hideMark/>
            <w:tcPrChange w:id="3640" w:author="Jairo Navez" w:date="2019-06-14T12:15:00Z">
              <w:tcPr>
                <w:tcW w:w="2440" w:type="dxa"/>
                <w:vMerge/>
                <w:tcBorders>
                  <w:top w:val="nil"/>
                  <w:left w:val="nil"/>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641" w:author="Jairo Navez" w:date="2019-06-14T12:14:00Z"/>
                <w:del w:id="3642" w:author="Briceño-PC" w:date="2019-07-19T10:04:00Z"/>
                <w:rFonts w:ascii="Calibri" w:eastAsia="Times New Roman" w:hAnsi="Calibri" w:cs="Calibri"/>
                <w:color w:val="000000"/>
                <w:lang w:eastAsia="es-PE"/>
              </w:rPr>
            </w:pPr>
          </w:p>
        </w:tc>
      </w:tr>
      <w:tr w:rsidR="00726380" w:rsidRPr="00726380" w:rsidDel="002A1F43" w:rsidTr="00726380">
        <w:trPr>
          <w:trHeight w:val="312"/>
          <w:ins w:id="3643" w:author="Jairo Navez" w:date="2019-06-14T12:14:00Z"/>
          <w:del w:id="3644" w:author="Briceño-PC" w:date="2019-07-19T10:04:00Z"/>
          <w:trPrChange w:id="3645" w:author="Jairo Navez" w:date="2019-06-14T12:15:00Z">
            <w:trPr>
              <w:trHeight w:val="300"/>
            </w:trPr>
          </w:trPrChange>
        </w:trPr>
        <w:tc>
          <w:tcPr>
            <w:tcW w:w="7407"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646" w:author="Jairo Navez" w:date="2019-06-14T12:15: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rPr>
                <w:ins w:id="3647" w:author="Jairo Navez" w:date="2019-06-14T12:14:00Z"/>
                <w:del w:id="3648" w:author="Briceño-PC" w:date="2019-07-19T10:04:00Z"/>
                <w:rFonts w:ascii="Calibri" w:eastAsia="Times New Roman" w:hAnsi="Calibri" w:cs="Calibri"/>
                <w:color w:val="000000"/>
                <w:lang w:eastAsia="es-PE"/>
              </w:rPr>
            </w:pPr>
            <w:ins w:id="3649" w:author="Jairo Navez" w:date="2019-06-14T12:14:00Z">
              <w:del w:id="3650" w:author="Briceño-PC" w:date="2019-07-19T10:04:00Z">
                <w:r w:rsidRPr="00726380" w:rsidDel="002A1F43">
                  <w:rPr>
                    <w:rFonts w:ascii="Calibri" w:eastAsia="Times New Roman" w:hAnsi="Calibri" w:cs="Calibri"/>
                    <w:color w:val="000000"/>
                    <w:lang w:eastAsia="es-PE"/>
                  </w:rPr>
                  <w:delText>Pruebas Sustantivas</w:delText>
                </w:r>
              </w:del>
            </w:ins>
          </w:p>
        </w:tc>
        <w:tc>
          <w:tcPr>
            <w:tcW w:w="2277" w:type="dxa"/>
            <w:tcBorders>
              <w:top w:val="single" w:sz="4" w:space="0" w:color="auto"/>
              <w:left w:val="nil"/>
              <w:bottom w:val="single" w:sz="4" w:space="0" w:color="auto"/>
              <w:right w:val="single" w:sz="4" w:space="0" w:color="000000"/>
            </w:tcBorders>
            <w:shd w:val="clear" w:color="000000" w:fill="FFFFFF"/>
            <w:noWrap/>
            <w:vAlign w:val="bottom"/>
            <w:hideMark/>
            <w:tcPrChange w:id="3651" w:author="Jairo Navez" w:date="2019-06-14T12:15: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rPr>
                <w:ins w:id="3652" w:author="Jairo Navez" w:date="2019-06-14T12:14:00Z"/>
                <w:del w:id="3653" w:author="Briceño-PC" w:date="2019-07-19T10:04:00Z"/>
                <w:rFonts w:ascii="Calibri" w:eastAsia="Times New Roman" w:hAnsi="Calibri" w:cs="Calibri"/>
                <w:color w:val="000000"/>
                <w:lang w:eastAsia="es-PE"/>
              </w:rPr>
            </w:pPr>
            <w:ins w:id="3654" w:author="Jairo Navez" w:date="2019-06-14T12:14:00Z">
              <w:del w:id="3655" w:author="Briceño-PC" w:date="2019-07-19T10:04:00Z">
                <w:r w:rsidRPr="00726380" w:rsidDel="002A1F43">
                  <w:rPr>
                    <w:rFonts w:ascii="Calibri" w:eastAsia="Times New Roman" w:hAnsi="Calibri" w:cs="Calibri"/>
                    <w:color w:val="000000"/>
                    <w:lang w:eastAsia="es-PE"/>
                  </w:rPr>
                  <w:delText>Responsable</w:delText>
                </w:r>
              </w:del>
            </w:ins>
          </w:p>
        </w:tc>
      </w:tr>
      <w:tr w:rsidR="00726380" w:rsidRPr="00726380" w:rsidDel="002A1F43" w:rsidTr="00726380">
        <w:trPr>
          <w:trHeight w:val="312"/>
          <w:ins w:id="3656" w:author="Jairo Navez" w:date="2019-06-14T12:14:00Z"/>
          <w:del w:id="3657" w:author="Briceño-PC" w:date="2019-07-19T10:04:00Z"/>
          <w:trPrChange w:id="3658" w:author="Jairo Navez" w:date="2019-06-14T12:15:00Z">
            <w:trPr>
              <w:trHeight w:val="300"/>
            </w:trPr>
          </w:trPrChange>
        </w:trPr>
        <w:tc>
          <w:tcPr>
            <w:tcW w:w="7407"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659" w:author="Jairo Navez" w:date="2019-06-14T12:15: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rPr>
                <w:ins w:id="3660" w:author="Jairo Navez" w:date="2019-06-14T12:14:00Z"/>
                <w:del w:id="3661" w:author="Briceño-PC" w:date="2019-07-19T10:04:00Z"/>
                <w:rFonts w:ascii="Calibri" w:eastAsia="Times New Roman" w:hAnsi="Calibri" w:cs="Calibri"/>
                <w:color w:val="000000"/>
                <w:lang w:eastAsia="es-PE"/>
              </w:rPr>
            </w:pPr>
            <w:ins w:id="3662" w:author="Jairo Navez" w:date="2019-06-14T12:14:00Z">
              <w:del w:id="3663" w:author="Briceño-PC" w:date="2019-07-19T10:04:00Z">
                <w:r w:rsidRPr="00726380" w:rsidDel="002A1F43">
                  <w:rPr>
                    <w:rFonts w:ascii="Calibri" w:eastAsia="Times New Roman" w:hAnsi="Calibri" w:cs="Calibri"/>
                    <w:color w:val="000000"/>
                    <w:lang w:eastAsia="es-PE"/>
                  </w:rPr>
                  <w:delText>Pasos a seguir:</w:delText>
                </w:r>
              </w:del>
            </w:ins>
          </w:p>
        </w:tc>
        <w:tc>
          <w:tcPr>
            <w:tcW w:w="2277"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Change w:id="3664" w:author="Jairo Navez" w:date="2019-06-14T12:15:00Z">
              <w:tcPr>
                <w:tcW w:w="244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jc w:val="center"/>
              <w:rPr>
                <w:ins w:id="3665" w:author="Jairo Navez" w:date="2019-06-14T12:14:00Z"/>
                <w:del w:id="3666" w:author="Briceño-PC" w:date="2019-07-19T10:04:00Z"/>
                <w:rFonts w:ascii="Calibri" w:eastAsia="Times New Roman" w:hAnsi="Calibri" w:cs="Calibri"/>
                <w:color w:val="000000"/>
                <w:lang w:eastAsia="es-PE"/>
              </w:rPr>
            </w:pPr>
            <w:ins w:id="3667" w:author="Jairo Navez" w:date="2019-06-14T12:14:00Z">
              <w:del w:id="3668" w:author="Briceño-PC" w:date="2019-07-19T10:04:00Z">
                <w:r w:rsidRPr="00726380" w:rsidDel="002A1F43">
                  <w:rPr>
                    <w:rFonts w:ascii="Calibri" w:eastAsia="Times New Roman" w:hAnsi="Calibri" w:cs="Calibri"/>
                    <w:color w:val="000000"/>
                    <w:lang w:eastAsia="es-PE"/>
                  </w:rPr>
                  <w:delText> </w:delText>
                </w:r>
              </w:del>
            </w:ins>
          </w:p>
        </w:tc>
      </w:tr>
      <w:tr w:rsidR="00726380" w:rsidRPr="00726380" w:rsidDel="002A1F43" w:rsidTr="00726380">
        <w:trPr>
          <w:trHeight w:val="312"/>
          <w:ins w:id="3669" w:author="Jairo Navez" w:date="2019-06-14T12:14:00Z"/>
          <w:del w:id="3670" w:author="Briceño-PC" w:date="2019-07-19T10:04:00Z"/>
          <w:trPrChange w:id="3671" w:author="Jairo Navez" w:date="2019-06-14T12:15:00Z">
            <w:trPr>
              <w:trHeight w:val="300"/>
            </w:trPr>
          </w:trPrChange>
        </w:trPr>
        <w:tc>
          <w:tcPr>
            <w:tcW w:w="7407"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3672" w:author="Jairo Navez" w:date="2019-06-14T12:15: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726380" w:rsidRPr="00726380" w:rsidDel="002A1F43" w:rsidRDefault="00726380" w:rsidP="00726380">
            <w:pPr>
              <w:spacing w:after="0" w:line="240" w:lineRule="auto"/>
              <w:jc w:val="center"/>
              <w:rPr>
                <w:ins w:id="3673" w:author="Jairo Navez" w:date="2019-06-14T12:14:00Z"/>
                <w:del w:id="3674" w:author="Briceño-PC" w:date="2019-07-19T10:04:00Z"/>
                <w:rFonts w:ascii="Calibri" w:eastAsia="Times New Roman" w:hAnsi="Calibri" w:cs="Calibri"/>
                <w:color w:val="000000"/>
                <w:lang w:eastAsia="es-PE"/>
              </w:rPr>
            </w:pPr>
            <w:ins w:id="3675" w:author="Jairo Navez" w:date="2019-06-14T12:14:00Z">
              <w:del w:id="3676" w:author="Briceño-PC" w:date="2019-07-19T10:04:00Z">
                <w:r w:rsidRPr="00726380" w:rsidDel="002A1F43">
                  <w:rPr>
                    <w:rFonts w:ascii="Calibri" w:eastAsia="Times New Roman" w:hAnsi="Calibri" w:cs="Calibri"/>
                    <w:color w:val="000000"/>
                    <w:lang w:eastAsia="es-PE"/>
                  </w:rPr>
                  <w:delText>1.Verificar la exitencia de la(s) guía(s)</w:delText>
                </w:r>
              </w:del>
            </w:ins>
          </w:p>
        </w:tc>
        <w:tc>
          <w:tcPr>
            <w:tcW w:w="2277" w:type="dxa"/>
            <w:vMerge/>
            <w:tcBorders>
              <w:top w:val="single" w:sz="4" w:space="0" w:color="auto"/>
              <w:left w:val="single" w:sz="4" w:space="0" w:color="auto"/>
              <w:bottom w:val="single" w:sz="4" w:space="0" w:color="000000"/>
              <w:right w:val="single" w:sz="4" w:space="0" w:color="000000"/>
            </w:tcBorders>
            <w:vAlign w:val="center"/>
            <w:hideMark/>
            <w:tcPrChange w:id="3677" w:author="Jairo Navez" w:date="2019-06-14T12:15: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678" w:author="Jairo Navez" w:date="2019-06-14T12:14:00Z"/>
                <w:del w:id="3679" w:author="Briceño-PC" w:date="2019-07-19T10:04:00Z"/>
                <w:rFonts w:ascii="Calibri" w:eastAsia="Times New Roman" w:hAnsi="Calibri" w:cs="Calibri"/>
                <w:color w:val="000000"/>
                <w:lang w:eastAsia="es-PE"/>
              </w:rPr>
            </w:pPr>
          </w:p>
        </w:tc>
      </w:tr>
      <w:tr w:rsidR="00726380" w:rsidRPr="00726380" w:rsidDel="002A1F43" w:rsidTr="00726380">
        <w:trPr>
          <w:trHeight w:val="312"/>
          <w:ins w:id="3680" w:author="Jairo Navez" w:date="2019-06-14T12:14:00Z"/>
          <w:del w:id="3681" w:author="Briceño-PC" w:date="2019-07-19T10:04:00Z"/>
          <w:trPrChange w:id="3682" w:author="Jairo Navez" w:date="2019-06-14T12:15:00Z">
            <w:trPr>
              <w:trHeight w:val="300"/>
            </w:trPr>
          </w:trPrChange>
        </w:trPr>
        <w:tc>
          <w:tcPr>
            <w:tcW w:w="7407" w:type="dxa"/>
            <w:vMerge/>
            <w:tcBorders>
              <w:top w:val="single" w:sz="4" w:space="0" w:color="auto"/>
              <w:left w:val="single" w:sz="4" w:space="0" w:color="auto"/>
              <w:bottom w:val="single" w:sz="4" w:space="0" w:color="000000"/>
              <w:right w:val="single" w:sz="4" w:space="0" w:color="000000"/>
            </w:tcBorders>
            <w:vAlign w:val="center"/>
            <w:hideMark/>
            <w:tcPrChange w:id="3683" w:author="Jairo Navez" w:date="2019-06-14T12:15: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684" w:author="Jairo Navez" w:date="2019-06-14T12:14:00Z"/>
                <w:del w:id="3685" w:author="Briceño-PC" w:date="2019-07-19T10:04:00Z"/>
                <w:rFonts w:ascii="Calibri" w:eastAsia="Times New Roman" w:hAnsi="Calibri" w:cs="Calibri"/>
                <w:color w:val="000000"/>
                <w:lang w:eastAsia="es-PE"/>
              </w:rPr>
            </w:pPr>
          </w:p>
        </w:tc>
        <w:tc>
          <w:tcPr>
            <w:tcW w:w="2277" w:type="dxa"/>
            <w:vMerge/>
            <w:tcBorders>
              <w:top w:val="single" w:sz="4" w:space="0" w:color="auto"/>
              <w:left w:val="single" w:sz="4" w:space="0" w:color="auto"/>
              <w:bottom w:val="single" w:sz="4" w:space="0" w:color="000000"/>
              <w:right w:val="single" w:sz="4" w:space="0" w:color="000000"/>
            </w:tcBorders>
            <w:vAlign w:val="center"/>
            <w:hideMark/>
            <w:tcPrChange w:id="3686" w:author="Jairo Navez" w:date="2019-06-14T12:15: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687" w:author="Jairo Navez" w:date="2019-06-14T12:14:00Z"/>
                <w:del w:id="3688" w:author="Briceño-PC" w:date="2019-07-19T10:04:00Z"/>
                <w:rFonts w:ascii="Calibri" w:eastAsia="Times New Roman" w:hAnsi="Calibri" w:cs="Calibri"/>
                <w:color w:val="000000"/>
                <w:lang w:eastAsia="es-PE"/>
              </w:rPr>
            </w:pPr>
          </w:p>
        </w:tc>
      </w:tr>
    </w:tbl>
    <w:p w:rsidR="000A149D" w:rsidDel="00EF5731" w:rsidRDefault="000A149D" w:rsidP="000A149D">
      <w:pPr>
        <w:tabs>
          <w:tab w:val="left" w:pos="1560"/>
          <w:tab w:val="left" w:pos="2127"/>
          <w:tab w:val="left" w:pos="3402"/>
          <w:tab w:val="left" w:pos="3686"/>
        </w:tabs>
        <w:rPr>
          <w:ins w:id="3689" w:author="jhon argomedo" w:date="2019-06-07T05:43:00Z"/>
          <w:del w:id="3690" w:author="Usuario de Windows" w:date="2019-06-14T02:27:00Z"/>
          <w:rFonts w:cstheme="minorHAnsi"/>
          <w:b/>
          <w:sz w:val="24"/>
          <w:szCs w:val="24"/>
          <w:u w:val="single"/>
        </w:rPr>
      </w:pPr>
    </w:p>
    <w:p w:rsidR="000A149D" w:rsidDel="00EF5731" w:rsidRDefault="000A149D" w:rsidP="000A149D">
      <w:pPr>
        <w:tabs>
          <w:tab w:val="left" w:pos="1560"/>
          <w:tab w:val="left" w:pos="2127"/>
          <w:tab w:val="left" w:pos="3402"/>
          <w:tab w:val="left" w:pos="3686"/>
        </w:tabs>
        <w:rPr>
          <w:ins w:id="3691" w:author="jhon argomedo" w:date="2019-06-07T05:43:00Z"/>
          <w:del w:id="3692" w:author="Usuario de Windows" w:date="2019-06-14T02:27:00Z"/>
          <w:rFonts w:cstheme="minorHAnsi"/>
          <w:b/>
          <w:sz w:val="24"/>
          <w:szCs w:val="24"/>
          <w:u w:val="single"/>
        </w:rPr>
      </w:pPr>
    </w:p>
    <w:p w:rsidR="000A149D" w:rsidRPr="000A149D" w:rsidDel="00921B44" w:rsidRDefault="000A149D">
      <w:pPr>
        <w:tabs>
          <w:tab w:val="left" w:pos="1560"/>
          <w:tab w:val="left" w:pos="2127"/>
          <w:tab w:val="left" w:pos="3402"/>
          <w:tab w:val="left" w:pos="3686"/>
        </w:tabs>
        <w:rPr>
          <w:ins w:id="3693" w:author="jhon argomedo" w:date="2019-06-07T05:43:00Z"/>
          <w:del w:id="3694" w:author="Usuario de Windows" w:date="2019-06-14T02:24:00Z"/>
          <w:rFonts w:cstheme="minorHAnsi"/>
          <w:sz w:val="24"/>
          <w:szCs w:val="24"/>
          <w:u w:val="single"/>
          <w:rPrChange w:id="3695" w:author="jhon argomedo" w:date="2019-06-07T05:43:00Z">
            <w:rPr>
              <w:ins w:id="3696" w:author="jhon argomedo" w:date="2019-06-07T05:43:00Z"/>
              <w:del w:id="3697" w:author="Usuario de Windows" w:date="2019-06-14T02:24:00Z"/>
              <w:rFonts w:cstheme="minorHAnsi"/>
              <w:b/>
              <w:sz w:val="24"/>
              <w:szCs w:val="24"/>
              <w:u w:val="single"/>
            </w:rPr>
          </w:rPrChange>
        </w:rPr>
        <w:pPrChange w:id="3698" w:author="Usuario de Windows" w:date="2019-06-14T02:27:00Z">
          <w:pPr>
            <w:tabs>
              <w:tab w:val="left" w:pos="1560"/>
              <w:tab w:val="left" w:pos="2127"/>
              <w:tab w:val="left" w:pos="3402"/>
              <w:tab w:val="left" w:pos="3686"/>
            </w:tabs>
            <w:ind w:left="1843"/>
            <w:jc w:val="center"/>
          </w:pPr>
        </w:pPrChange>
      </w:pPr>
      <w:ins w:id="3699" w:author="jhon argomedo" w:date="2019-06-07T05:43:00Z">
        <w:del w:id="3700" w:author="Usuario de Windows" w:date="2019-06-14T02:27:00Z">
          <w:r w:rsidRPr="000A149D" w:rsidDel="00EF5731">
            <w:rPr>
              <w:rFonts w:cstheme="minorHAnsi"/>
              <w:sz w:val="24"/>
              <w:szCs w:val="24"/>
              <w:u w:val="single"/>
              <w:rPrChange w:id="3701" w:author="jhon argomedo" w:date="2019-06-07T05:43:00Z">
                <w:rPr>
                  <w:rFonts w:cstheme="minorHAnsi"/>
                  <w:b/>
                  <w:sz w:val="24"/>
                  <w:szCs w:val="24"/>
                  <w:u w:val="single"/>
                </w:rPr>
              </w:rPrChange>
            </w:rPr>
            <w:delText>Prueba sustantiva N°06</w:delText>
          </w:r>
        </w:del>
      </w:ins>
    </w:p>
    <w:p w:rsidR="00C95B5F" w:rsidRPr="00921B44" w:rsidRDefault="000A149D">
      <w:pPr>
        <w:tabs>
          <w:tab w:val="left" w:pos="1560"/>
          <w:tab w:val="left" w:pos="2127"/>
          <w:tab w:val="left" w:pos="3402"/>
          <w:tab w:val="left" w:pos="3686"/>
        </w:tabs>
        <w:rPr>
          <w:ins w:id="3702" w:author="jhon argomedo" w:date="2019-06-07T05:43:00Z"/>
          <w:rFonts w:cstheme="minorHAnsi"/>
          <w:sz w:val="24"/>
          <w:szCs w:val="24"/>
          <w:rPrChange w:id="3703" w:author="Usuario de Windows" w:date="2019-06-14T02:24:00Z">
            <w:rPr>
              <w:ins w:id="3704" w:author="jhon argomedo" w:date="2019-06-07T05:43:00Z"/>
            </w:rPr>
          </w:rPrChange>
        </w:rPr>
        <w:pPrChange w:id="3705" w:author="Usuario de Windows" w:date="2019-06-14T02:27:00Z">
          <w:pPr>
            <w:pStyle w:val="Prrafodelista"/>
            <w:numPr>
              <w:numId w:val="43"/>
            </w:numPr>
            <w:tabs>
              <w:tab w:val="left" w:pos="1560"/>
              <w:tab w:val="left" w:pos="2127"/>
              <w:tab w:val="left" w:pos="3402"/>
              <w:tab w:val="left" w:pos="3686"/>
            </w:tabs>
            <w:spacing w:after="200" w:line="276" w:lineRule="auto"/>
            <w:ind w:left="1843" w:hanging="360"/>
          </w:pPr>
        </w:pPrChange>
      </w:pPr>
      <w:ins w:id="3706" w:author="jhon argomedo" w:date="2019-06-07T05:43:00Z">
        <w:del w:id="3707" w:author="Usuario de Windows" w:date="2019-06-14T02:24:00Z">
          <w:r w:rsidRPr="00921B44" w:rsidDel="00921B44">
            <w:rPr>
              <w:rFonts w:cstheme="minorHAnsi"/>
              <w:sz w:val="24"/>
              <w:szCs w:val="24"/>
              <w:rPrChange w:id="3708" w:author="Usuario de Windows" w:date="2019-06-14T02:24:00Z">
                <w:rPr>
                  <w:rFonts w:cstheme="minorHAnsi"/>
                  <w:b/>
                  <w:sz w:val="24"/>
                  <w:szCs w:val="24"/>
                </w:rPr>
              </w:rPrChange>
            </w:rPr>
            <w:delText xml:space="preserve">Análisis de la Delimitación </w:delText>
          </w:r>
        </w:del>
      </w:ins>
      <w:ins w:id="3709" w:author="jhon argomedo" w:date="2019-06-07T06:28:00Z">
        <w:del w:id="3710" w:author="Usuario de Windows" w:date="2019-06-14T02:24:00Z">
          <w:r w:rsidR="00BC61DE" w:rsidRPr="00921B44" w:rsidDel="00921B44">
            <w:rPr>
              <w:rFonts w:cstheme="minorHAnsi"/>
              <w:sz w:val="24"/>
              <w:szCs w:val="24"/>
              <w:rPrChange w:id="3711" w:author="Usuario de Windows" w:date="2019-06-14T02:24:00Z">
                <w:rPr/>
              </w:rPrChange>
            </w:rPr>
            <w:delText>de las PC</w:delText>
          </w:r>
        </w:del>
      </w:ins>
    </w:p>
    <w:tbl>
      <w:tblPr>
        <w:tblStyle w:val="Tablaconcuadrcula"/>
        <w:tblW w:w="9605" w:type="dxa"/>
        <w:tblInd w:w="360" w:type="dxa"/>
        <w:tblLayout w:type="fixed"/>
        <w:tblLook w:val="04A0" w:firstRow="1" w:lastRow="0" w:firstColumn="1" w:lastColumn="0" w:noHBand="0" w:noVBand="1"/>
      </w:tblPr>
      <w:tblGrid>
        <w:gridCol w:w="3150"/>
        <w:gridCol w:w="1276"/>
        <w:gridCol w:w="1134"/>
        <w:gridCol w:w="1418"/>
        <w:gridCol w:w="1275"/>
        <w:gridCol w:w="1352"/>
      </w:tblGrid>
      <w:tr w:rsidR="00C95B5F" w:rsidDel="00C95B5F" w:rsidTr="007D47CE">
        <w:trPr>
          <w:ins w:id="3712" w:author="jhon argomedo" w:date="2019-06-07T05:43:00Z"/>
          <w:del w:id="3713" w:author="Usuario de Windows" w:date="2019-06-14T02:07:00Z"/>
        </w:trPr>
        <w:tc>
          <w:tcPr>
            <w:tcW w:w="3150" w:type="dxa"/>
          </w:tcPr>
          <w:p w:rsidR="00C95B5F" w:rsidRPr="00905A3A" w:rsidDel="00C95B5F" w:rsidRDefault="00C95B5F" w:rsidP="00C95B5F">
            <w:pPr>
              <w:tabs>
                <w:tab w:val="left" w:pos="1560"/>
                <w:tab w:val="left" w:pos="2127"/>
                <w:tab w:val="left" w:pos="3402"/>
                <w:tab w:val="left" w:pos="3686"/>
              </w:tabs>
              <w:jc w:val="center"/>
              <w:rPr>
                <w:ins w:id="3714" w:author="jhon argomedo" w:date="2019-06-07T05:43:00Z"/>
                <w:del w:id="3715" w:author="Usuario de Windows" w:date="2019-06-14T02:07:00Z"/>
                <w:rFonts w:cstheme="minorHAnsi"/>
                <w:b/>
                <w:sz w:val="24"/>
                <w:szCs w:val="24"/>
                <w:u w:val="single"/>
              </w:rPr>
            </w:pPr>
          </w:p>
        </w:tc>
        <w:tc>
          <w:tcPr>
            <w:tcW w:w="1276" w:type="dxa"/>
          </w:tcPr>
          <w:p w:rsidR="00C95B5F" w:rsidRPr="00905A3A" w:rsidDel="00F21479" w:rsidRDefault="00C95B5F" w:rsidP="00C95B5F">
            <w:pPr>
              <w:tabs>
                <w:tab w:val="left" w:pos="1560"/>
                <w:tab w:val="left" w:pos="2127"/>
                <w:tab w:val="left" w:pos="3402"/>
                <w:tab w:val="left" w:pos="3686"/>
              </w:tabs>
              <w:jc w:val="center"/>
              <w:rPr>
                <w:ins w:id="3716" w:author="jhon argomedo" w:date="2019-06-07T05:43:00Z"/>
                <w:del w:id="3717" w:author="Usuario de Windows" w:date="2019-06-14T02:07:00Z"/>
                <w:rFonts w:cstheme="minorHAnsi"/>
                <w:b/>
                <w:sz w:val="24"/>
                <w:szCs w:val="24"/>
              </w:rPr>
            </w:pPr>
            <w:ins w:id="3718" w:author="jhon argomedo" w:date="2019-06-07T05:43:00Z">
              <w:del w:id="3719" w:author="Usuario de Windows" w:date="2019-06-14T02:07:00Z">
                <w:r w:rsidRPr="00905A3A" w:rsidDel="00F21479">
                  <w:rPr>
                    <w:rFonts w:cstheme="minorHAnsi"/>
                    <w:b/>
                    <w:sz w:val="24"/>
                    <w:szCs w:val="24"/>
                  </w:rPr>
                  <w:delText>100%</w:delText>
                </w:r>
              </w:del>
            </w:ins>
          </w:p>
          <w:p w:rsidR="00C95B5F" w:rsidRPr="00905A3A" w:rsidDel="00C95B5F" w:rsidRDefault="00C95B5F" w:rsidP="00C95B5F">
            <w:pPr>
              <w:tabs>
                <w:tab w:val="left" w:pos="1560"/>
                <w:tab w:val="left" w:pos="2127"/>
                <w:tab w:val="left" w:pos="3402"/>
                <w:tab w:val="left" w:pos="3686"/>
              </w:tabs>
              <w:jc w:val="center"/>
              <w:rPr>
                <w:ins w:id="3720" w:author="jhon argomedo" w:date="2019-06-07T05:43:00Z"/>
                <w:del w:id="3721" w:author="Usuario de Windows" w:date="2019-06-14T02:07:00Z"/>
                <w:rFonts w:cstheme="minorHAnsi"/>
                <w:b/>
                <w:sz w:val="24"/>
                <w:szCs w:val="24"/>
              </w:rPr>
            </w:pPr>
            <w:ins w:id="3722" w:author="jhon argomedo" w:date="2019-06-07T05:43:00Z">
              <w:del w:id="3723" w:author="Usuario de Windows" w:date="2019-06-14T02:07:00Z">
                <w:r w:rsidRPr="00905A3A" w:rsidDel="00F21479">
                  <w:rPr>
                    <w:rFonts w:cstheme="minorHAnsi"/>
                    <w:b/>
                    <w:sz w:val="24"/>
                    <w:szCs w:val="24"/>
                  </w:rPr>
                  <w:delText>Excelente</w:delText>
                </w:r>
              </w:del>
            </w:ins>
          </w:p>
        </w:tc>
        <w:tc>
          <w:tcPr>
            <w:tcW w:w="1134" w:type="dxa"/>
          </w:tcPr>
          <w:p w:rsidR="00C95B5F" w:rsidRPr="00905A3A" w:rsidDel="00F21479" w:rsidRDefault="00C95B5F" w:rsidP="00C95B5F">
            <w:pPr>
              <w:tabs>
                <w:tab w:val="left" w:pos="1560"/>
                <w:tab w:val="left" w:pos="2127"/>
                <w:tab w:val="left" w:pos="3402"/>
                <w:tab w:val="left" w:pos="3686"/>
              </w:tabs>
              <w:jc w:val="center"/>
              <w:rPr>
                <w:ins w:id="3724" w:author="jhon argomedo" w:date="2019-06-07T05:43:00Z"/>
                <w:del w:id="3725" w:author="Usuario de Windows" w:date="2019-06-14T02:07:00Z"/>
                <w:rFonts w:cstheme="minorHAnsi"/>
                <w:b/>
                <w:sz w:val="24"/>
                <w:szCs w:val="24"/>
              </w:rPr>
            </w:pPr>
            <w:ins w:id="3726" w:author="jhon argomedo" w:date="2019-06-07T05:43:00Z">
              <w:del w:id="3727" w:author="Usuario de Windows" w:date="2019-06-14T02:07:00Z">
                <w:r w:rsidRPr="00905A3A" w:rsidDel="00F21479">
                  <w:rPr>
                    <w:rFonts w:cstheme="minorHAnsi"/>
                    <w:b/>
                    <w:sz w:val="24"/>
                    <w:szCs w:val="24"/>
                  </w:rPr>
                  <w:delText>80%</w:delText>
                </w:r>
              </w:del>
            </w:ins>
          </w:p>
          <w:p w:rsidR="00C95B5F" w:rsidRPr="00905A3A" w:rsidDel="00C95B5F" w:rsidRDefault="00C95B5F" w:rsidP="00C95B5F">
            <w:pPr>
              <w:tabs>
                <w:tab w:val="left" w:pos="1560"/>
                <w:tab w:val="left" w:pos="2127"/>
                <w:tab w:val="left" w:pos="3402"/>
                <w:tab w:val="left" w:pos="3686"/>
              </w:tabs>
              <w:jc w:val="center"/>
              <w:rPr>
                <w:ins w:id="3728" w:author="jhon argomedo" w:date="2019-06-07T05:43:00Z"/>
                <w:del w:id="3729" w:author="Usuario de Windows" w:date="2019-06-14T02:07:00Z"/>
                <w:rFonts w:cstheme="minorHAnsi"/>
                <w:b/>
                <w:sz w:val="24"/>
                <w:szCs w:val="24"/>
              </w:rPr>
            </w:pPr>
            <w:ins w:id="3730" w:author="jhon argomedo" w:date="2019-06-07T05:43:00Z">
              <w:del w:id="3731" w:author="Usuario de Windows" w:date="2019-06-14T02:07:00Z">
                <w:r w:rsidRPr="00905A3A" w:rsidDel="00F21479">
                  <w:rPr>
                    <w:rFonts w:cstheme="minorHAnsi"/>
                    <w:b/>
                    <w:sz w:val="24"/>
                    <w:szCs w:val="24"/>
                  </w:rPr>
                  <w:delText>Buena</w:delText>
                </w:r>
              </w:del>
            </w:ins>
          </w:p>
        </w:tc>
        <w:tc>
          <w:tcPr>
            <w:tcW w:w="1418" w:type="dxa"/>
          </w:tcPr>
          <w:p w:rsidR="00C95B5F" w:rsidRPr="00905A3A" w:rsidDel="00F21479" w:rsidRDefault="00C95B5F" w:rsidP="00C95B5F">
            <w:pPr>
              <w:tabs>
                <w:tab w:val="left" w:pos="1560"/>
                <w:tab w:val="left" w:pos="2127"/>
                <w:tab w:val="left" w:pos="3402"/>
                <w:tab w:val="left" w:pos="3686"/>
              </w:tabs>
              <w:jc w:val="center"/>
              <w:rPr>
                <w:ins w:id="3732" w:author="jhon argomedo" w:date="2019-06-07T05:43:00Z"/>
                <w:del w:id="3733" w:author="Usuario de Windows" w:date="2019-06-14T02:07:00Z"/>
                <w:rFonts w:cstheme="minorHAnsi"/>
                <w:b/>
                <w:sz w:val="24"/>
                <w:szCs w:val="24"/>
              </w:rPr>
            </w:pPr>
            <w:ins w:id="3734" w:author="jhon argomedo" w:date="2019-06-07T05:43:00Z">
              <w:del w:id="3735" w:author="Usuario de Windows" w:date="2019-06-14T02:07:00Z">
                <w:r w:rsidRPr="00905A3A" w:rsidDel="00F21479">
                  <w:rPr>
                    <w:rFonts w:cstheme="minorHAnsi"/>
                    <w:b/>
                    <w:sz w:val="24"/>
                    <w:szCs w:val="24"/>
                  </w:rPr>
                  <w:delText>60%</w:delText>
                </w:r>
              </w:del>
            </w:ins>
          </w:p>
          <w:p w:rsidR="00C95B5F" w:rsidRPr="00905A3A" w:rsidDel="00C95B5F" w:rsidRDefault="00C95B5F" w:rsidP="00C95B5F">
            <w:pPr>
              <w:tabs>
                <w:tab w:val="left" w:pos="1560"/>
                <w:tab w:val="left" w:pos="2127"/>
                <w:tab w:val="left" w:pos="3402"/>
                <w:tab w:val="left" w:pos="3686"/>
              </w:tabs>
              <w:jc w:val="center"/>
              <w:rPr>
                <w:ins w:id="3736" w:author="jhon argomedo" w:date="2019-06-07T05:43:00Z"/>
                <w:del w:id="3737" w:author="Usuario de Windows" w:date="2019-06-14T02:07:00Z"/>
                <w:rFonts w:cstheme="minorHAnsi"/>
                <w:b/>
                <w:sz w:val="24"/>
                <w:szCs w:val="24"/>
              </w:rPr>
            </w:pPr>
            <w:ins w:id="3738" w:author="jhon argomedo" w:date="2019-06-07T05:43:00Z">
              <w:del w:id="3739" w:author="Usuario de Windows" w:date="2019-06-14T02:07:00Z">
                <w:r w:rsidRPr="00905A3A" w:rsidDel="00F21479">
                  <w:rPr>
                    <w:rFonts w:cstheme="minorHAnsi"/>
                    <w:b/>
                    <w:sz w:val="24"/>
                    <w:szCs w:val="24"/>
                  </w:rPr>
                  <w:delText>Regular</w:delText>
                </w:r>
              </w:del>
            </w:ins>
          </w:p>
        </w:tc>
        <w:tc>
          <w:tcPr>
            <w:tcW w:w="1275" w:type="dxa"/>
          </w:tcPr>
          <w:p w:rsidR="00C95B5F" w:rsidRPr="00905A3A" w:rsidDel="00F21479" w:rsidRDefault="00C95B5F" w:rsidP="00C95B5F">
            <w:pPr>
              <w:tabs>
                <w:tab w:val="left" w:pos="1560"/>
                <w:tab w:val="left" w:pos="2127"/>
                <w:tab w:val="left" w:pos="3402"/>
                <w:tab w:val="left" w:pos="3686"/>
              </w:tabs>
              <w:jc w:val="center"/>
              <w:rPr>
                <w:ins w:id="3740" w:author="jhon argomedo" w:date="2019-06-07T05:43:00Z"/>
                <w:del w:id="3741" w:author="Usuario de Windows" w:date="2019-06-14T02:07:00Z"/>
                <w:rFonts w:cstheme="minorHAnsi"/>
                <w:b/>
                <w:sz w:val="24"/>
                <w:szCs w:val="24"/>
              </w:rPr>
            </w:pPr>
            <w:ins w:id="3742" w:author="jhon argomedo" w:date="2019-06-07T05:43:00Z">
              <w:del w:id="3743" w:author="Usuario de Windows" w:date="2019-06-14T02:07:00Z">
                <w:r w:rsidRPr="00905A3A" w:rsidDel="00F21479">
                  <w:rPr>
                    <w:rFonts w:cstheme="minorHAnsi"/>
                    <w:b/>
                    <w:sz w:val="24"/>
                    <w:szCs w:val="24"/>
                  </w:rPr>
                  <w:delText>40%</w:delText>
                </w:r>
              </w:del>
            </w:ins>
          </w:p>
          <w:p w:rsidR="00C95B5F" w:rsidRPr="00905A3A" w:rsidDel="00C95B5F" w:rsidRDefault="00C95B5F" w:rsidP="00C95B5F">
            <w:pPr>
              <w:tabs>
                <w:tab w:val="left" w:pos="1560"/>
                <w:tab w:val="left" w:pos="2127"/>
                <w:tab w:val="left" w:pos="3402"/>
                <w:tab w:val="left" w:pos="3686"/>
              </w:tabs>
              <w:jc w:val="center"/>
              <w:rPr>
                <w:ins w:id="3744" w:author="jhon argomedo" w:date="2019-06-07T05:43:00Z"/>
                <w:del w:id="3745" w:author="Usuario de Windows" w:date="2019-06-14T02:07:00Z"/>
                <w:rFonts w:cstheme="minorHAnsi"/>
                <w:b/>
                <w:sz w:val="24"/>
                <w:szCs w:val="24"/>
              </w:rPr>
            </w:pPr>
            <w:ins w:id="3746" w:author="jhon argomedo" w:date="2019-06-07T05:43:00Z">
              <w:del w:id="3747" w:author="Usuario de Windows" w:date="2019-06-14T02:07:00Z">
                <w:r w:rsidRPr="00905A3A" w:rsidDel="00F21479">
                  <w:rPr>
                    <w:rFonts w:cstheme="minorHAnsi"/>
                    <w:b/>
                    <w:sz w:val="24"/>
                    <w:szCs w:val="24"/>
                  </w:rPr>
                  <w:delText>Mínimo</w:delText>
                </w:r>
              </w:del>
            </w:ins>
          </w:p>
        </w:tc>
        <w:tc>
          <w:tcPr>
            <w:tcW w:w="1352" w:type="dxa"/>
          </w:tcPr>
          <w:p w:rsidR="00C95B5F" w:rsidRPr="00905A3A" w:rsidDel="00F21479" w:rsidRDefault="00C95B5F" w:rsidP="00C95B5F">
            <w:pPr>
              <w:tabs>
                <w:tab w:val="left" w:pos="1560"/>
                <w:tab w:val="left" w:pos="2127"/>
                <w:tab w:val="left" w:pos="3402"/>
                <w:tab w:val="left" w:pos="3686"/>
              </w:tabs>
              <w:jc w:val="center"/>
              <w:rPr>
                <w:ins w:id="3748" w:author="jhon argomedo" w:date="2019-06-07T05:43:00Z"/>
                <w:del w:id="3749" w:author="Usuario de Windows" w:date="2019-06-14T02:07:00Z"/>
                <w:rFonts w:cstheme="minorHAnsi"/>
                <w:b/>
                <w:sz w:val="24"/>
                <w:szCs w:val="24"/>
              </w:rPr>
            </w:pPr>
            <w:ins w:id="3750" w:author="jhon argomedo" w:date="2019-06-07T05:43:00Z">
              <w:del w:id="3751" w:author="Usuario de Windows" w:date="2019-06-14T02:07:00Z">
                <w:r w:rsidRPr="00905A3A" w:rsidDel="00F21479">
                  <w:rPr>
                    <w:rFonts w:cstheme="minorHAnsi"/>
                    <w:b/>
                    <w:sz w:val="24"/>
                    <w:szCs w:val="24"/>
                  </w:rPr>
                  <w:delText>20%</w:delText>
                </w:r>
              </w:del>
            </w:ins>
          </w:p>
          <w:p w:rsidR="00C95B5F" w:rsidRPr="00905A3A" w:rsidDel="00C95B5F" w:rsidRDefault="00C95B5F" w:rsidP="00C95B5F">
            <w:pPr>
              <w:tabs>
                <w:tab w:val="left" w:pos="1560"/>
                <w:tab w:val="left" w:pos="2127"/>
                <w:tab w:val="left" w:pos="3402"/>
                <w:tab w:val="left" w:pos="3686"/>
              </w:tabs>
              <w:jc w:val="center"/>
              <w:rPr>
                <w:ins w:id="3752" w:author="jhon argomedo" w:date="2019-06-07T05:43:00Z"/>
                <w:del w:id="3753" w:author="Usuario de Windows" w:date="2019-06-14T02:07:00Z"/>
                <w:rFonts w:cstheme="minorHAnsi"/>
                <w:b/>
                <w:sz w:val="24"/>
                <w:szCs w:val="24"/>
              </w:rPr>
            </w:pPr>
            <w:ins w:id="3754" w:author="jhon argomedo" w:date="2019-06-07T05:43:00Z">
              <w:del w:id="3755" w:author="Usuario de Windows" w:date="2019-06-14T02:07:00Z">
                <w:r w:rsidRPr="00905A3A" w:rsidDel="00F21479">
                  <w:rPr>
                    <w:rFonts w:cstheme="minorHAnsi"/>
                    <w:b/>
                    <w:sz w:val="24"/>
                    <w:szCs w:val="24"/>
                  </w:rPr>
                  <w:delText>No Cumple</w:delText>
                </w:r>
              </w:del>
            </w:ins>
          </w:p>
        </w:tc>
      </w:tr>
      <w:tr w:rsidR="00C95B5F" w:rsidDel="00C95B5F" w:rsidTr="007D47CE">
        <w:trPr>
          <w:ins w:id="3756" w:author="jhon argomedo" w:date="2019-06-07T05:43:00Z"/>
          <w:del w:id="3757" w:author="Usuario de Windows" w:date="2019-06-14T02:07:00Z"/>
        </w:trPr>
        <w:tc>
          <w:tcPr>
            <w:tcW w:w="3150" w:type="dxa"/>
          </w:tcPr>
          <w:p w:rsidR="00C95B5F" w:rsidRPr="002E4689" w:rsidDel="00C95B5F" w:rsidRDefault="00C95B5F" w:rsidP="00C95B5F">
            <w:pPr>
              <w:tabs>
                <w:tab w:val="left" w:pos="1560"/>
                <w:tab w:val="left" w:pos="2127"/>
                <w:tab w:val="left" w:pos="3402"/>
                <w:tab w:val="left" w:pos="3686"/>
              </w:tabs>
              <w:rPr>
                <w:ins w:id="3758" w:author="jhon argomedo" w:date="2019-06-07T05:43:00Z"/>
                <w:del w:id="3759" w:author="Usuario de Windows" w:date="2019-06-14T02:07:00Z"/>
                <w:rFonts w:cstheme="minorHAnsi"/>
                <w:sz w:val="24"/>
                <w:szCs w:val="24"/>
              </w:rPr>
            </w:pPr>
            <w:ins w:id="3760" w:author="jhon argomedo" w:date="2019-06-07T05:43:00Z">
              <w:del w:id="3761" w:author="Usuario de Windows" w:date="2019-06-14T02:07:00Z">
                <w:r w:rsidDel="00F21479">
                  <w:rPr>
                    <w:rFonts w:cstheme="minorHAnsi"/>
                    <w:sz w:val="24"/>
                    <w:szCs w:val="24"/>
                  </w:rPr>
                  <w:delText>La delimitación espacial, por las dimensiones físicas</w:delText>
                </w:r>
              </w:del>
            </w:ins>
          </w:p>
        </w:tc>
        <w:tc>
          <w:tcPr>
            <w:tcW w:w="1276" w:type="dxa"/>
          </w:tcPr>
          <w:p w:rsidR="00C95B5F" w:rsidDel="00C95B5F" w:rsidRDefault="00C95B5F" w:rsidP="00C95B5F">
            <w:pPr>
              <w:tabs>
                <w:tab w:val="left" w:pos="1560"/>
                <w:tab w:val="left" w:pos="2127"/>
                <w:tab w:val="left" w:pos="3402"/>
                <w:tab w:val="left" w:pos="3686"/>
              </w:tabs>
              <w:rPr>
                <w:ins w:id="3762" w:author="jhon argomedo" w:date="2019-06-07T05:43:00Z"/>
                <w:del w:id="3763" w:author="Usuario de Windows" w:date="2019-06-14T02:07:00Z"/>
                <w:rFonts w:cstheme="minorHAnsi"/>
                <w:b/>
                <w:sz w:val="24"/>
                <w:szCs w:val="24"/>
                <w:u w:val="single"/>
              </w:rPr>
            </w:pPr>
          </w:p>
        </w:tc>
        <w:tc>
          <w:tcPr>
            <w:tcW w:w="1134" w:type="dxa"/>
          </w:tcPr>
          <w:p w:rsidR="00C95B5F" w:rsidDel="00C95B5F" w:rsidRDefault="00C95B5F" w:rsidP="00C95B5F">
            <w:pPr>
              <w:tabs>
                <w:tab w:val="left" w:pos="1560"/>
                <w:tab w:val="left" w:pos="2127"/>
                <w:tab w:val="left" w:pos="3402"/>
                <w:tab w:val="left" w:pos="3686"/>
              </w:tabs>
              <w:rPr>
                <w:ins w:id="3764" w:author="jhon argomedo" w:date="2019-06-07T05:43:00Z"/>
                <w:del w:id="3765" w:author="Usuario de Windows" w:date="2019-06-14T02:07:00Z"/>
                <w:rFonts w:cstheme="minorHAnsi"/>
                <w:b/>
                <w:sz w:val="24"/>
                <w:szCs w:val="24"/>
                <w:u w:val="single"/>
              </w:rPr>
            </w:pPr>
          </w:p>
        </w:tc>
        <w:tc>
          <w:tcPr>
            <w:tcW w:w="1418" w:type="dxa"/>
          </w:tcPr>
          <w:p w:rsidR="00C95B5F" w:rsidDel="00C95B5F" w:rsidRDefault="00C95B5F" w:rsidP="00C95B5F">
            <w:pPr>
              <w:tabs>
                <w:tab w:val="left" w:pos="1560"/>
                <w:tab w:val="left" w:pos="2127"/>
                <w:tab w:val="left" w:pos="3402"/>
                <w:tab w:val="left" w:pos="3686"/>
              </w:tabs>
              <w:rPr>
                <w:ins w:id="3766" w:author="jhon argomedo" w:date="2019-06-07T05:43:00Z"/>
                <w:del w:id="3767" w:author="Usuario de Windows" w:date="2019-06-14T02:07:00Z"/>
                <w:rFonts w:cstheme="minorHAnsi"/>
                <w:b/>
                <w:sz w:val="24"/>
                <w:szCs w:val="24"/>
                <w:u w:val="single"/>
              </w:rPr>
            </w:pPr>
          </w:p>
        </w:tc>
        <w:tc>
          <w:tcPr>
            <w:tcW w:w="1275" w:type="dxa"/>
          </w:tcPr>
          <w:p w:rsidR="00C95B5F" w:rsidDel="00C95B5F" w:rsidRDefault="00C95B5F" w:rsidP="00C95B5F">
            <w:pPr>
              <w:tabs>
                <w:tab w:val="left" w:pos="1560"/>
                <w:tab w:val="left" w:pos="2127"/>
                <w:tab w:val="left" w:pos="3402"/>
                <w:tab w:val="left" w:pos="3686"/>
              </w:tabs>
              <w:rPr>
                <w:ins w:id="3768" w:author="jhon argomedo" w:date="2019-06-07T05:43:00Z"/>
                <w:del w:id="3769" w:author="Usuario de Windows" w:date="2019-06-14T02:07:00Z"/>
                <w:rFonts w:cstheme="minorHAnsi"/>
                <w:b/>
                <w:sz w:val="24"/>
                <w:szCs w:val="24"/>
                <w:u w:val="single"/>
              </w:rPr>
            </w:pPr>
          </w:p>
        </w:tc>
        <w:tc>
          <w:tcPr>
            <w:tcW w:w="1352" w:type="dxa"/>
          </w:tcPr>
          <w:p w:rsidR="00C95B5F" w:rsidDel="00C95B5F" w:rsidRDefault="00C95B5F" w:rsidP="00C95B5F">
            <w:pPr>
              <w:tabs>
                <w:tab w:val="left" w:pos="1560"/>
                <w:tab w:val="left" w:pos="2127"/>
                <w:tab w:val="left" w:pos="3402"/>
                <w:tab w:val="left" w:pos="3686"/>
              </w:tabs>
              <w:rPr>
                <w:ins w:id="3770" w:author="jhon argomedo" w:date="2019-06-07T05:43:00Z"/>
                <w:del w:id="3771" w:author="Usuario de Windows" w:date="2019-06-14T02:07:00Z"/>
                <w:rFonts w:cstheme="minorHAnsi"/>
                <w:b/>
                <w:sz w:val="24"/>
                <w:szCs w:val="24"/>
                <w:u w:val="single"/>
              </w:rPr>
            </w:pPr>
          </w:p>
        </w:tc>
      </w:tr>
      <w:tr w:rsidR="00C95B5F" w:rsidDel="00C95B5F" w:rsidTr="007D47CE">
        <w:trPr>
          <w:ins w:id="3772" w:author="jhon argomedo" w:date="2019-06-07T05:43:00Z"/>
          <w:del w:id="3773" w:author="Usuario de Windows" w:date="2019-06-14T02:07:00Z"/>
        </w:trPr>
        <w:tc>
          <w:tcPr>
            <w:tcW w:w="3150" w:type="dxa"/>
          </w:tcPr>
          <w:p w:rsidR="00C95B5F" w:rsidRPr="002E4689" w:rsidDel="00C95B5F" w:rsidRDefault="00C95B5F" w:rsidP="00C95B5F">
            <w:pPr>
              <w:tabs>
                <w:tab w:val="left" w:pos="1560"/>
                <w:tab w:val="left" w:pos="2127"/>
                <w:tab w:val="left" w:pos="3402"/>
                <w:tab w:val="left" w:pos="3686"/>
              </w:tabs>
              <w:rPr>
                <w:ins w:id="3774" w:author="jhon argomedo" w:date="2019-06-07T05:43:00Z"/>
                <w:del w:id="3775" w:author="Usuario de Windows" w:date="2019-06-14T02:07:00Z"/>
                <w:rFonts w:cstheme="minorHAnsi"/>
                <w:sz w:val="24"/>
                <w:szCs w:val="24"/>
              </w:rPr>
            </w:pPr>
            <w:ins w:id="3776" w:author="jhon argomedo" w:date="2019-06-07T05:43:00Z">
              <w:del w:id="3777" w:author="Usuario de Windows" w:date="2019-06-14T02:07:00Z">
                <w:r w:rsidDel="00F21479">
                  <w:rPr>
                    <w:rFonts w:cstheme="minorHAnsi"/>
                    <w:sz w:val="24"/>
                    <w:szCs w:val="24"/>
                  </w:rPr>
                  <w:delText>La delimitación tecnológica, por los requerimientos y conocimientos informáticos</w:delText>
                </w:r>
              </w:del>
            </w:ins>
          </w:p>
        </w:tc>
        <w:tc>
          <w:tcPr>
            <w:tcW w:w="1276" w:type="dxa"/>
          </w:tcPr>
          <w:p w:rsidR="00C95B5F" w:rsidDel="00C95B5F" w:rsidRDefault="00C95B5F" w:rsidP="00C95B5F">
            <w:pPr>
              <w:tabs>
                <w:tab w:val="left" w:pos="1560"/>
                <w:tab w:val="left" w:pos="2127"/>
                <w:tab w:val="left" w:pos="3402"/>
                <w:tab w:val="left" w:pos="3686"/>
              </w:tabs>
              <w:rPr>
                <w:ins w:id="3778" w:author="jhon argomedo" w:date="2019-06-07T05:43:00Z"/>
                <w:del w:id="3779" w:author="Usuario de Windows" w:date="2019-06-14T02:07:00Z"/>
                <w:rFonts w:cstheme="minorHAnsi"/>
                <w:b/>
                <w:sz w:val="24"/>
                <w:szCs w:val="24"/>
                <w:u w:val="single"/>
              </w:rPr>
            </w:pPr>
          </w:p>
        </w:tc>
        <w:tc>
          <w:tcPr>
            <w:tcW w:w="1134" w:type="dxa"/>
          </w:tcPr>
          <w:p w:rsidR="00C95B5F" w:rsidDel="00C95B5F" w:rsidRDefault="00C95B5F" w:rsidP="00C95B5F">
            <w:pPr>
              <w:tabs>
                <w:tab w:val="left" w:pos="1560"/>
                <w:tab w:val="left" w:pos="2127"/>
                <w:tab w:val="left" w:pos="3402"/>
                <w:tab w:val="left" w:pos="3686"/>
              </w:tabs>
              <w:rPr>
                <w:ins w:id="3780" w:author="jhon argomedo" w:date="2019-06-07T05:43:00Z"/>
                <w:del w:id="3781" w:author="Usuario de Windows" w:date="2019-06-14T02:07:00Z"/>
                <w:rFonts w:cstheme="minorHAnsi"/>
                <w:b/>
                <w:sz w:val="24"/>
                <w:szCs w:val="24"/>
                <w:u w:val="single"/>
              </w:rPr>
            </w:pPr>
          </w:p>
        </w:tc>
        <w:tc>
          <w:tcPr>
            <w:tcW w:w="1418" w:type="dxa"/>
          </w:tcPr>
          <w:p w:rsidR="00C95B5F" w:rsidDel="00C95B5F" w:rsidRDefault="00C95B5F" w:rsidP="00C95B5F">
            <w:pPr>
              <w:tabs>
                <w:tab w:val="left" w:pos="1560"/>
                <w:tab w:val="left" w:pos="2127"/>
                <w:tab w:val="left" w:pos="3402"/>
                <w:tab w:val="left" w:pos="3686"/>
              </w:tabs>
              <w:rPr>
                <w:ins w:id="3782" w:author="jhon argomedo" w:date="2019-06-07T05:43:00Z"/>
                <w:del w:id="3783" w:author="Usuario de Windows" w:date="2019-06-14T02:07:00Z"/>
                <w:rFonts w:cstheme="minorHAnsi"/>
                <w:b/>
                <w:sz w:val="24"/>
                <w:szCs w:val="24"/>
                <w:u w:val="single"/>
              </w:rPr>
            </w:pPr>
          </w:p>
        </w:tc>
        <w:tc>
          <w:tcPr>
            <w:tcW w:w="1275" w:type="dxa"/>
          </w:tcPr>
          <w:p w:rsidR="00C95B5F" w:rsidDel="00C95B5F" w:rsidRDefault="00C95B5F" w:rsidP="00C95B5F">
            <w:pPr>
              <w:tabs>
                <w:tab w:val="left" w:pos="1560"/>
                <w:tab w:val="left" w:pos="2127"/>
                <w:tab w:val="left" w:pos="3402"/>
                <w:tab w:val="left" w:pos="3686"/>
              </w:tabs>
              <w:rPr>
                <w:ins w:id="3784" w:author="jhon argomedo" w:date="2019-06-07T05:43:00Z"/>
                <w:del w:id="3785" w:author="Usuario de Windows" w:date="2019-06-14T02:07:00Z"/>
                <w:rFonts w:cstheme="minorHAnsi"/>
                <w:b/>
                <w:sz w:val="24"/>
                <w:szCs w:val="24"/>
                <w:u w:val="single"/>
              </w:rPr>
            </w:pPr>
          </w:p>
        </w:tc>
        <w:tc>
          <w:tcPr>
            <w:tcW w:w="1352" w:type="dxa"/>
          </w:tcPr>
          <w:p w:rsidR="00C95B5F" w:rsidDel="00C95B5F" w:rsidRDefault="00C95B5F" w:rsidP="00C95B5F">
            <w:pPr>
              <w:tabs>
                <w:tab w:val="left" w:pos="1560"/>
                <w:tab w:val="left" w:pos="2127"/>
                <w:tab w:val="left" w:pos="3402"/>
                <w:tab w:val="left" w:pos="3686"/>
              </w:tabs>
              <w:rPr>
                <w:ins w:id="3786" w:author="jhon argomedo" w:date="2019-06-07T05:43:00Z"/>
                <w:del w:id="3787" w:author="Usuario de Windows" w:date="2019-06-14T02:07:00Z"/>
                <w:rFonts w:cstheme="minorHAnsi"/>
                <w:b/>
                <w:sz w:val="24"/>
                <w:szCs w:val="24"/>
                <w:u w:val="single"/>
              </w:rPr>
            </w:pPr>
          </w:p>
        </w:tc>
      </w:tr>
    </w:tbl>
    <w:tbl>
      <w:tblPr>
        <w:tblW w:w="9574" w:type="dxa"/>
        <w:tblLayout w:type="fixed"/>
        <w:tblCellMar>
          <w:left w:w="70" w:type="dxa"/>
          <w:right w:w="70" w:type="dxa"/>
        </w:tblCellMar>
        <w:tblLook w:val="04A0" w:firstRow="1" w:lastRow="0" w:firstColumn="1" w:lastColumn="0" w:noHBand="0" w:noVBand="1"/>
        <w:tblPrChange w:id="3788" w:author="Jairo Navez" w:date="2019-06-14T12:16:00Z">
          <w:tblPr>
            <w:tblW w:w="10800" w:type="dxa"/>
            <w:tblCellMar>
              <w:left w:w="70" w:type="dxa"/>
              <w:right w:w="70" w:type="dxa"/>
            </w:tblCellMar>
            <w:tblLook w:val="04A0" w:firstRow="1" w:lastRow="0" w:firstColumn="1" w:lastColumn="0" w:noHBand="0" w:noVBand="1"/>
          </w:tblPr>
        </w:tblPrChange>
      </w:tblPr>
      <w:tblGrid>
        <w:gridCol w:w="7323"/>
        <w:gridCol w:w="2251"/>
        <w:tblGridChange w:id="3789">
          <w:tblGrid>
            <w:gridCol w:w="8360"/>
            <w:gridCol w:w="2570"/>
          </w:tblGrid>
        </w:tblGridChange>
      </w:tblGrid>
      <w:tr w:rsidR="00726380" w:rsidRPr="00726380" w:rsidDel="002A1F43" w:rsidTr="00726380">
        <w:trPr>
          <w:trHeight w:val="308"/>
          <w:ins w:id="3790" w:author="Jairo Navez" w:date="2019-06-14T12:16:00Z"/>
          <w:del w:id="3791" w:author="Briceño-PC" w:date="2019-07-19T10:05:00Z"/>
          <w:trPrChange w:id="3792" w:author="Jairo Navez" w:date="2019-06-14T12:16:00Z">
            <w:trPr>
              <w:trHeight w:val="315"/>
            </w:trPr>
          </w:trPrChange>
        </w:trPr>
        <w:tc>
          <w:tcPr>
            <w:tcW w:w="9574"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Change w:id="3793" w:author="Jairo Navez" w:date="2019-06-14T12:16:00Z">
              <w:tcPr>
                <w:tcW w:w="108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tcPrChange>
          </w:tcPr>
          <w:p w:rsidR="00726380" w:rsidRPr="00726380" w:rsidDel="002A1F43" w:rsidRDefault="00726380" w:rsidP="00726380">
            <w:pPr>
              <w:spacing w:after="0" w:line="240" w:lineRule="auto"/>
              <w:jc w:val="center"/>
              <w:rPr>
                <w:ins w:id="3794" w:author="Jairo Navez" w:date="2019-06-14T12:16:00Z"/>
                <w:del w:id="3795" w:author="Briceño-PC" w:date="2019-07-19T10:05:00Z"/>
                <w:rFonts w:ascii="Calibri" w:eastAsia="Times New Roman" w:hAnsi="Calibri" w:cs="Calibri"/>
                <w:color w:val="000000"/>
                <w:sz w:val="24"/>
                <w:szCs w:val="24"/>
                <w:lang w:eastAsia="es-PE"/>
              </w:rPr>
            </w:pPr>
            <w:ins w:id="3796" w:author="Jairo Navez" w:date="2019-06-14T12:16:00Z">
              <w:del w:id="3797" w:author="Briceño-PC" w:date="2019-07-19T10:05:00Z">
                <w:r w:rsidRPr="00726380" w:rsidDel="002A1F43">
                  <w:rPr>
                    <w:rFonts w:ascii="Calibri" w:eastAsia="Times New Roman" w:hAnsi="Calibri" w:cs="Calibri"/>
                    <w:color w:val="000000"/>
                    <w:sz w:val="24"/>
                    <w:szCs w:val="24"/>
                    <w:lang w:eastAsia="es-PE"/>
                  </w:rPr>
                  <w:delText>Documentación de Licencia de Software</w:delText>
                </w:r>
              </w:del>
            </w:ins>
          </w:p>
        </w:tc>
      </w:tr>
      <w:tr w:rsidR="00726380" w:rsidRPr="00726380" w:rsidDel="002A1F43" w:rsidTr="00726380">
        <w:trPr>
          <w:trHeight w:val="293"/>
          <w:ins w:id="3798" w:author="Jairo Navez" w:date="2019-06-14T12:16:00Z"/>
          <w:del w:id="3799" w:author="Briceño-PC" w:date="2019-07-19T10:05:00Z"/>
          <w:trPrChange w:id="3800" w:author="Jairo Navez" w:date="2019-06-14T12:16:00Z">
            <w:trPr>
              <w:trHeight w:val="300"/>
            </w:trPr>
          </w:trPrChange>
        </w:trPr>
        <w:tc>
          <w:tcPr>
            <w:tcW w:w="7323"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801" w:author="Jairo Navez" w:date="2019-06-14T12:16: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rPr>
                <w:ins w:id="3802" w:author="Jairo Navez" w:date="2019-06-14T12:16:00Z"/>
                <w:del w:id="3803" w:author="Briceño-PC" w:date="2019-07-19T10:05:00Z"/>
                <w:rFonts w:ascii="Calibri" w:eastAsia="Times New Roman" w:hAnsi="Calibri" w:cs="Calibri"/>
                <w:color w:val="000000"/>
                <w:lang w:eastAsia="es-PE"/>
              </w:rPr>
            </w:pPr>
            <w:ins w:id="3804" w:author="Jairo Navez" w:date="2019-06-14T12:16:00Z">
              <w:del w:id="3805" w:author="Briceño-PC" w:date="2019-07-19T10:05:00Z">
                <w:r w:rsidRPr="00726380" w:rsidDel="002A1F43">
                  <w:rPr>
                    <w:rFonts w:ascii="Calibri" w:eastAsia="Times New Roman" w:hAnsi="Calibri" w:cs="Calibri"/>
                    <w:color w:val="000000"/>
                    <w:lang w:eastAsia="es-PE"/>
                  </w:rPr>
                  <w:delText>Preguntas</w:delText>
                </w:r>
              </w:del>
            </w:ins>
          </w:p>
        </w:tc>
        <w:tc>
          <w:tcPr>
            <w:tcW w:w="2251" w:type="dxa"/>
            <w:tcBorders>
              <w:top w:val="single" w:sz="4" w:space="0" w:color="auto"/>
              <w:left w:val="nil"/>
              <w:bottom w:val="single" w:sz="4" w:space="0" w:color="auto"/>
              <w:right w:val="single" w:sz="4" w:space="0" w:color="000000"/>
            </w:tcBorders>
            <w:shd w:val="clear" w:color="000000" w:fill="FFFFFF"/>
            <w:noWrap/>
            <w:vAlign w:val="bottom"/>
            <w:hideMark/>
            <w:tcPrChange w:id="3806" w:author="Jairo Navez" w:date="2019-06-14T12:16: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rPr>
                <w:ins w:id="3807" w:author="Jairo Navez" w:date="2019-06-14T12:16:00Z"/>
                <w:del w:id="3808" w:author="Briceño-PC" w:date="2019-07-19T10:05:00Z"/>
                <w:rFonts w:ascii="Calibri" w:eastAsia="Times New Roman" w:hAnsi="Calibri" w:cs="Calibri"/>
                <w:color w:val="000000"/>
                <w:lang w:eastAsia="es-PE"/>
              </w:rPr>
            </w:pPr>
            <w:ins w:id="3809" w:author="Jairo Navez" w:date="2019-06-14T12:16:00Z">
              <w:del w:id="3810" w:author="Briceño-PC" w:date="2019-07-19T10:05:00Z">
                <w:r w:rsidRPr="00726380" w:rsidDel="002A1F43">
                  <w:rPr>
                    <w:rFonts w:ascii="Calibri" w:eastAsia="Times New Roman" w:hAnsi="Calibri" w:cs="Calibri"/>
                    <w:color w:val="000000"/>
                    <w:lang w:eastAsia="es-PE"/>
                  </w:rPr>
                  <w:delText>Respuesta</w:delText>
                </w:r>
              </w:del>
            </w:ins>
          </w:p>
        </w:tc>
      </w:tr>
      <w:tr w:rsidR="00726380" w:rsidRPr="00726380" w:rsidDel="002A1F43" w:rsidTr="00726380">
        <w:trPr>
          <w:trHeight w:val="308"/>
          <w:ins w:id="3811" w:author="Jairo Navez" w:date="2019-06-14T12:16:00Z"/>
          <w:del w:id="3812" w:author="Briceño-PC" w:date="2019-07-19T10:05:00Z"/>
          <w:trPrChange w:id="3813" w:author="Jairo Navez" w:date="2019-06-14T12:16:00Z">
            <w:trPr>
              <w:trHeight w:val="315"/>
            </w:trPr>
          </w:trPrChange>
        </w:trPr>
        <w:tc>
          <w:tcPr>
            <w:tcW w:w="7323"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3814" w:author="Jairo Navez" w:date="2019-06-14T12:16: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726380" w:rsidRPr="00726380" w:rsidDel="002A1F43" w:rsidRDefault="00726380" w:rsidP="00726380">
            <w:pPr>
              <w:spacing w:after="0" w:line="240" w:lineRule="auto"/>
              <w:jc w:val="center"/>
              <w:rPr>
                <w:ins w:id="3815" w:author="Jairo Navez" w:date="2019-06-14T12:16:00Z"/>
                <w:del w:id="3816" w:author="Briceño-PC" w:date="2019-07-19T10:05:00Z"/>
                <w:rFonts w:ascii="Calibri" w:eastAsia="Times New Roman" w:hAnsi="Calibri" w:cs="Calibri"/>
                <w:color w:val="333333"/>
                <w:sz w:val="24"/>
                <w:szCs w:val="24"/>
                <w:lang w:eastAsia="es-PE"/>
              </w:rPr>
            </w:pPr>
            <w:ins w:id="3817" w:author="Jairo Navez" w:date="2019-06-14T12:16:00Z">
              <w:del w:id="3818" w:author="Briceño-PC" w:date="2019-07-19T10:05:00Z">
                <w:r w:rsidRPr="00726380" w:rsidDel="002A1F43">
                  <w:rPr>
                    <w:rFonts w:ascii="Calibri" w:eastAsia="Times New Roman" w:hAnsi="Calibri" w:cs="Calibri"/>
                    <w:color w:val="333333"/>
                    <w:sz w:val="24"/>
                    <w:szCs w:val="24"/>
                    <w:lang w:eastAsia="es-PE"/>
                  </w:rPr>
                  <w:delText>¿El software fue adquirido con algún representante de la firma a la que pertenece?</w:delText>
                </w:r>
              </w:del>
            </w:ins>
          </w:p>
        </w:tc>
        <w:tc>
          <w:tcPr>
            <w:tcW w:w="2251" w:type="dxa"/>
            <w:vMerge w:val="restart"/>
            <w:tcBorders>
              <w:top w:val="nil"/>
              <w:left w:val="nil"/>
              <w:bottom w:val="single" w:sz="4" w:space="0" w:color="000000"/>
              <w:right w:val="single" w:sz="4" w:space="0" w:color="000000"/>
            </w:tcBorders>
            <w:shd w:val="clear" w:color="auto" w:fill="auto"/>
            <w:noWrap/>
            <w:vAlign w:val="bottom"/>
            <w:hideMark/>
            <w:tcPrChange w:id="3819" w:author="Jairo Navez" w:date="2019-06-14T12:16:00Z">
              <w:tcPr>
                <w:tcW w:w="2440" w:type="dxa"/>
                <w:vMerge w:val="restart"/>
                <w:tcBorders>
                  <w:top w:val="nil"/>
                  <w:left w:val="nil"/>
                  <w:bottom w:val="single" w:sz="4" w:space="0" w:color="000000"/>
                  <w:right w:val="single" w:sz="4" w:space="0" w:color="000000"/>
                </w:tcBorders>
                <w:shd w:val="clear" w:color="auto" w:fill="auto"/>
                <w:noWrap/>
                <w:vAlign w:val="bottom"/>
                <w:hideMark/>
              </w:tcPr>
            </w:tcPrChange>
          </w:tcPr>
          <w:p w:rsidR="00726380" w:rsidRPr="00726380" w:rsidDel="002A1F43" w:rsidRDefault="00726380" w:rsidP="00726380">
            <w:pPr>
              <w:spacing w:after="0" w:line="240" w:lineRule="auto"/>
              <w:rPr>
                <w:ins w:id="3820" w:author="Jairo Navez" w:date="2019-06-14T12:16:00Z"/>
                <w:del w:id="3821" w:author="Briceño-PC" w:date="2019-07-19T10:05:00Z"/>
                <w:rFonts w:ascii="Calibri" w:eastAsia="Times New Roman" w:hAnsi="Calibri" w:cs="Calibri"/>
                <w:color w:val="000000"/>
                <w:lang w:eastAsia="es-PE"/>
              </w:rPr>
            </w:pPr>
            <w:ins w:id="3822" w:author="Jairo Navez" w:date="2019-06-14T12:16:00Z">
              <w:del w:id="3823" w:author="Briceño-PC" w:date="2019-07-19T10:05:00Z">
                <w:r w:rsidRPr="00726380" w:rsidDel="002A1F43">
                  <w:rPr>
                    <w:rFonts w:ascii="Calibri" w:eastAsia="Times New Roman" w:hAnsi="Calibri" w:cs="Calibri"/>
                    <w:noProof/>
                    <w:color w:val="000000"/>
                    <w:lang w:eastAsia="es-PE"/>
                  </w:rPr>
                  <mc:AlternateContent>
                    <mc:Choice Requires="wps">
                      <w:drawing>
                        <wp:anchor distT="0" distB="0" distL="114300" distR="114300" simplePos="0" relativeHeight="251767808" behindDoc="0" locked="0" layoutInCell="1" allowOverlap="1">
                          <wp:simplePos x="0" y="0"/>
                          <wp:positionH relativeFrom="column">
                            <wp:posOffset>266700</wp:posOffset>
                          </wp:positionH>
                          <wp:positionV relativeFrom="paragraph">
                            <wp:posOffset>28575</wp:posOffset>
                          </wp:positionV>
                          <wp:extent cx="276225" cy="152400"/>
                          <wp:effectExtent l="0" t="0" r="28575" b="19050"/>
                          <wp:wrapNone/>
                          <wp:docPr id="29" name="Rectángulo 29"/>
                          <wp:cNvGraphicFramePr/>
                          <a:graphic xmlns:a="http://schemas.openxmlformats.org/drawingml/2006/main">
                            <a:graphicData uri="http://schemas.microsoft.com/office/word/2010/wordprocessingShape">
                              <wps:wsp>
                                <wps:cNvSpPr/>
                                <wps:spPr>
                                  <a:xfrm>
                                    <a:off x="0" y="0"/>
                                    <a:ext cx="25717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0C289E86" id="Rectángulo 29" o:spid="_x0000_s1026" style="position:absolute;margin-left:21pt;margin-top:2.25pt;width:21.75pt;height:1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" fillcolor="#5b9bd5 [3204]" strokecolor="#1f4d78 [1604]" strokeweight="1pt"/>
                      </w:pict>
                    </mc:Fallback>
                  </mc:AlternateContent>
                </w:r>
                <w:r w:rsidRPr="00726380" w:rsidDel="002A1F43">
                  <w:rPr>
                    <w:rFonts w:ascii="Calibri" w:eastAsia="Times New Roman" w:hAnsi="Calibri" w:cs="Calibri"/>
                    <w:noProof/>
                    <w:color w:val="000000"/>
                    <w:lang w:eastAsia="es-PE"/>
                  </w:rPr>
                  <mc:AlternateContent>
                    <mc:Choice Requires="wps">
                      <w:drawing>
                        <wp:anchor distT="0" distB="0" distL="114300" distR="114300" simplePos="0" relativeHeight="251768832" behindDoc="0" locked="0" layoutInCell="1" allowOverlap="1">
                          <wp:simplePos x="0" y="0"/>
                          <wp:positionH relativeFrom="column">
                            <wp:posOffset>1095375</wp:posOffset>
                          </wp:positionH>
                          <wp:positionV relativeFrom="paragraph">
                            <wp:posOffset>28575</wp:posOffset>
                          </wp:positionV>
                          <wp:extent cx="247650" cy="171450"/>
                          <wp:effectExtent l="0" t="0" r="19050" b="19050"/>
                          <wp:wrapNone/>
                          <wp:docPr id="28" name="Rectángulo 28"/>
                          <wp:cNvGraphicFramePr/>
                          <a:graphic xmlns:a="http://schemas.openxmlformats.org/drawingml/2006/main">
                            <a:graphicData uri="http://schemas.microsoft.com/office/word/2010/wordprocessingShape">
                              <wps:wsp>
                                <wps:cNvSpPr/>
                                <wps:spPr>
                                  <a:xfrm>
                                    <a:off x="0" y="0"/>
                                    <a:ext cx="247650" cy="152400"/>
                                  </a:xfrm>
                                  <a:prstGeom prst="rect">
                                    <a:avLst/>
                                  </a:prstGeom>
                                  <a:solidFill>
                                    <a:schemeClr val="bg1"/>
                                  </a:solidFill>
                                  <a:ln>
                                    <a:solidFill>
                                      <a:sysClr val="windowText" lastClr="0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235BCFD0" id="Rectángulo 28" o:spid="_x0000_s1026" style="position:absolute;margin-left:86.25pt;margin-top:2.25pt;width:19.5pt;height:1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" fillcolor="white [3212]" strokecolor="windowText" strokeweight="1pt"/>
                      </w:pict>
                    </mc:Fallback>
                  </mc:AlternateContent>
                </w:r>
              </w:del>
            </w:ins>
          </w:p>
          <w:tbl>
            <w:tblPr>
              <w:tblW w:w="2119" w:type="dxa"/>
              <w:tblCellSpacing w:w="0" w:type="dxa"/>
              <w:tblLayout w:type="fixed"/>
              <w:tblCellMar>
                <w:left w:w="0" w:type="dxa"/>
                <w:right w:w="0" w:type="dxa"/>
              </w:tblCellMar>
              <w:tblLook w:val="04A0" w:firstRow="1" w:lastRow="0" w:firstColumn="1" w:lastColumn="0" w:noHBand="0" w:noVBand="1"/>
              <w:tblPrChange w:id="3824" w:author="Jairo Navez" w:date="2019-06-14T12:16:00Z">
                <w:tblPr>
                  <w:tblW w:w="0" w:type="auto"/>
                  <w:tblCellSpacing w:w="0" w:type="dxa"/>
                  <w:tblCellMar>
                    <w:left w:w="0" w:type="dxa"/>
                    <w:right w:w="0" w:type="dxa"/>
                  </w:tblCellMar>
                  <w:tblLook w:val="04A0" w:firstRow="1" w:lastRow="0" w:firstColumn="1" w:lastColumn="0" w:noHBand="0" w:noVBand="1"/>
                </w:tblPr>
              </w:tblPrChange>
            </w:tblPr>
            <w:tblGrid>
              <w:gridCol w:w="2119"/>
              <w:tblGridChange w:id="3825">
                <w:tblGrid>
                  <w:gridCol w:w="2420"/>
                </w:tblGrid>
              </w:tblGridChange>
            </w:tblGrid>
            <w:tr w:rsidR="00726380" w:rsidRPr="00726380" w:rsidDel="002A1F43" w:rsidTr="00726380">
              <w:trPr>
                <w:trHeight w:val="269"/>
                <w:tblCellSpacing w:w="0" w:type="dxa"/>
                <w:ins w:id="3826" w:author="Jairo Navez" w:date="2019-06-14T12:16:00Z"/>
                <w:del w:id="3827" w:author="Briceño-PC" w:date="2019-07-19T10:05:00Z"/>
                <w:trPrChange w:id="3828" w:author="Jairo Navez" w:date="2019-06-14T12:16:00Z">
                  <w:trPr>
                    <w:trHeight w:val="269"/>
                    <w:tblCellSpacing w:w="0" w:type="dxa"/>
                  </w:trPr>
                </w:trPrChange>
              </w:trPr>
              <w:tc>
                <w:tcPr>
                  <w:tcW w:w="2119"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Change w:id="3829" w:author="Jairo Navez" w:date="2019-06-14T12:16:00Z">
                    <w:tcPr>
                      <w:tcW w:w="240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jc w:val="center"/>
                    <w:rPr>
                      <w:ins w:id="3830" w:author="Jairo Navez" w:date="2019-06-14T12:16:00Z"/>
                      <w:del w:id="3831" w:author="Briceño-PC" w:date="2019-07-19T10:05:00Z"/>
                      <w:rFonts w:ascii="Calibri" w:eastAsia="Times New Roman" w:hAnsi="Calibri" w:cs="Calibri"/>
                      <w:color w:val="000000"/>
                      <w:lang w:eastAsia="es-PE"/>
                    </w:rPr>
                  </w:pPr>
                  <w:ins w:id="3832" w:author="Jairo Navez" w:date="2019-06-14T12:16:00Z">
                    <w:del w:id="3833" w:author="Briceño-PC" w:date="2019-07-19T10:05:00Z">
                      <w:r w:rsidRPr="00726380" w:rsidDel="002A1F43">
                        <w:rPr>
                          <w:rFonts w:ascii="Calibri" w:eastAsia="Times New Roman" w:hAnsi="Calibri" w:cs="Calibri"/>
                          <w:color w:val="000000"/>
                          <w:lang w:eastAsia="es-PE"/>
                        </w:rPr>
                        <w:delText>Si                        No</w:delText>
                      </w:r>
                    </w:del>
                  </w:ins>
                </w:p>
              </w:tc>
            </w:tr>
            <w:tr w:rsidR="00726380" w:rsidRPr="00726380" w:rsidDel="002A1F43" w:rsidTr="00726380">
              <w:trPr>
                <w:trHeight w:val="269"/>
                <w:tblCellSpacing w:w="0" w:type="dxa"/>
                <w:ins w:id="3834" w:author="Jairo Navez" w:date="2019-06-14T12:16:00Z"/>
                <w:del w:id="3835" w:author="Briceño-PC" w:date="2019-07-19T10:05:00Z"/>
                <w:trPrChange w:id="3836" w:author="Jairo Navez" w:date="2019-06-14T12:16:00Z">
                  <w:trPr>
                    <w:trHeight w:val="269"/>
                    <w:tblCellSpacing w:w="0" w:type="dxa"/>
                  </w:trPr>
                </w:trPrChange>
              </w:trPr>
              <w:tc>
                <w:tcPr>
                  <w:tcW w:w="2139" w:type="dxa"/>
                  <w:vMerge/>
                  <w:tcBorders>
                    <w:top w:val="single" w:sz="4" w:space="0" w:color="auto"/>
                    <w:left w:val="single" w:sz="4" w:space="0" w:color="auto"/>
                    <w:bottom w:val="single" w:sz="4" w:space="0" w:color="000000"/>
                    <w:right w:val="single" w:sz="4" w:space="0" w:color="000000"/>
                  </w:tcBorders>
                  <w:vAlign w:val="center"/>
                  <w:hideMark/>
                  <w:tcPrChange w:id="3837" w:author="Jairo Navez" w:date="2019-06-14T12:16:00Z">
                    <w:tcPr>
                      <w:tcW w:w="0" w:type="auto"/>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838" w:author="Jairo Navez" w:date="2019-06-14T12:16:00Z"/>
                      <w:del w:id="3839" w:author="Briceño-PC" w:date="2019-07-19T10:05:00Z"/>
                      <w:rFonts w:ascii="Calibri" w:eastAsia="Times New Roman" w:hAnsi="Calibri" w:cs="Calibri"/>
                      <w:color w:val="000000"/>
                      <w:lang w:eastAsia="es-PE"/>
                    </w:rPr>
                  </w:pPr>
                </w:p>
              </w:tc>
            </w:tr>
          </w:tbl>
          <w:p w:rsidR="00726380" w:rsidRPr="00726380" w:rsidDel="002A1F43" w:rsidRDefault="00726380" w:rsidP="00726380">
            <w:pPr>
              <w:spacing w:after="0" w:line="240" w:lineRule="auto"/>
              <w:rPr>
                <w:ins w:id="3840" w:author="Jairo Navez" w:date="2019-06-14T12:16:00Z"/>
                <w:del w:id="3841" w:author="Briceño-PC" w:date="2019-07-19T10:05:00Z"/>
                <w:rFonts w:ascii="Calibri" w:eastAsia="Times New Roman" w:hAnsi="Calibri" w:cs="Calibri"/>
                <w:color w:val="000000"/>
                <w:lang w:eastAsia="es-PE"/>
              </w:rPr>
            </w:pPr>
          </w:p>
        </w:tc>
      </w:tr>
      <w:tr w:rsidR="00726380" w:rsidRPr="00726380" w:rsidDel="002A1F43" w:rsidTr="00726380">
        <w:trPr>
          <w:trHeight w:val="293"/>
          <w:ins w:id="3842" w:author="Jairo Navez" w:date="2019-06-14T12:16:00Z"/>
          <w:del w:id="3843" w:author="Briceño-PC" w:date="2019-07-19T10:05:00Z"/>
          <w:trPrChange w:id="3844"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3845"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846" w:author="Jairo Navez" w:date="2019-06-14T12:16:00Z"/>
                <w:del w:id="3847" w:author="Briceño-PC" w:date="2019-07-19T10:05:00Z"/>
                <w:rFonts w:ascii="Calibri" w:eastAsia="Times New Roman" w:hAnsi="Calibri" w:cs="Calibri"/>
                <w:color w:val="333333"/>
                <w:sz w:val="24"/>
                <w:szCs w:val="24"/>
                <w:lang w:eastAsia="es-PE"/>
              </w:rPr>
            </w:pPr>
          </w:p>
        </w:tc>
        <w:tc>
          <w:tcPr>
            <w:tcW w:w="2251" w:type="dxa"/>
            <w:vMerge/>
            <w:tcBorders>
              <w:top w:val="nil"/>
              <w:left w:val="nil"/>
              <w:bottom w:val="single" w:sz="4" w:space="0" w:color="000000"/>
              <w:right w:val="single" w:sz="4" w:space="0" w:color="000000"/>
            </w:tcBorders>
            <w:vAlign w:val="center"/>
            <w:hideMark/>
            <w:tcPrChange w:id="3848" w:author="Jairo Navez" w:date="2019-06-14T12:16:00Z">
              <w:tcPr>
                <w:tcW w:w="2440" w:type="dxa"/>
                <w:vMerge/>
                <w:tcBorders>
                  <w:top w:val="nil"/>
                  <w:left w:val="nil"/>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849" w:author="Jairo Navez" w:date="2019-06-14T12:16:00Z"/>
                <w:del w:id="3850" w:author="Briceño-PC" w:date="2019-07-19T10:05:00Z"/>
                <w:rFonts w:ascii="Calibri" w:eastAsia="Times New Roman" w:hAnsi="Calibri" w:cs="Calibri"/>
                <w:color w:val="000000"/>
                <w:lang w:eastAsia="es-PE"/>
              </w:rPr>
            </w:pPr>
          </w:p>
        </w:tc>
      </w:tr>
      <w:tr w:rsidR="00726380" w:rsidRPr="00726380" w:rsidDel="002A1F43" w:rsidTr="00726380">
        <w:trPr>
          <w:trHeight w:val="293"/>
          <w:ins w:id="3851" w:author="Jairo Navez" w:date="2019-06-14T12:16:00Z"/>
          <w:del w:id="3852" w:author="Briceño-PC" w:date="2019-07-19T10:05:00Z"/>
          <w:trPrChange w:id="3853" w:author="Jairo Navez" w:date="2019-06-14T12:16:00Z">
            <w:trPr>
              <w:trHeight w:val="300"/>
            </w:trPr>
          </w:trPrChange>
        </w:trPr>
        <w:tc>
          <w:tcPr>
            <w:tcW w:w="7323"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854" w:author="Jairo Navez" w:date="2019-06-14T12:16: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rPr>
                <w:ins w:id="3855" w:author="Jairo Navez" w:date="2019-06-14T12:16:00Z"/>
                <w:del w:id="3856" w:author="Briceño-PC" w:date="2019-07-19T10:05:00Z"/>
                <w:rFonts w:ascii="Calibri" w:eastAsia="Times New Roman" w:hAnsi="Calibri" w:cs="Calibri"/>
                <w:color w:val="000000"/>
                <w:lang w:eastAsia="es-PE"/>
              </w:rPr>
            </w:pPr>
            <w:ins w:id="3857" w:author="Jairo Navez" w:date="2019-06-14T12:16:00Z">
              <w:del w:id="3858" w:author="Briceño-PC" w:date="2019-07-19T10:05:00Z">
                <w:r w:rsidRPr="00726380" w:rsidDel="002A1F43">
                  <w:rPr>
                    <w:rFonts w:ascii="Calibri" w:eastAsia="Times New Roman" w:hAnsi="Calibri" w:cs="Calibri"/>
                    <w:color w:val="000000"/>
                    <w:lang w:eastAsia="es-PE"/>
                  </w:rPr>
                  <w:delText>Pruebas Sustantivas</w:delText>
                </w:r>
              </w:del>
            </w:ins>
          </w:p>
        </w:tc>
        <w:tc>
          <w:tcPr>
            <w:tcW w:w="2251" w:type="dxa"/>
            <w:tcBorders>
              <w:top w:val="single" w:sz="4" w:space="0" w:color="auto"/>
              <w:left w:val="nil"/>
              <w:bottom w:val="single" w:sz="4" w:space="0" w:color="auto"/>
              <w:right w:val="single" w:sz="4" w:space="0" w:color="000000"/>
            </w:tcBorders>
            <w:shd w:val="clear" w:color="000000" w:fill="FFFFFF"/>
            <w:noWrap/>
            <w:vAlign w:val="bottom"/>
            <w:hideMark/>
            <w:tcPrChange w:id="3859" w:author="Jairo Navez" w:date="2019-06-14T12:16: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Del="002A1F43" w:rsidRDefault="00726380" w:rsidP="00726380">
            <w:pPr>
              <w:spacing w:after="0" w:line="240" w:lineRule="auto"/>
              <w:rPr>
                <w:ins w:id="3860" w:author="Jairo Navez" w:date="2019-06-14T12:16:00Z"/>
                <w:del w:id="3861" w:author="Briceño-PC" w:date="2019-07-19T10:05:00Z"/>
                <w:rFonts w:ascii="Calibri" w:eastAsia="Times New Roman" w:hAnsi="Calibri" w:cs="Calibri"/>
                <w:color w:val="000000"/>
                <w:lang w:eastAsia="es-PE"/>
              </w:rPr>
            </w:pPr>
            <w:ins w:id="3862" w:author="Jairo Navez" w:date="2019-06-14T12:16:00Z">
              <w:del w:id="3863" w:author="Briceño-PC" w:date="2019-07-19T10:05:00Z">
                <w:r w:rsidRPr="00726380" w:rsidDel="002A1F43">
                  <w:rPr>
                    <w:rFonts w:ascii="Calibri" w:eastAsia="Times New Roman" w:hAnsi="Calibri" w:cs="Calibri"/>
                    <w:color w:val="000000"/>
                    <w:lang w:eastAsia="es-PE"/>
                  </w:rPr>
                  <w:delText>Responsable</w:delText>
                </w:r>
              </w:del>
            </w:ins>
          </w:p>
        </w:tc>
      </w:tr>
      <w:tr w:rsidR="00726380" w:rsidRPr="00726380" w:rsidDel="002A1F43" w:rsidTr="00726380">
        <w:trPr>
          <w:trHeight w:val="293"/>
          <w:ins w:id="3864" w:author="Jairo Navez" w:date="2019-06-14T12:16:00Z"/>
          <w:del w:id="3865" w:author="Briceño-PC" w:date="2019-07-19T10:05:00Z"/>
          <w:trPrChange w:id="3866" w:author="Jairo Navez" w:date="2019-06-14T12:16:00Z">
            <w:trPr>
              <w:trHeight w:val="300"/>
            </w:trPr>
          </w:trPrChange>
        </w:trPr>
        <w:tc>
          <w:tcPr>
            <w:tcW w:w="7323" w:type="dxa"/>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Change w:id="3867" w:author="Jairo Navez" w:date="2019-06-14T12:16: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tcPrChange>
          </w:tcPr>
          <w:p w:rsidR="00726380" w:rsidRPr="00726380" w:rsidDel="002A1F43" w:rsidRDefault="00726380" w:rsidP="00726380">
            <w:pPr>
              <w:spacing w:after="0" w:line="240" w:lineRule="auto"/>
              <w:jc w:val="center"/>
              <w:rPr>
                <w:ins w:id="3868" w:author="Jairo Navez" w:date="2019-06-14T12:16:00Z"/>
                <w:del w:id="3869" w:author="Briceño-PC" w:date="2019-07-19T10:05:00Z"/>
                <w:rFonts w:ascii="Calibri" w:eastAsia="Times New Roman" w:hAnsi="Calibri" w:cs="Calibri"/>
                <w:color w:val="000000"/>
                <w:lang w:eastAsia="es-PE"/>
              </w:rPr>
            </w:pPr>
            <w:ins w:id="3870" w:author="Jairo Navez" w:date="2019-06-14T12:16:00Z">
              <w:del w:id="3871" w:author="Briceño-PC" w:date="2019-07-19T10:05:00Z">
                <w:r w:rsidRPr="00726380" w:rsidDel="002A1F43">
                  <w:rPr>
                    <w:rFonts w:ascii="Calibri" w:eastAsia="Times New Roman" w:hAnsi="Calibri" w:cs="Calibri"/>
                    <w:color w:val="000000"/>
                    <w:lang w:eastAsia="es-PE"/>
                  </w:rPr>
                  <w:delText xml:space="preserve">Pasos a seguir: </w:delText>
                </w:r>
                <w:r w:rsidRPr="00726380" w:rsidDel="002A1F43">
                  <w:rPr>
                    <w:rFonts w:ascii="Calibri" w:eastAsia="Times New Roman" w:hAnsi="Calibri" w:cs="Calibri"/>
                    <w:color w:val="000000"/>
                    <w:lang w:eastAsia="es-PE"/>
                  </w:rPr>
                  <w:br/>
                  <w:delText xml:space="preserve">1.Verificar si existe un contrato por la compra del sofware     </w:delText>
                </w:r>
                <w:r w:rsidRPr="00726380" w:rsidDel="002A1F43">
                  <w:rPr>
                    <w:rFonts w:ascii="Calibri" w:eastAsia="Times New Roman" w:hAnsi="Calibri" w:cs="Calibri"/>
                    <w:color w:val="000000"/>
                    <w:lang w:eastAsia="es-PE"/>
                  </w:rPr>
                  <w:br/>
                  <w:delText xml:space="preserve">2.Verificar si la fecha de contrato del sofware esta vigente     </w:delText>
                </w:r>
                <w:r w:rsidRPr="00726380" w:rsidDel="002A1F43">
                  <w:rPr>
                    <w:rFonts w:ascii="Calibri" w:eastAsia="Times New Roman" w:hAnsi="Calibri" w:cs="Calibri"/>
                    <w:color w:val="000000"/>
                    <w:lang w:eastAsia="es-PE"/>
                  </w:rPr>
                  <w:br/>
                  <w:delText xml:space="preserve">3.Verificar si el sofware instalado en las computadoras es el mismo sofware contratado </w:delText>
                </w:r>
              </w:del>
            </w:ins>
          </w:p>
        </w:tc>
        <w:tc>
          <w:tcPr>
            <w:tcW w:w="2251"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3872" w:author="Jairo Navez" w:date="2019-06-14T12:16:00Z">
              <w:tcPr>
                <w:tcW w:w="244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726380" w:rsidRPr="00726380" w:rsidDel="002A1F43" w:rsidRDefault="00726380" w:rsidP="00726380">
            <w:pPr>
              <w:spacing w:after="0" w:line="240" w:lineRule="auto"/>
              <w:jc w:val="center"/>
              <w:rPr>
                <w:ins w:id="3873" w:author="Jairo Navez" w:date="2019-06-14T12:16:00Z"/>
                <w:del w:id="3874" w:author="Briceño-PC" w:date="2019-07-19T10:05:00Z"/>
                <w:rFonts w:ascii="Calibri" w:eastAsia="Times New Roman" w:hAnsi="Calibri" w:cs="Calibri"/>
                <w:color w:val="000000"/>
                <w:lang w:eastAsia="es-PE"/>
              </w:rPr>
            </w:pPr>
            <w:ins w:id="3875" w:author="Jairo Navez" w:date="2019-06-14T12:16:00Z">
              <w:del w:id="3876" w:author="Briceño-PC" w:date="2019-07-19T10:05:00Z">
                <w:r w:rsidRPr="00726380" w:rsidDel="002A1F43">
                  <w:rPr>
                    <w:rFonts w:ascii="Calibri" w:eastAsia="Times New Roman" w:hAnsi="Calibri" w:cs="Calibri"/>
                    <w:color w:val="000000"/>
                    <w:lang w:eastAsia="es-PE"/>
                  </w:rPr>
                  <w:delText>Cintia Olivares</w:delText>
                </w:r>
              </w:del>
            </w:ins>
          </w:p>
        </w:tc>
      </w:tr>
      <w:tr w:rsidR="00726380" w:rsidRPr="00726380" w:rsidDel="002A1F43" w:rsidTr="00726380">
        <w:trPr>
          <w:trHeight w:val="293"/>
          <w:ins w:id="3877" w:author="Jairo Navez" w:date="2019-06-14T12:16:00Z"/>
          <w:del w:id="3878" w:author="Briceño-PC" w:date="2019-07-19T10:05:00Z"/>
          <w:trPrChange w:id="3879"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3880"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881" w:author="Jairo Navez" w:date="2019-06-14T12:16:00Z"/>
                <w:del w:id="3882" w:author="Briceño-PC" w:date="2019-07-19T10:05:00Z"/>
                <w:rFonts w:ascii="Calibri" w:eastAsia="Times New Roman" w:hAnsi="Calibri" w:cs="Calibri"/>
                <w:color w:val="000000"/>
                <w:lang w:eastAsia="es-PE"/>
              </w:rPr>
            </w:pPr>
          </w:p>
        </w:tc>
        <w:tc>
          <w:tcPr>
            <w:tcW w:w="2251" w:type="dxa"/>
            <w:vMerge/>
            <w:tcBorders>
              <w:top w:val="single" w:sz="4" w:space="0" w:color="auto"/>
              <w:left w:val="single" w:sz="4" w:space="0" w:color="auto"/>
              <w:bottom w:val="single" w:sz="4" w:space="0" w:color="000000"/>
              <w:right w:val="single" w:sz="4" w:space="0" w:color="000000"/>
            </w:tcBorders>
            <w:vAlign w:val="center"/>
            <w:hideMark/>
            <w:tcPrChange w:id="3883" w:author="Jairo Navez" w:date="2019-06-14T12:16: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884" w:author="Jairo Navez" w:date="2019-06-14T12:16:00Z"/>
                <w:del w:id="3885" w:author="Briceño-PC" w:date="2019-07-19T10:05:00Z"/>
                <w:rFonts w:ascii="Calibri" w:eastAsia="Times New Roman" w:hAnsi="Calibri" w:cs="Calibri"/>
                <w:color w:val="000000"/>
                <w:lang w:eastAsia="es-PE"/>
              </w:rPr>
            </w:pPr>
          </w:p>
        </w:tc>
      </w:tr>
      <w:tr w:rsidR="00726380" w:rsidRPr="00726380" w:rsidDel="002A1F43" w:rsidTr="00726380">
        <w:trPr>
          <w:trHeight w:val="293"/>
          <w:ins w:id="3886" w:author="Jairo Navez" w:date="2019-06-14T12:16:00Z"/>
          <w:del w:id="3887" w:author="Briceño-PC" w:date="2019-07-19T10:05:00Z"/>
          <w:trPrChange w:id="3888"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3889"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890" w:author="Jairo Navez" w:date="2019-06-14T12:16:00Z"/>
                <w:del w:id="3891" w:author="Briceño-PC" w:date="2019-07-19T10:05:00Z"/>
                <w:rFonts w:ascii="Calibri" w:eastAsia="Times New Roman" w:hAnsi="Calibri" w:cs="Calibri"/>
                <w:color w:val="000000"/>
                <w:lang w:eastAsia="es-PE"/>
              </w:rPr>
            </w:pPr>
          </w:p>
        </w:tc>
        <w:tc>
          <w:tcPr>
            <w:tcW w:w="2251" w:type="dxa"/>
            <w:vMerge/>
            <w:tcBorders>
              <w:top w:val="single" w:sz="4" w:space="0" w:color="auto"/>
              <w:left w:val="single" w:sz="4" w:space="0" w:color="auto"/>
              <w:bottom w:val="single" w:sz="4" w:space="0" w:color="000000"/>
              <w:right w:val="single" w:sz="4" w:space="0" w:color="000000"/>
            </w:tcBorders>
            <w:vAlign w:val="center"/>
            <w:hideMark/>
            <w:tcPrChange w:id="3892" w:author="Jairo Navez" w:date="2019-06-14T12:16: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893" w:author="Jairo Navez" w:date="2019-06-14T12:16:00Z"/>
                <w:del w:id="3894" w:author="Briceño-PC" w:date="2019-07-19T10:05:00Z"/>
                <w:rFonts w:ascii="Calibri" w:eastAsia="Times New Roman" w:hAnsi="Calibri" w:cs="Calibri"/>
                <w:color w:val="000000"/>
                <w:lang w:eastAsia="es-PE"/>
              </w:rPr>
            </w:pPr>
          </w:p>
        </w:tc>
      </w:tr>
      <w:tr w:rsidR="00726380" w:rsidRPr="00726380" w:rsidDel="002A1F43" w:rsidTr="00726380">
        <w:trPr>
          <w:trHeight w:val="293"/>
          <w:ins w:id="3895" w:author="Jairo Navez" w:date="2019-06-14T12:16:00Z"/>
          <w:del w:id="3896" w:author="Briceño-PC" w:date="2019-07-19T10:05:00Z"/>
          <w:trPrChange w:id="3897"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3898"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899" w:author="Jairo Navez" w:date="2019-06-14T12:16:00Z"/>
                <w:del w:id="3900" w:author="Briceño-PC" w:date="2019-07-19T10:05:00Z"/>
                <w:rFonts w:ascii="Calibri" w:eastAsia="Times New Roman" w:hAnsi="Calibri" w:cs="Calibri"/>
                <w:color w:val="000000"/>
                <w:lang w:eastAsia="es-PE"/>
              </w:rPr>
            </w:pPr>
          </w:p>
        </w:tc>
        <w:tc>
          <w:tcPr>
            <w:tcW w:w="2251" w:type="dxa"/>
            <w:vMerge/>
            <w:tcBorders>
              <w:top w:val="single" w:sz="4" w:space="0" w:color="auto"/>
              <w:left w:val="single" w:sz="4" w:space="0" w:color="auto"/>
              <w:bottom w:val="single" w:sz="4" w:space="0" w:color="000000"/>
              <w:right w:val="single" w:sz="4" w:space="0" w:color="000000"/>
            </w:tcBorders>
            <w:vAlign w:val="center"/>
            <w:hideMark/>
            <w:tcPrChange w:id="3901" w:author="Jairo Navez" w:date="2019-06-14T12:16: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902" w:author="Jairo Navez" w:date="2019-06-14T12:16:00Z"/>
                <w:del w:id="3903" w:author="Briceño-PC" w:date="2019-07-19T10:05:00Z"/>
                <w:rFonts w:ascii="Calibri" w:eastAsia="Times New Roman" w:hAnsi="Calibri" w:cs="Calibri"/>
                <w:color w:val="000000"/>
                <w:lang w:eastAsia="es-PE"/>
              </w:rPr>
            </w:pPr>
          </w:p>
        </w:tc>
      </w:tr>
      <w:tr w:rsidR="00726380" w:rsidRPr="00726380" w:rsidDel="002A1F43" w:rsidTr="00726380">
        <w:trPr>
          <w:trHeight w:val="293"/>
          <w:ins w:id="3904" w:author="Jairo Navez" w:date="2019-06-14T12:16:00Z"/>
          <w:del w:id="3905" w:author="Briceño-PC" w:date="2019-07-19T10:05:00Z"/>
          <w:trPrChange w:id="3906"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3907"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908" w:author="Jairo Navez" w:date="2019-06-14T12:16:00Z"/>
                <w:del w:id="3909" w:author="Briceño-PC" w:date="2019-07-19T10:05:00Z"/>
                <w:rFonts w:ascii="Calibri" w:eastAsia="Times New Roman" w:hAnsi="Calibri" w:cs="Calibri"/>
                <w:color w:val="000000"/>
                <w:lang w:eastAsia="es-PE"/>
              </w:rPr>
            </w:pPr>
          </w:p>
        </w:tc>
        <w:tc>
          <w:tcPr>
            <w:tcW w:w="2251" w:type="dxa"/>
            <w:vMerge/>
            <w:tcBorders>
              <w:top w:val="single" w:sz="4" w:space="0" w:color="auto"/>
              <w:left w:val="single" w:sz="4" w:space="0" w:color="auto"/>
              <w:bottom w:val="single" w:sz="4" w:space="0" w:color="000000"/>
              <w:right w:val="single" w:sz="4" w:space="0" w:color="000000"/>
            </w:tcBorders>
            <w:vAlign w:val="center"/>
            <w:hideMark/>
            <w:tcPrChange w:id="3910" w:author="Jairo Navez" w:date="2019-06-14T12:16: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Del="002A1F43" w:rsidRDefault="00726380" w:rsidP="00726380">
            <w:pPr>
              <w:spacing w:after="0" w:line="240" w:lineRule="auto"/>
              <w:rPr>
                <w:ins w:id="3911" w:author="Jairo Navez" w:date="2019-06-14T12:16:00Z"/>
                <w:del w:id="3912" w:author="Briceño-PC" w:date="2019-07-19T10:05:00Z"/>
                <w:rFonts w:ascii="Calibri" w:eastAsia="Times New Roman" w:hAnsi="Calibri" w:cs="Calibri"/>
                <w:color w:val="000000"/>
                <w:lang w:eastAsia="es-PE"/>
              </w:rPr>
            </w:pPr>
          </w:p>
        </w:tc>
      </w:tr>
    </w:tbl>
    <w:p w:rsidR="00145D57" w:rsidDel="00726380" w:rsidRDefault="00145D57">
      <w:pPr>
        <w:tabs>
          <w:tab w:val="left" w:pos="2160"/>
        </w:tabs>
        <w:autoSpaceDE w:val="0"/>
        <w:autoSpaceDN w:val="0"/>
        <w:adjustRightInd w:val="0"/>
        <w:spacing w:after="0" w:line="240" w:lineRule="auto"/>
        <w:jc w:val="both"/>
        <w:rPr>
          <w:del w:id="3913" w:author="Briceño-PC" w:date="2019-06-14T09:05:00Z"/>
          <w:rFonts w:cstheme="minorHAnsi"/>
          <w:sz w:val="24"/>
          <w:szCs w:val="24"/>
        </w:rPr>
        <w:pPrChange w:id="3914" w:author="Briceño-PC" w:date="2019-06-14T09:05:00Z">
          <w:pPr>
            <w:pStyle w:val="Prrafodelista"/>
            <w:numPr>
              <w:numId w:val="43"/>
            </w:numPr>
            <w:autoSpaceDE w:val="0"/>
            <w:autoSpaceDN w:val="0"/>
            <w:adjustRightInd w:val="0"/>
            <w:spacing w:after="0" w:line="240" w:lineRule="auto"/>
            <w:ind w:hanging="360"/>
            <w:jc w:val="both"/>
          </w:pPr>
        </w:pPrChange>
      </w:pPr>
    </w:p>
    <w:p w:rsidR="00726380" w:rsidRDefault="00726380">
      <w:pPr>
        <w:autoSpaceDE w:val="0"/>
        <w:autoSpaceDN w:val="0"/>
        <w:adjustRightInd w:val="0"/>
        <w:spacing w:after="0" w:line="240" w:lineRule="auto"/>
        <w:jc w:val="both"/>
        <w:rPr>
          <w:ins w:id="3915" w:author="Jairo Navez" w:date="2019-06-14T12:17:00Z"/>
          <w:rFonts w:cstheme="minorHAnsi"/>
          <w:sz w:val="24"/>
          <w:szCs w:val="24"/>
        </w:rPr>
        <w:pPrChange w:id="3916" w:author="jhon argomedo" w:date="2019-06-07T06:30:00Z">
          <w:pPr>
            <w:pStyle w:val="Prrafodelista"/>
            <w:numPr>
              <w:numId w:val="43"/>
            </w:numPr>
            <w:autoSpaceDE w:val="0"/>
            <w:autoSpaceDN w:val="0"/>
            <w:adjustRightInd w:val="0"/>
            <w:spacing w:after="0" w:line="240" w:lineRule="auto"/>
            <w:ind w:hanging="360"/>
            <w:jc w:val="both"/>
          </w:pPr>
        </w:pPrChange>
      </w:pPr>
    </w:p>
    <w:p w:rsidR="008557AD" w:rsidRDefault="008557AD">
      <w:pPr>
        <w:autoSpaceDE w:val="0"/>
        <w:autoSpaceDN w:val="0"/>
        <w:adjustRightInd w:val="0"/>
        <w:spacing w:after="0" w:line="240" w:lineRule="auto"/>
        <w:jc w:val="both"/>
        <w:rPr>
          <w:ins w:id="3917" w:author="Jairo Navez" w:date="2019-06-14T12:17:00Z"/>
          <w:rFonts w:cstheme="minorHAnsi"/>
          <w:sz w:val="24"/>
          <w:szCs w:val="24"/>
        </w:rPr>
        <w:pPrChange w:id="3918" w:author="jhon argomedo" w:date="2019-06-07T06:30:00Z">
          <w:pPr>
            <w:pStyle w:val="Prrafodelista"/>
            <w:numPr>
              <w:numId w:val="43"/>
            </w:numPr>
            <w:autoSpaceDE w:val="0"/>
            <w:autoSpaceDN w:val="0"/>
            <w:adjustRightInd w:val="0"/>
            <w:spacing w:after="0" w:line="240" w:lineRule="auto"/>
            <w:ind w:hanging="360"/>
            <w:jc w:val="both"/>
          </w:pPr>
        </w:pPrChange>
      </w:pPr>
    </w:p>
    <w:p w:rsidR="008557AD" w:rsidRDefault="008557AD">
      <w:pPr>
        <w:autoSpaceDE w:val="0"/>
        <w:autoSpaceDN w:val="0"/>
        <w:adjustRightInd w:val="0"/>
        <w:spacing w:after="0" w:line="240" w:lineRule="auto"/>
        <w:jc w:val="both"/>
        <w:rPr>
          <w:ins w:id="3919" w:author="Jairo Navez" w:date="2019-06-14T12:17:00Z"/>
          <w:rFonts w:cstheme="minorHAnsi"/>
          <w:sz w:val="24"/>
          <w:szCs w:val="24"/>
        </w:rPr>
        <w:pPrChange w:id="3920" w:author="jhon argomedo" w:date="2019-06-07T06:30:00Z">
          <w:pPr>
            <w:pStyle w:val="Prrafodelista"/>
            <w:numPr>
              <w:numId w:val="43"/>
            </w:numPr>
            <w:autoSpaceDE w:val="0"/>
            <w:autoSpaceDN w:val="0"/>
            <w:adjustRightInd w:val="0"/>
            <w:spacing w:after="0" w:line="240" w:lineRule="auto"/>
            <w:ind w:hanging="360"/>
            <w:jc w:val="both"/>
          </w:pPr>
        </w:pPrChange>
      </w:pPr>
    </w:p>
    <w:p w:rsidR="008557AD" w:rsidRDefault="008557AD">
      <w:pPr>
        <w:autoSpaceDE w:val="0"/>
        <w:autoSpaceDN w:val="0"/>
        <w:adjustRightInd w:val="0"/>
        <w:spacing w:after="0" w:line="240" w:lineRule="auto"/>
        <w:jc w:val="both"/>
        <w:rPr>
          <w:ins w:id="3921" w:author="Jairo Navez" w:date="2019-06-14T12:17:00Z"/>
          <w:rFonts w:cstheme="minorHAnsi"/>
          <w:sz w:val="24"/>
          <w:szCs w:val="24"/>
        </w:rPr>
        <w:pPrChange w:id="3922" w:author="jhon argomedo" w:date="2019-06-07T06:30:00Z">
          <w:pPr>
            <w:pStyle w:val="Prrafodelista"/>
            <w:numPr>
              <w:numId w:val="43"/>
            </w:numPr>
            <w:autoSpaceDE w:val="0"/>
            <w:autoSpaceDN w:val="0"/>
            <w:adjustRightInd w:val="0"/>
            <w:spacing w:after="0" w:line="240" w:lineRule="auto"/>
            <w:ind w:hanging="360"/>
            <w:jc w:val="both"/>
          </w:pPr>
        </w:pPrChange>
      </w:pPr>
    </w:p>
    <w:p w:rsidR="008557AD" w:rsidRDefault="008557AD">
      <w:pPr>
        <w:autoSpaceDE w:val="0"/>
        <w:autoSpaceDN w:val="0"/>
        <w:adjustRightInd w:val="0"/>
        <w:spacing w:after="0" w:line="240" w:lineRule="auto"/>
        <w:jc w:val="both"/>
        <w:rPr>
          <w:ins w:id="3923" w:author="Jairo Navez" w:date="2019-06-14T12:17:00Z"/>
          <w:rFonts w:cstheme="minorHAnsi"/>
          <w:sz w:val="24"/>
          <w:szCs w:val="24"/>
        </w:rPr>
        <w:pPrChange w:id="3924" w:author="jhon argomedo" w:date="2019-06-07T06:30:00Z">
          <w:pPr>
            <w:pStyle w:val="Prrafodelista"/>
            <w:numPr>
              <w:numId w:val="43"/>
            </w:numPr>
            <w:autoSpaceDE w:val="0"/>
            <w:autoSpaceDN w:val="0"/>
            <w:adjustRightInd w:val="0"/>
            <w:spacing w:after="0" w:line="240" w:lineRule="auto"/>
            <w:ind w:hanging="360"/>
            <w:jc w:val="both"/>
          </w:pPr>
        </w:pPrChange>
      </w:pPr>
    </w:p>
    <w:tbl>
      <w:tblPr>
        <w:tblW w:w="9228" w:type="dxa"/>
        <w:tblCellMar>
          <w:left w:w="70" w:type="dxa"/>
          <w:right w:w="70" w:type="dxa"/>
        </w:tblCellMar>
        <w:tblLook w:val="04A0" w:firstRow="1" w:lastRow="0" w:firstColumn="1" w:lastColumn="0" w:noHBand="0" w:noVBand="1"/>
        <w:tblPrChange w:id="3925" w:author="Jairo Navez" w:date="2019-06-14T12:17:00Z">
          <w:tblPr>
            <w:tblW w:w="10800" w:type="dxa"/>
            <w:tblCellMar>
              <w:left w:w="70" w:type="dxa"/>
              <w:right w:w="70" w:type="dxa"/>
            </w:tblCellMar>
            <w:tblLook w:val="04A0" w:firstRow="1" w:lastRow="0" w:firstColumn="1" w:lastColumn="0" w:noHBand="0" w:noVBand="1"/>
          </w:tblPr>
        </w:tblPrChange>
      </w:tblPr>
      <w:tblGrid>
        <w:gridCol w:w="7058"/>
        <w:gridCol w:w="2213"/>
        <w:tblGridChange w:id="3926">
          <w:tblGrid>
            <w:gridCol w:w="8360"/>
            <w:gridCol w:w="2570"/>
          </w:tblGrid>
        </w:tblGridChange>
      </w:tblGrid>
      <w:tr w:rsidR="008557AD" w:rsidRPr="008557AD" w:rsidDel="002A1F43" w:rsidTr="008557AD">
        <w:trPr>
          <w:trHeight w:val="320"/>
          <w:ins w:id="3927" w:author="Jairo Navez" w:date="2019-06-14T12:17:00Z"/>
          <w:del w:id="3928" w:author="Briceño-PC" w:date="2019-07-19T10:05:00Z"/>
          <w:trPrChange w:id="3929" w:author="Jairo Navez" w:date="2019-06-14T12:17:00Z">
            <w:trPr>
              <w:trHeight w:val="315"/>
            </w:trPr>
          </w:trPrChange>
        </w:trPr>
        <w:tc>
          <w:tcPr>
            <w:tcW w:w="9228"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Change w:id="3930" w:author="Jairo Navez" w:date="2019-06-14T12:17:00Z">
              <w:tcPr>
                <w:tcW w:w="108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tcPrChange>
          </w:tcPr>
          <w:p w:rsidR="008557AD" w:rsidRPr="008557AD" w:rsidDel="002A1F43" w:rsidRDefault="008557AD" w:rsidP="008557AD">
            <w:pPr>
              <w:spacing w:after="0" w:line="240" w:lineRule="auto"/>
              <w:jc w:val="center"/>
              <w:rPr>
                <w:ins w:id="3931" w:author="Jairo Navez" w:date="2019-06-14T12:17:00Z"/>
                <w:del w:id="3932" w:author="Briceño-PC" w:date="2019-07-19T10:05:00Z"/>
                <w:rFonts w:ascii="Calibri" w:eastAsia="Times New Roman" w:hAnsi="Calibri" w:cs="Calibri"/>
                <w:color w:val="000000"/>
                <w:sz w:val="24"/>
                <w:szCs w:val="24"/>
                <w:lang w:eastAsia="es-PE"/>
              </w:rPr>
            </w:pPr>
            <w:ins w:id="3933" w:author="Jairo Navez" w:date="2019-06-14T12:17:00Z">
              <w:del w:id="3934" w:author="Briceño-PC" w:date="2019-07-19T10:05:00Z">
                <w:r w:rsidRPr="008557AD" w:rsidDel="002A1F43">
                  <w:rPr>
                    <w:rFonts w:ascii="Calibri" w:eastAsia="Times New Roman" w:hAnsi="Calibri" w:cs="Calibri"/>
                    <w:color w:val="000000"/>
                    <w:sz w:val="24"/>
                    <w:szCs w:val="24"/>
                    <w:lang w:eastAsia="es-PE"/>
                  </w:rPr>
                  <w:delText xml:space="preserve">Documentación de inventarios </w:delText>
                </w:r>
              </w:del>
            </w:ins>
          </w:p>
        </w:tc>
      </w:tr>
      <w:tr w:rsidR="008557AD" w:rsidRPr="008557AD" w:rsidDel="002A1F43" w:rsidTr="008557AD">
        <w:trPr>
          <w:trHeight w:val="305"/>
          <w:ins w:id="3935" w:author="Jairo Navez" w:date="2019-06-14T12:17:00Z"/>
          <w:del w:id="3936" w:author="Briceño-PC" w:date="2019-07-19T10:05:00Z"/>
          <w:trPrChange w:id="3937" w:author="Jairo Navez" w:date="2019-06-14T12:17:00Z">
            <w:trPr>
              <w:trHeight w:val="300"/>
            </w:trPr>
          </w:trPrChange>
        </w:trPr>
        <w:tc>
          <w:tcPr>
            <w:tcW w:w="7058"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938" w:author="Jairo Navez" w:date="2019-06-14T12:17: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8557AD" w:rsidRPr="008557AD" w:rsidDel="002A1F43" w:rsidRDefault="008557AD" w:rsidP="008557AD">
            <w:pPr>
              <w:spacing w:after="0" w:line="240" w:lineRule="auto"/>
              <w:rPr>
                <w:ins w:id="3939" w:author="Jairo Navez" w:date="2019-06-14T12:17:00Z"/>
                <w:del w:id="3940" w:author="Briceño-PC" w:date="2019-07-19T10:05:00Z"/>
                <w:rFonts w:ascii="Calibri" w:eastAsia="Times New Roman" w:hAnsi="Calibri" w:cs="Calibri"/>
                <w:color w:val="000000"/>
                <w:lang w:eastAsia="es-PE"/>
              </w:rPr>
            </w:pPr>
            <w:ins w:id="3941" w:author="Jairo Navez" w:date="2019-06-14T12:17:00Z">
              <w:del w:id="3942" w:author="Briceño-PC" w:date="2019-07-19T10:05:00Z">
                <w:r w:rsidRPr="008557AD" w:rsidDel="002A1F43">
                  <w:rPr>
                    <w:rFonts w:ascii="Calibri" w:eastAsia="Times New Roman" w:hAnsi="Calibri" w:cs="Calibri"/>
                    <w:color w:val="000000"/>
                    <w:lang w:eastAsia="es-PE"/>
                  </w:rPr>
                  <w:delText>Preguntas</w:delText>
                </w:r>
              </w:del>
            </w:ins>
          </w:p>
        </w:tc>
        <w:tc>
          <w:tcPr>
            <w:tcW w:w="2169" w:type="dxa"/>
            <w:tcBorders>
              <w:top w:val="single" w:sz="4" w:space="0" w:color="auto"/>
              <w:left w:val="nil"/>
              <w:bottom w:val="single" w:sz="4" w:space="0" w:color="auto"/>
              <w:right w:val="single" w:sz="4" w:space="0" w:color="000000"/>
            </w:tcBorders>
            <w:shd w:val="clear" w:color="000000" w:fill="FFFFFF"/>
            <w:noWrap/>
            <w:vAlign w:val="bottom"/>
            <w:hideMark/>
            <w:tcPrChange w:id="3943" w:author="Jairo Navez" w:date="2019-06-14T12:17: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8557AD" w:rsidRPr="008557AD" w:rsidDel="002A1F43" w:rsidRDefault="008557AD" w:rsidP="008557AD">
            <w:pPr>
              <w:spacing w:after="0" w:line="240" w:lineRule="auto"/>
              <w:rPr>
                <w:ins w:id="3944" w:author="Jairo Navez" w:date="2019-06-14T12:17:00Z"/>
                <w:del w:id="3945" w:author="Briceño-PC" w:date="2019-07-19T10:05:00Z"/>
                <w:rFonts w:ascii="Calibri" w:eastAsia="Times New Roman" w:hAnsi="Calibri" w:cs="Calibri"/>
                <w:color w:val="000000"/>
                <w:lang w:eastAsia="es-PE"/>
              </w:rPr>
            </w:pPr>
            <w:ins w:id="3946" w:author="Jairo Navez" w:date="2019-06-14T12:17:00Z">
              <w:del w:id="3947" w:author="Briceño-PC" w:date="2019-07-19T10:05:00Z">
                <w:r w:rsidRPr="008557AD" w:rsidDel="002A1F43">
                  <w:rPr>
                    <w:rFonts w:ascii="Calibri" w:eastAsia="Times New Roman" w:hAnsi="Calibri" w:cs="Calibri"/>
                    <w:color w:val="000000"/>
                    <w:lang w:eastAsia="es-PE"/>
                  </w:rPr>
                  <w:delText>Respuesta</w:delText>
                </w:r>
              </w:del>
            </w:ins>
          </w:p>
        </w:tc>
      </w:tr>
      <w:tr w:rsidR="008557AD" w:rsidRPr="008557AD" w:rsidDel="002A1F43" w:rsidTr="008557AD">
        <w:trPr>
          <w:trHeight w:val="320"/>
          <w:ins w:id="3948" w:author="Jairo Navez" w:date="2019-06-14T12:17:00Z"/>
          <w:del w:id="3949" w:author="Briceño-PC" w:date="2019-07-19T10:05:00Z"/>
          <w:trPrChange w:id="3950" w:author="Jairo Navez" w:date="2019-06-14T12:17:00Z">
            <w:trPr>
              <w:trHeight w:val="315"/>
            </w:trPr>
          </w:trPrChange>
        </w:trPr>
        <w:tc>
          <w:tcPr>
            <w:tcW w:w="7058"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Change w:id="3951" w:author="Jairo Navez" w:date="2019-06-14T12:17: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
            </w:tcPrChange>
          </w:tcPr>
          <w:p w:rsidR="008557AD" w:rsidRPr="008557AD" w:rsidDel="002A1F43" w:rsidRDefault="008557AD" w:rsidP="008557AD">
            <w:pPr>
              <w:spacing w:after="0" w:line="240" w:lineRule="auto"/>
              <w:jc w:val="center"/>
              <w:rPr>
                <w:ins w:id="3952" w:author="Jairo Navez" w:date="2019-06-14T12:17:00Z"/>
                <w:del w:id="3953" w:author="Briceño-PC" w:date="2019-07-19T10:05:00Z"/>
                <w:rFonts w:ascii="Calibri" w:eastAsia="Times New Roman" w:hAnsi="Calibri" w:cs="Calibri"/>
                <w:color w:val="333333"/>
                <w:sz w:val="24"/>
                <w:szCs w:val="24"/>
                <w:lang w:eastAsia="es-PE"/>
              </w:rPr>
            </w:pPr>
            <w:ins w:id="3954" w:author="Jairo Navez" w:date="2019-06-14T12:17:00Z">
              <w:del w:id="3955" w:author="Briceño-PC" w:date="2019-07-19T10:05:00Z">
                <w:r w:rsidRPr="008557AD" w:rsidDel="002A1F43">
                  <w:rPr>
                    <w:rFonts w:ascii="Calibri" w:eastAsia="Times New Roman" w:hAnsi="Calibri" w:cs="Calibri"/>
                    <w:color w:val="333333"/>
                    <w:sz w:val="24"/>
                    <w:szCs w:val="24"/>
                    <w:lang w:eastAsia="es-PE"/>
                  </w:rPr>
                  <w:delText>¿La institución cuenta con un plan de compras o adquisiciones de recursos  informáticos?</w:delText>
                </w:r>
              </w:del>
            </w:ins>
          </w:p>
        </w:tc>
        <w:tc>
          <w:tcPr>
            <w:tcW w:w="2169" w:type="dxa"/>
            <w:vMerge w:val="restart"/>
            <w:tcBorders>
              <w:top w:val="nil"/>
              <w:left w:val="nil"/>
              <w:bottom w:val="single" w:sz="4" w:space="0" w:color="000000"/>
              <w:right w:val="single" w:sz="4" w:space="0" w:color="000000"/>
            </w:tcBorders>
            <w:shd w:val="clear" w:color="auto" w:fill="auto"/>
            <w:noWrap/>
            <w:vAlign w:val="bottom"/>
            <w:hideMark/>
            <w:tcPrChange w:id="3956" w:author="Jairo Navez" w:date="2019-06-14T12:17:00Z">
              <w:tcPr>
                <w:tcW w:w="2440" w:type="dxa"/>
                <w:vMerge w:val="restart"/>
                <w:tcBorders>
                  <w:top w:val="nil"/>
                  <w:left w:val="nil"/>
                  <w:bottom w:val="single" w:sz="4" w:space="0" w:color="000000"/>
                  <w:right w:val="single" w:sz="4" w:space="0" w:color="000000"/>
                </w:tcBorders>
                <w:shd w:val="clear" w:color="auto" w:fill="auto"/>
                <w:noWrap/>
                <w:vAlign w:val="bottom"/>
                <w:hideMark/>
              </w:tcPr>
            </w:tcPrChange>
          </w:tcPr>
          <w:p w:rsidR="008557AD" w:rsidRPr="008557AD" w:rsidDel="002A1F43" w:rsidRDefault="008557AD" w:rsidP="008557AD">
            <w:pPr>
              <w:spacing w:after="0" w:line="240" w:lineRule="auto"/>
              <w:rPr>
                <w:ins w:id="3957" w:author="Jairo Navez" w:date="2019-06-14T12:17:00Z"/>
                <w:del w:id="3958" w:author="Briceño-PC" w:date="2019-07-19T10:05:00Z"/>
                <w:rFonts w:ascii="Calibri" w:eastAsia="Times New Roman" w:hAnsi="Calibri" w:cs="Calibri"/>
                <w:color w:val="000000"/>
                <w:lang w:eastAsia="es-PE"/>
              </w:rPr>
            </w:pPr>
            <w:ins w:id="3959" w:author="Jairo Navez" w:date="2019-06-14T12:17:00Z">
              <w:del w:id="3960" w:author="Briceño-PC" w:date="2019-07-19T10:05:00Z">
                <w:r w:rsidRPr="008557AD" w:rsidDel="002A1F43">
                  <w:rPr>
                    <w:rFonts w:ascii="Calibri" w:eastAsia="Times New Roman" w:hAnsi="Calibri" w:cs="Calibri"/>
                    <w:noProof/>
                    <w:color w:val="000000"/>
                    <w:lang w:eastAsia="es-PE"/>
                  </w:rPr>
                  <mc:AlternateContent>
                    <mc:Choice Requires="wps">
                      <w:drawing>
                        <wp:anchor distT="0" distB="0" distL="114300" distR="114300" simplePos="0" relativeHeight="251770880" behindDoc="0" locked="0" layoutInCell="1" allowOverlap="1">
                          <wp:simplePos x="0" y="0"/>
                          <wp:positionH relativeFrom="column">
                            <wp:posOffset>266700</wp:posOffset>
                          </wp:positionH>
                          <wp:positionV relativeFrom="paragraph">
                            <wp:posOffset>28575</wp:posOffset>
                          </wp:positionV>
                          <wp:extent cx="276225" cy="1619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25717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6EC81340" id="Rectángulo 46" o:spid="_x0000_s1026" style="position:absolute;margin-left:21pt;margin-top:2.25pt;width:21.75pt;height:12.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" fillcolor="#5b9bd5 [3204]" strokecolor="#1f4d78 [1604]" strokeweight="1pt"/>
                      </w:pict>
                    </mc:Fallback>
                  </mc:AlternateContent>
                </w:r>
                <w:r w:rsidRPr="008557AD" w:rsidDel="002A1F43">
                  <w:rPr>
                    <w:rFonts w:ascii="Calibri" w:eastAsia="Times New Roman" w:hAnsi="Calibri" w:cs="Calibri"/>
                    <w:noProof/>
                    <w:color w:val="000000"/>
                    <w:lang w:eastAsia="es-PE"/>
                  </w:rPr>
                  <mc:AlternateContent>
                    <mc:Choice Requires="wps">
                      <w:drawing>
                        <wp:anchor distT="0" distB="0" distL="114300" distR="114300" simplePos="0" relativeHeight="251771904" behindDoc="0" locked="0" layoutInCell="1" allowOverlap="1">
                          <wp:simplePos x="0" y="0"/>
                          <wp:positionH relativeFrom="column">
                            <wp:posOffset>1095375</wp:posOffset>
                          </wp:positionH>
                          <wp:positionV relativeFrom="paragraph">
                            <wp:posOffset>28575</wp:posOffset>
                          </wp:positionV>
                          <wp:extent cx="247650" cy="171450"/>
                          <wp:effectExtent l="0" t="0" r="19050" b="19050"/>
                          <wp:wrapNone/>
                          <wp:docPr id="45" name="Rectángulo 45"/>
                          <wp:cNvGraphicFramePr/>
                          <a:graphic xmlns:a="http://schemas.openxmlformats.org/drawingml/2006/main">
                            <a:graphicData uri="http://schemas.microsoft.com/office/word/2010/wordprocessingShape">
                              <wps:wsp>
                                <wps:cNvSpPr/>
                                <wps:spPr>
                                  <a:xfrm>
                                    <a:off x="0" y="0"/>
                                    <a:ext cx="247650" cy="152400"/>
                                  </a:xfrm>
                                  <a:prstGeom prst="rect">
                                    <a:avLst/>
                                  </a:prstGeom>
                                  <a:solidFill>
                                    <a:schemeClr val="bg1"/>
                                  </a:solidFill>
                                  <a:ln>
                                    <a:solidFill>
                                      <a:sysClr val="windowText" lastClr="0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6CBC1D48" id="Rectángulo 45" o:spid="_x0000_s1026" style="position:absolute;margin-left:86.25pt;margin-top:2.25pt;width:19.5pt;height:1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" fillcolor="white [3212]" strokecolor="windowText" strokeweight="1pt"/>
                      </w:pict>
                    </mc:Fallback>
                  </mc:AlternateContent>
                </w:r>
              </w:del>
            </w:ins>
          </w:p>
          <w:tbl>
            <w:tblPr>
              <w:tblW w:w="2043" w:type="dxa"/>
              <w:tblCellSpacing w:w="0" w:type="dxa"/>
              <w:tblCellMar>
                <w:left w:w="0" w:type="dxa"/>
                <w:right w:w="0" w:type="dxa"/>
              </w:tblCellMar>
              <w:tblLook w:val="04A0" w:firstRow="1" w:lastRow="0" w:firstColumn="1" w:lastColumn="0" w:noHBand="0" w:noVBand="1"/>
              <w:tblPrChange w:id="3961" w:author="Jairo Navez" w:date="2019-06-14T12:17:00Z">
                <w:tblPr>
                  <w:tblW w:w="0" w:type="auto"/>
                  <w:tblCellSpacing w:w="0" w:type="dxa"/>
                  <w:tblCellMar>
                    <w:left w:w="0" w:type="dxa"/>
                    <w:right w:w="0" w:type="dxa"/>
                  </w:tblCellMar>
                  <w:tblLook w:val="04A0" w:firstRow="1" w:lastRow="0" w:firstColumn="1" w:lastColumn="0" w:noHBand="0" w:noVBand="1"/>
                </w:tblPr>
              </w:tblPrChange>
            </w:tblPr>
            <w:tblGrid>
              <w:gridCol w:w="2063"/>
              <w:tblGridChange w:id="3962">
                <w:tblGrid>
                  <w:gridCol w:w="2420"/>
                </w:tblGrid>
              </w:tblGridChange>
            </w:tblGrid>
            <w:tr w:rsidR="008557AD" w:rsidRPr="008557AD" w:rsidDel="002A1F43" w:rsidTr="008557AD">
              <w:trPr>
                <w:trHeight w:val="274"/>
                <w:tblCellSpacing w:w="0" w:type="dxa"/>
                <w:ins w:id="3963" w:author="Jairo Navez" w:date="2019-06-14T12:17:00Z"/>
                <w:del w:id="3964" w:author="Briceño-PC" w:date="2019-07-19T10:05:00Z"/>
                <w:trPrChange w:id="3965" w:author="Jairo Navez" w:date="2019-06-14T12:17:00Z">
                  <w:trPr>
                    <w:trHeight w:val="269"/>
                    <w:tblCellSpacing w:w="0" w:type="dxa"/>
                  </w:trPr>
                </w:trPrChange>
              </w:trPr>
              <w:tc>
                <w:tcPr>
                  <w:tcW w:w="2043"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Change w:id="3966" w:author="Jairo Navez" w:date="2019-06-14T12:17:00Z">
                    <w:tcPr>
                      <w:tcW w:w="240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
                  </w:tcPrChange>
                </w:tcPr>
                <w:p w:rsidR="008557AD" w:rsidRPr="008557AD" w:rsidDel="002A1F43" w:rsidRDefault="008557AD" w:rsidP="008557AD">
                  <w:pPr>
                    <w:spacing w:after="0" w:line="240" w:lineRule="auto"/>
                    <w:jc w:val="center"/>
                    <w:rPr>
                      <w:ins w:id="3967" w:author="Jairo Navez" w:date="2019-06-14T12:17:00Z"/>
                      <w:del w:id="3968" w:author="Briceño-PC" w:date="2019-07-19T10:05:00Z"/>
                      <w:rFonts w:ascii="Calibri" w:eastAsia="Times New Roman" w:hAnsi="Calibri" w:cs="Calibri"/>
                      <w:color w:val="000000"/>
                      <w:lang w:eastAsia="es-PE"/>
                    </w:rPr>
                  </w:pPr>
                  <w:ins w:id="3969" w:author="Jairo Navez" w:date="2019-06-14T12:17:00Z">
                    <w:del w:id="3970" w:author="Briceño-PC" w:date="2019-07-19T10:05:00Z">
                      <w:r w:rsidRPr="008557AD" w:rsidDel="002A1F43">
                        <w:rPr>
                          <w:rFonts w:ascii="Calibri" w:eastAsia="Times New Roman" w:hAnsi="Calibri" w:cs="Calibri"/>
                          <w:color w:val="000000"/>
                          <w:lang w:eastAsia="es-PE"/>
                        </w:rPr>
                        <w:delText>Si                        No</w:delText>
                      </w:r>
                    </w:del>
                  </w:ins>
                </w:p>
              </w:tc>
            </w:tr>
            <w:tr w:rsidR="008557AD" w:rsidRPr="008557AD" w:rsidDel="002A1F43" w:rsidTr="008557AD">
              <w:trPr>
                <w:trHeight w:val="274"/>
                <w:tblCellSpacing w:w="0" w:type="dxa"/>
                <w:ins w:id="3971" w:author="Jairo Navez" w:date="2019-06-14T12:17:00Z"/>
                <w:del w:id="3972" w:author="Briceño-PC" w:date="2019-07-19T10:05:00Z"/>
                <w:trPrChange w:id="3973" w:author="Jairo Navez" w:date="2019-06-14T12:17:00Z">
                  <w:trPr>
                    <w:trHeight w:val="269"/>
                    <w:tblCellSpacing w:w="0" w:type="dxa"/>
                  </w:trPr>
                </w:trPrChange>
              </w:trPr>
              <w:tc>
                <w:tcPr>
                  <w:tcW w:w="0" w:type="auto"/>
                  <w:vMerge/>
                  <w:tcBorders>
                    <w:top w:val="single" w:sz="4" w:space="0" w:color="auto"/>
                    <w:left w:val="single" w:sz="4" w:space="0" w:color="auto"/>
                    <w:bottom w:val="single" w:sz="4" w:space="0" w:color="000000"/>
                    <w:right w:val="single" w:sz="4" w:space="0" w:color="000000"/>
                  </w:tcBorders>
                  <w:vAlign w:val="center"/>
                  <w:hideMark/>
                  <w:tcPrChange w:id="3974" w:author="Jairo Navez" w:date="2019-06-14T12:17:00Z">
                    <w:tcPr>
                      <w:tcW w:w="0" w:type="auto"/>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Del="002A1F43" w:rsidRDefault="008557AD" w:rsidP="008557AD">
                  <w:pPr>
                    <w:spacing w:after="0" w:line="240" w:lineRule="auto"/>
                    <w:rPr>
                      <w:ins w:id="3975" w:author="Jairo Navez" w:date="2019-06-14T12:17:00Z"/>
                      <w:del w:id="3976" w:author="Briceño-PC" w:date="2019-07-19T10:05:00Z"/>
                      <w:rFonts w:ascii="Calibri" w:eastAsia="Times New Roman" w:hAnsi="Calibri" w:cs="Calibri"/>
                      <w:color w:val="000000"/>
                      <w:lang w:eastAsia="es-PE"/>
                    </w:rPr>
                  </w:pPr>
                </w:p>
              </w:tc>
            </w:tr>
          </w:tbl>
          <w:p w:rsidR="008557AD" w:rsidRPr="008557AD" w:rsidDel="002A1F43" w:rsidRDefault="008557AD" w:rsidP="008557AD">
            <w:pPr>
              <w:spacing w:after="0" w:line="240" w:lineRule="auto"/>
              <w:rPr>
                <w:ins w:id="3977" w:author="Jairo Navez" w:date="2019-06-14T12:17:00Z"/>
                <w:del w:id="3978" w:author="Briceño-PC" w:date="2019-07-19T10:05:00Z"/>
                <w:rFonts w:ascii="Calibri" w:eastAsia="Times New Roman" w:hAnsi="Calibri" w:cs="Calibri"/>
                <w:color w:val="000000"/>
                <w:lang w:eastAsia="es-PE"/>
              </w:rPr>
            </w:pPr>
          </w:p>
        </w:tc>
      </w:tr>
      <w:tr w:rsidR="008557AD" w:rsidRPr="008557AD" w:rsidDel="002A1F43" w:rsidTr="008557AD">
        <w:trPr>
          <w:trHeight w:val="305"/>
          <w:ins w:id="3979" w:author="Jairo Navez" w:date="2019-06-14T12:17:00Z"/>
          <w:del w:id="3980" w:author="Briceño-PC" w:date="2019-07-19T10:05:00Z"/>
          <w:trPrChange w:id="3981"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3982"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Del="002A1F43" w:rsidRDefault="008557AD" w:rsidP="008557AD">
            <w:pPr>
              <w:spacing w:after="0" w:line="240" w:lineRule="auto"/>
              <w:rPr>
                <w:ins w:id="3983" w:author="Jairo Navez" w:date="2019-06-14T12:17:00Z"/>
                <w:del w:id="3984" w:author="Briceño-PC" w:date="2019-07-19T10:05:00Z"/>
                <w:rFonts w:ascii="Calibri" w:eastAsia="Times New Roman" w:hAnsi="Calibri" w:cs="Calibri"/>
                <w:color w:val="333333"/>
                <w:sz w:val="24"/>
                <w:szCs w:val="24"/>
                <w:lang w:eastAsia="es-PE"/>
              </w:rPr>
            </w:pPr>
          </w:p>
        </w:tc>
        <w:tc>
          <w:tcPr>
            <w:tcW w:w="2169" w:type="dxa"/>
            <w:vMerge/>
            <w:tcBorders>
              <w:top w:val="nil"/>
              <w:left w:val="nil"/>
              <w:bottom w:val="single" w:sz="4" w:space="0" w:color="000000"/>
              <w:right w:val="single" w:sz="4" w:space="0" w:color="000000"/>
            </w:tcBorders>
            <w:vAlign w:val="center"/>
            <w:hideMark/>
            <w:tcPrChange w:id="3985" w:author="Jairo Navez" w:date="2019-06-14T12:17:00Z">
              <w:tcPr>
                <w:tcW w:w="2440" w:type="dxa"/>
                <w:vMerge/>
                <w:tcBorders>
                  <w:top w:val="nil"/>
                  <w:left w:val="nil"/>
                  <w:bottom w:val="single" w:sz="4" w:space="0" w:color="000000"/>
                  <w:right w:val="single" w:sz="4" w:space="0" w:color="000000"/>
                </w:tcBorders>
                <w:vAlign w:val="center"/>
                <w:hideMark/>
              </w:tcPr>
            </w:tcPrChange>
          </w:tcPr>
          <w:p w:rsidR="008557AD" w:rsidRPr="008557AD" w:rsidDel="002A1F43" w:rsidRDefault="008557AD" w:rsidP="008557AD">
            <w:pPr>
              <w:spacing w:after="0" w:line="240" w:lineRule="auto"/>
              <w:rPr>
                <w:ins w:id="3986" w:author="Jairo Navez" w:date="2019-06-14T12:17:00Z"/>
                <w:del w:id="3987" w:author="Briceño-PC" w:date="2019-07-19T10:05:00Z"/>
                <w:rFonts w:ascii="Calibri" w:eastAsia="Times New Roman" w:hAnsi="Calibri" w:cs="Calibri"/>
                <w:color w:val="000000"/>
                <w:lang w:eastAsia="es-PE"/>
              </w:rPr>
            </w:pPr>
          </w:p>
        </w:tc>
      </w:tr>
      <w:tr w:rsidR="008557AD" w:rsidRPr="008557AD" w:rsidDel="002A1F43" w:rsidTr="008557AD">
        <w:trPr>
          <w:trHeight w:val="305"/>
          <w:ins w:id="3988" w:author="Jairo Navez" w:date="2019-06-14T12:17:00Z"/>
          <w:del w:id="3989" w:author="Briceño-PC" w:date="2019-07-19T10:05:00Z"/>
          <w:trPrChange w:id="3990" w:author="Jairo Navez" w:date="2019-06-14T12:17:00Z">
            <w:trPr>
              <w:trHeight w:val="300"/>
            </w:trPr>
          </w:trPrChange>
        </w:trPr>
        <w:tc>
          <w:tcPr>
            <w:tcW w:w="7058"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991" w:author="Jairo Navez" w:date="2019-06-14T12:17: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8557AD" w:rsidRPr="008557AD" w:rsidDel="002A1F43" w:rsidRDefault="008557AD" w:rsidP="008557AD">
            <w:pPr>
              <w:spacing w:after="0" w:line="240" w:lineRule="auto"/>
              <w:rPr>
                <w:ins w:id="3992" w:author="Jairo Navez" w:date="2019-06-14T12:17:00Z"/>
                <w:del w:id="3993" w:author="Briceño-PC" w:date="2019-07-19T10:05:00Z"/>
                <w:rFonts w:ascii="Calibri" w:eastAsia="Times New Roman" w:hAnsi="Calibri" w:cs="Calibri"/>
                <w:color w:val="000000"/>
                <w:lang w:eastAsia="es-PE"/>
              </w:rPr>
            </w:pPr>
            <w:ins w:id="3994" w:author="Jairo Navez" w:date="2019-06-14T12:17:00Z">
              <w:del w:id="3995" w:author="Briceño-PC" w:date="2019-07-19T10:05:00Z">
                <w:r w:rsidRPr="008557AD" w:rsidDel="002A1F43">
                  <w:rPr>
                    <w:rFonts w:ascii="Calibri" w:eastAsia="Times New Roman" w:hAnsi="Calibri" w:cs="Calibri"/>
                    <w:color w:val="000000"/>
                    <w:lang w:eastAsia="es-PE"/>
                  </w:rPr>
                  <w:delText>Pruebas Sustantivas</w:delText>
                </w:r>
              </w:del>
            </w:ins>
          </w:p>
        </w:tc>
        <w:tc>
          <w:tcPr>
            <w:tcW w:w="2169" w:type="dxa"/>
            <w:tcBorders>
              <w:top w:val="single" w:sz="4" w:space="0" w:color="auto"/>
              <w:left w:val="nil"/>
              <w:bottom w:val="single" w:sz="4" w:space="0" w:color="auto"/>
              <w:right w:val="single" w:sz="4" w:space="0" w:color="000000"/>
            </w:tcBorders>
            <w:shd w:val="clear" w:color="000000" w:fill="FFFFFF"/>
            <w:noWrap/>
            <w:vAlign w:val="bottom"/>
            <w:hideMark/>
            <w:tcPrChange w:id="3996" w:author="Jairo Navez" w:date="2019-06-14T12:17: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8557AD" w:rsidRPr="008557AD" w:rsidDel="002A1F43" w:rsidRDefault="008557AD" w:rsidP="008557AD">
            <w:pPr>
              <w:spacing w:after="0" w:line="240" w:lineRule="auto"/>
              <w:rPr>
                <w:ins w:id="3997" w:author="Jairo Navez" w:date="2019-06-14T12:17:00Z"/>
                <w:del w:id="3998" w:author="Briceño-PC" w:date="2019-07-19T10:05:00Z"/>
                <w:rFonts w:ascii="Calibri" w:eastAsia="Times New Roman" w:hAnsi="Calibri" w:cs="Calibri"/>
                <w:color w:val="000000"/>
                <w:lang w:eastAsia="es-PE"/>
              </w:rPr>
            </w:pPr>
            <w:ins w:id="3999" w:author="Jairo Navez" w:date="2019-06-14T12:17:00Z">
              <w:del w:id="4000" w:author="Briceño-PC" w:date="2019-07-19T10:05:00Z">
                <w:r w:rsidRPr="008557AD" w:rsidDel="002A1F43">
                  <w:rPr>
                    <w:rFonts w:ascii="Calibri" w:eastAsia="Times New Roman" w:hAnsi="Calibri" w:cs="Calibri"/>
                    <w:color w:val="000000"/>
                    <w:lang w:eastAsia="es-PE"/>
                  </w:rPr>
                  <w:delText>Responsable</w:delText>
                </w:r>
              </w:del>
            </w:ins>
          </w:p>
        </w:tc>
      </w:tr>
      <w:tr w:rsidR="008557AD" w:rsidRPr="008557AD" w:rsidDel="002A1F43" w:rsidTr="008557AD">
        <w:trPr>
          <w:trHeight w:val="305"/>
          <w:ins w:id="4001" w:author="Jairo Navez" w:date="2019-06-14T12:17:00Z"/>
          <w:del w:id="4002" w:author="Briceño-PC" w:date="2019-07-19T10:05:00Z"/>
          <w:trPrChange w:id="4003" w:author="Jairo Navez" w:date="2019-06-14T12:17:00Z">
            <w:trPr>
              <w:trHeight w:val="300"/>
            </w:trPr>
          </w:trPrChange>
        </w:trPr>
        <w:tc>
          <w:tcPr>
            <w:tcW w:w="7058"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4004" w:author="Jairo Navez" w:date="2019-06-14T12:17: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8557AD" w:rsidRPr="008557AD" w:rsidDel="002A1F43" w:rsidRDefault="008557AD" w:rsidP="008557AD">
            <w:pPr>
              <w:spacing w:after="0" w:line="240" w:lineRule="auto"/>
              <w:rPr>
                <w:ins w:id="4005" w:author="Jairo Navez" w:date="2019-06-14T12:17:00Z"/>
                <w:del w:id="4006" w:author="Briceño-PC" w:date="2019-07-19T10:05:00Z"/>
                <w:rFonts w:ascii="Calibri" w:eastAsia="Times New Roman" w:hAnsi="Calibri" w:cs="Calibri"/>
                <w:color w:val="000000"/>
                <w:lang w:eastAsia="es-PE"/>
              </w:rPr>
            </w:pPr>
            <w:ins w:id="4007" w:author="Jairo Navez" w:date="2019-06-14T12:17:00Z">
              <w:del w:id="4008" w:author="Briceño-PC" w:date="2019-07-19T10:05:00Z">
                <w:r w:rsidRPr="008557AD" w:rsidDel="002A1F43">
                  <w:rPr>
                    <w:rFonts w:ascii="Calibri" w:eastAsia="Times New Roman" w:hAnsi="Calibri" w:cs="Calibri"/>
                    <w:color w:val="000000"/>
                    <w:lang w:eastAsia="es-PE"/>
                  </w:rPr>
                  <w:delText>Pasos a seguir:</w:delText>
                </w:r>
              </w:del>
            </w:ins>
          </w:p>
        </w:tc>
        <w:tc>
          <w:tcPr>
            <w:tcW w:w="2169"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4009" w:author="Jairo Navez" w:date="2019-06-14T12:17:00Z">
              <w:tcPr>
                <w:tcW w:w="244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8557AD" w:rsidRPr="008557AD" w:rsidDel="002A1F43" w:rsidRDefault="008557AD" w:rsidP="008557AD">
            <w:pPr>
              <w:spacing w:after="0" w:line="240" w:lineRule="auto"/>
              <w:jc w:val="center"/>
              <w:rPr>
                <w:ins w:id="4010" w:author="Jairo Navez" w:date="2019-06-14T12:17:00Z"/>
                <w:del w:id="4011" w:author="Briceño-PC" w:date="2019-07-19T10:05:00Z"/>
                <w:rFonts w:ascii="Calibri" w:eastAsia="Times New Roman" w:hAnsi="Calibri" w:cs="Calibri"/>
                <w:color w:val="000000"/>
                <w:lang w:eastAsia="es-PE"/>
              </w:rPr>
            </w:pPr>
            <w:ins w:id="4012" w:author="Jairo Navez" w:date="2019-06-14T12:17:00Z">
              <w:del w:id="4013" w:author="Briceño-PC" w:date="2019-07-19T10:05:00Z">
                <w:r w:rsidRPr="008557AD" w:rsidDel="002A1F43">
                  <w:rPr>
                    <w:rFonts w:ascii="Calibri" w:eastAsia="Times New Roman" w:hAnsi="Calibri" w:cs="Calibri"/>
                    <w:color w:val="000000"/>
                    <w:lang w:eastAsia="es-PE"/>
                  </w:rPr>
                  <w:delText>Cintia Olivares</w:delText>
                </w:r>
              </w:del>
            </w:ins>
          </w:p>
        </w:tc>
      </w:tr>
      <w:tr w:rsidR="008557AD" w:rsidRPr="008557AD" w:rsidDel="002A1F43" w:rsidTr="008557AD">
        <w:trPr>
          <w:trHeight w:val="305"/>
          <w:ins w:id="4014" w:author="Jairo Navez" w:date="2019-06-14T12:17:00Z"/>
          <w:del w:id="4015" w:author="Briceño-PC" w:date="2019-07-19T10:05:00Z"/>
          <w:trPrChange w:id="4016" w:author="Jairo Navez" w:date="2019-06-14T12:17:00Z">
            <w:trPr>
              <w:trHeight w:val="300"/>
            </w:trPr>
          </w:trPrChange>
        </w:trPr>
        <w:tc>
          <w:tcPr>
            <w:tcW w:w="7058"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Change w:id="4017" w:author="Jairo Navez" w:date="2019-06-14T12:17: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
            </w:tcPrChange>
          </w:tcPr>
          <w:p w:rsidR="008557AD" w:rsidRPr="008557AD" w:rsidDel="002A1F43" w:rsidRDefault="008557AD" w:rsidP="008557AD">
            <w:pPr>
              <w:spacing w:after="0" w:line="240" w:lineRule="auto"/>
              <w:jc w:val="center"/>
              <w:rPr>
                <w:ins w:id="4018" w:author="Jairo Navez" w:date="2019-06-14T12:17:00Z"/>
                <w:del w:id="4019" w:author="Briceño-PC" w:date="2019-07-19T10:05:00Z"/>
                <w:rFonts w:ascii="Calibri" w:eastAsia="Times New Roman" w:hAnsi="Calibri" w:cs="Calibri"/>
                <w:color w:val="000000"/>
                <w:lang w:eastAsia="es-PE"/>
              </w:rPr>
            </w:pPr>
            <w:ins w:id="4020" w:author="Jairo Navez" w:date="2019-06-14T12:17:00Z">
              <w:del w:id="4021" w:author="Briceño-PC" w:date="2019-07-19T10:05:00Z">
                <w:r w:rsidRPr="008557AD" w:rsidDel="002A1F43">
                  <w:rPr>
                    <w:rFonts w:ascii="Calibri" w:eastAsia="Times New Roman" w:hAnsi="Calibri" w:cs="Calibri"/>
                    <w:color w:val="000000"/>
                    <w:lang w:eastAsia="es-PE"/>
                  </w:rPr>
                  <w:delText xml:space="preserve">1.Verificar si existe un comité encargado de planear las compras o adquisiciones de recursos informaticos </w:delText>
                </w:r>
                <w:r w:rsidRPr="008557AD" w:rsidDel="002A1F43">
                  <w:rPr>
                    <w:rFonts w:ascii="Calibri" w:eastAsia="Times New Roman" w:hAnsi="Calibri" w:cs="Calibri"/>
                    <w:color w:val="000000"/>
                    <w:lang w:eastAsia="es-PE"/>
                  </w:rPr>
                  <w:br/>
                  <w:delText xml:space="preserve">2.Identificar los mienbros que lo integran </w:delText>
                </w:r>
                <w:r w:rsidRPr="008557AD" w:rsidDel="002A1F43">
                  <w:rPr>
                    <w:rFonts w:ascii="Calibri" w:eastAsia="Times New Roman" w:hAnsi="Calibri" w:cs="Calibri"/>
                    <w:color w:val="000000"/>
                    <w:lang w:eastAsia="es-PE"/>
                  </w:rPr>
                  <w:br/>
                  <w:delText xml:space="preserve">3.Verificar si hay programado un plan de posibles compras o adquisiciones de recursos informáticos </w:delText>
                </w:r>
              </w:del>
            </w:ins>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022"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Del="002A1F43" w:rsidRDefault="008557AD" w:rsidP="008557AD">
            <w:pPr>
              <w:spacing w:after="0" w:line="240" w:lineRule="auto"/>
              <w:rPr>
                <w:ins w:id="4023" w:author="Jairo Navez" w:date="2019-06-14T12:17:00Z"/>
                <w:del w:id="4024" w:author="Briceño-PC" w:date="2019-07-19T10:05:00Z"/>
                <w:rFonts w:ascii="Calibri" w:eastAsia="Times New Roman" w:hAnsi="Calibri" w:cs="Calibri"/>
                <w:color w:val="000000"/>
                <w:lang w:eastAsia="es-PE"/>
              </w:rPr>
            </w:pPr>
          </w:p>
        </w:tc>
      </w:tr>
      <w:tr w:rsidR="008557AD" w:rsidRPr="008557AD" w:rsidDel="002A1F43" w:rsidTr="008557AD">
        <w:trPr>
          <w:trHeight w:val="305"/>
          <w:ins w:id="4025" w:author="Jairo Navez" w:date="2019-06-14T12:17:00Z"/>
          <w:del w:id="4026" w:author="Briceño-PC" w:date="2019-07-19T10:05:00Z"/>
          <w:trPrChange w:id="4027"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4028"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Del="002A1F43" w:rsidRDefault="008557AD" w:rsidP="008557AD">
            <w:pPr>
              <w:spacing w:after="0" w:line="240" w:lineRule="auto"/>
              <w:rPr>
                <w:ins w:id="4029" w:author="Jairo Navez" w:date="2019-06-14T12:17:00Z"/>
                <w:del w:id="4030" w:author="Briceño-PC" w:date="2019-07-19T10:05:00Z"/>
                <w:rFonts w:ascii="Calibri" w:eastAsia="Times New Roman" w:hAnsi="Calibri" w:cs="Calibri"/>
                <w:color w:val="000000"/>
                <w:lang w:eastAsia="es-PE"/>
              </w:rPr>
            </w:pPr>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031"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Del="002A1F43" w:rsidRDefault="008557AD" w:rsidP="008557AD">
            <w:pPr>
              <w:spacing w:after="0" w:line="240" w:lineRule="auto"/>
              <w:rPr>
                <w:ins w:id="4032" w:author="Jairo Navez" w:date="2019-06-14T12:17:00Z"/>
                <w:del w:id="4033" w:author="Briceño-PC" w:date="2019-07-19T10:05:00Z"/>
                <w:rFonts w:ascii="Calibri" w:eastAsia="Times New Roman" w:hAnsi="Calibri" w:cs="Calibri"/>
                <w:color w:val="000000"/>
                <w:lang w:eastAsia="es-PE"/>
              </w:rPr>
            </w:pPr>
          </w:p>
        </w:tc>
      </w:tr>
      <w:tr w:rsidR="008557AD" w:rsidRPr="008557AD" w:rsidDel="002A1F43" w:rsidTr="008557AD">
        <w:trPr>
          <w:trHeight w:val="305"/>
          <w:ins w:id="4034" w:author="Jairo Navez" w:date="2019-06-14T12:17:00Z"/>
          <w:del w:id="4035" w:author="Briceño-PC" w:date="2019-07-19T10:05:00Z"/>
          <w:trPrChange w:id="4036"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4037"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Del="002A1F43" w:rsidRDefault="008557AD" w:rsidP="008557AD">
            <w:pPr>
              <w:spacing w:after="0" w:line="240" w:lineRule="auto"/>
              <w:rPr>
                <w:ins w:id="4038" w:author="Jairo Navez" w:date="2019-06-14T12:17:00Z"/>
                <w:del w:id="4039" w:author="Briceño-PC" w:date="2019-07-19T10:05:00Z"/>
                <w:rFonts w:ascii="Calibri" w:eastAsia="Times New Roman" w:hAnsi="Calibri" w:cs="Calibri"/>
                <w:color w:val="000000"/>
                <w:lang w:eastAsia="es-PE"/>
              </w:rPr>
            </w:pPr>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040"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Del="002A1F43" w:rsidRDefault="008557AD" w:rsidP="008557AD">
            <w:pPr>
              <w:spacing w:after="0" w:line="240" w:lineRule="auto"/>
              <w:rPr>
                <w:ins w:id="4041" w:author="Jairo Navez" w:date="2019-06-14T12:17:00Z"/>
                <w:del w:id="4042" w:author="Briceño-PC" w:date="2019-07-19T10:05:00Z"/>
                <w:rFonts w:ascii="Calibri" w:eastAsia="Times New Roman" w:hAnsi="Calibri" w:cs="Calibri"/>
                <w:color w:val="000000"/>
                <w:lang w:eastAsia="es-PE"/>
              </w:rPr>
            </w:pPr>
          </w:p>
        </w:tc>
      </w:tr>
      <w:tr w:rsidR="008557AD" w:rsidRPr="008557AD" w:rsidDel="002A1F43" w:rsidTr="008557AD">
        <w:trPr>
          <w:trHeight w:val="305"/>
          <w:ins w:id="4043" w:author="Jairo Navez" w:date="2019-06-14T12:17:00Z"/>
          <w:del w:id="4044" w:author="Briceño-PC" w:date="2019-07-19T10:05:00Z"/>
          <w:trPrChange w:id="4045"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4046"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Del="002A1F43" w:rsidRDefault="008557AD" w:rsidP="008557AD">
            <w:pPr>
              <w:spacing w:after="0" w:line="240" w:lineRule="auto"/>
              <w:rPr>
                <w:ins w:id="4047" w:author="Jairo Navez" w:date="2019-06-14T12:17:00Z"/>
                <w:del w:id="4048" w:author="Briceño-PC" w:date="2019-07-19T10:05:00Z"/>
                <w:rFonts w:ascii="Calibri" w:eastAsia="Times New Roman" w:hAnsi="Calibri" w:cs="Calibri"/>
                <w:color w:val="000000"/>
                <w:lang w:eastAsia="es-PE"/>
              </w:rPr>
            </w:pPr>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049"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Del="002A1F43" w:rsidRDefault="008557AD" w:rsidP="008557AD">
            <w:pPr>
              <w:spacing w:after="0" w:line="240" w:lineRule="auto"/>
              <w:rPr>
                <w:ins w:id="4050" w:author="Jairo Navez" w:date="2019-06-14T12:17:00Z"/>
                <w:del w:id="4051" w:author="Briceño-PC" w:date="2019-07-19T10:05:00Z"/>
                <w:rFonts w:ascii="Calibri" w:eastAsia="Times New Roman" w:hAnsi="Calibri" w:cs="Calibri"/>
                <w:color w:val="000000"/>
                <w:lang w:eastAsia="es-PE"/>
              </w:rPr>
            </w:pPr>
          </w:p>
        </w:tc>
      </w:tr>
      <w:tr w:rsidR="008557AD" w:rsidRPr="008557AD" w:rsidDel="002A1F43" w:rsidTr="008557AD">
        <w:trPr>
          <w:trHeight w:val="305"/>
          <w:ins w:id="4052" w:author="Jairo Navez" w:date="2019-06-14T12:17:00Z"/>
          <w:del w:id="4053" w:author="Briceño-PC" w:date="2019-07-19T10:05:00Z"/>
          <w:trPrChange w:id="4054"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4055"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Del="002A1F43" w:rsidRDefault="008557AD" w:rsidP="008557AD">
            <w:pPr>
              <w:spacing w:after="0" w:line="240" w:lineRule="auto"/>
              <w:rPr>
                <w:ins w:id="4056" w:author="Jairo Navez" w:date="2019-06-14T12:17:00Z"/>
                <w:del w:id="4057" w:author="Briceño-PC" w:date="2019-07-19T10:05:00Z"/>
                <w:rFonts w:ascii="Calibri" w:eastAsia="Times New Roman" w:hAnsi="Calibri" w:cs="Calibri"/>
                <w:color w:val="000000"/>
                <w:lang w:eastAsia="es-PE"/>
              </w:rPr>
            </w:pPr>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058"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Del="002A1F43" w:rsidRDefault="008557AD" w:rsidP="008557AD">
            <w:pPr>
              <w:spacing w:after="0" w:line="240" w:lineRule="auto"/>
              <w:rPr>
                <w:ins w:id="4059" w:author="Jairo Navez" w:date="2019-06-14T12:17:00Z"/>
                <w:del w:id="4060" w:author="Briceño-PC" w:date="2019-07-19T10:05:00Z"/>
                <w:rFonts w:ascii="Calibri" w:eastAsia="Times New Roman" w:hAnsi="Calibri" w:cs="Calibri"/>
                <w:color w:val="000000"/>
                <w:lang w:eastAsia="es-PE"/>
              </w:rPr>
            </w:pPr>
          </w:p>
        </w:tc>
      </w:tr>
    </w:tbl>
    <w:p w:rsidR="008557AD" w:rsidRPr="00BC61DE" w:rsidRDefault="008557AD">
      <w:pPr>
        <w:autoSpaceDE w:val="0"/>
        <w:autoSpaceDN w:val="0"/>
        <w:adjustRightInd w:val="0"/>
        <w:spacing w:after="0" w:line="240" w:lineRule="auto"/>
        <w:jc w:val="both"/>
        <w:rPr>
          <w:ins w:id="4061" w:author="Jairo Navez" w:date="2019-06-14T12:17:00Z"/>
          <w:rFonts w:cstheme="minorHAnsi"/>
          <w:sz w:val="24"/>
          <w:szCs w:val="24"/>
          <w:rPrChange w:id="4062" w:author="jhon argomedo" w:date="2019-06-07T06:30:00Z">
            <w:rPr>
              <w:ins w:id="4063" w:author="Jairo Navez" w:date="2019-06-14T12:17:00Z"/>
            </w:rPr>
          </w:rPrChange>
        </w:rPr>
        <w:pPrChange w:id="4064" w:author="jhon argomedo" w:date="2019-06-07T06:30:00Z">
          <w:pPr>
            <w:pStyle w:val="Prrafodelista"/>
            <w:numPr>
              <w:numId w:val="43"/>
            </w:numPr>
            <w:autoSpaceDE w:val="0"/>
            <w:autoSpaceDN w:val="0"/>
            <w:adjustRightInd w:val="0"/>
            <w:spacing w:after="0" w:line="240" w:lineRule="auto"/>
            <w:ind w:hanging="360"/>
            <w:jc w:val="both"/>
          </w:pPr>
        </w:pPrChange>
      </w:pPr>
    </w:p>
    <w:p w:rsidR="000A149D" w:rsidRPr="00BC61DE" w:rsidRDefault="000A149D">
      <w:pPr>
        <w:tabs>
          <w:tab w:val="left" w:pos="2160"/>
        </w:tabs>
        <w:autoSpaceDE w:val="0"/>
        <w:autoSpaceDN w:val="0"/>
        <w:adjustRightInd w:val="0"/>
        <w:spacing w:after="0" w:line="240" w:lineRule="auto"/>
        <w:jc w:val="both"/>
        <w:rPr>
          <w:ins w:id="4065" w:author="jhon argomedo" w:date="2019-06-07T05:33:00Z"/>
          <w:rFonts w:cstheme="minorHAnsi"/>
          <w:sz w:val="24"/>
          <w:szCs w:val="24"/>
          <w:rPrChange w:id="4066" w:author="jhon argomedo" w:date="2019-06-07T06:30:00Z">
            <w:rPr>
              <w:ins w:id="4067" w:author="jhon argomedo" w:date="2019-06-07T05:33:00Z"/>
            </w:rPr>
          </w:rPrChange>
        </w:rPr>
        <w:pPrChange w:id="4068" w:author="Briceño-PC" w:date="2019-06-14T09:05:00Z">
          <w:pPr>
            <w:pStyle w:val="Prrafodelista"/>
            <w:numPr>
              <w:numId w:val="43"/>
            </w:numPr>
            <w:autoSpaceDE w:val="0"/>
            <w:autoSpaceDN w:val="0"/>
            <w:adjustRightInd w:val="0"/>
            <w:spacing w:after="0" w:line="240" w:lineRule="auto"/>
            <w:ind w:hanging="360"/>
            <w:jc w:val="both"/>
          </w:pPr>
        </w:pPrChange>
      </w:pPr>
    </w:p>
    <w:p w:rsidR="0074770B" w:rsidRPr="005B6D54" w:rsidRDefault="0074770B">
      <w:pPr>
        <w:pStyle w:val="Ttulo2"/>
        <w:ind w:left="993"/>
        <w:rPr>
          <w:ins w:id="4069" w:author="jhon argomedo" w:date="2019-06-07T05:34:00Z"/>
          <w:b/>
          <w:lang w:eastAsia="es-CO"/>
          <w:rPrChange w:id="4070" w:author="Usuario de Windows" w:date="2019-06-14T03:23:00Z">
            <w:rPr>
              <w:ins w:id="4071" w:author="jhon argomedo" w:date="2019-06-07T05:34:00Z"/>
              <w:rFonts w:cstheme="minorHAnsi"/>
              <w:b/>
              <w:sz w:val="24"/>
              <w:szCs w:val="24"/>
            </w:rPr>
          </w:rPrChange>
        </w:rPr>
        <w:pPrChange w:id="4072" w:author="jhon argomedo" w:date="2019-06-07T05:34:00Z">
          <w:pPr>
            <w:pStyle w:val="Prrafodelista"/>
            <w:numPr>
              <w:numId w:val="44"/>
            </w:numPr>
            <w:autoSpaceDE w:val="0"/>
            <w:autoSpaceDN w:val="0"/>
            <w:adjustRightInd w:val="0"/>
            <w:spacing w:after="0" w:line="240" w:lineRule="auto"/>
            <w:ind w:hanging="360"/>
            <w:jc w:val="both"/>
          </w:pPr>
        </w:pPrChange>
      </w:pPr>
      <w:bookmarkStart w:id="4073" w:name="_Toc11374765"/>
      <w:ins w:id="4074" w:author="jhon argomedo" w:date="2019-06-07T05:34:00Z">
        <w:r w:rsidRPr="005B6D54">
          <w:rPr>
            <w:b/>
            <w:color w:val="auto"/>
            <w:lang w:eastAsia="es-CO"/>
            <w:rPrChange w:id="4075" w:author="Usuario de Windows" w:date="2019-06-14T03:23:00Z">
              <w:rPr>
                <w:lang w:eastAsia="es-CO"/>
              </w:rPr>
            </w:rPrChange>
          </w:rPr>
          <w:t>13.Técnicas y Herramientas</w:t>
        </w:r>
        <w:bookmarkEnd w:id="4073"/>
      </w:ins>
    </w:p>
    <w:p w:rsidR="0074770B" w:rsidRDefault="0074770B" w:rsidP="0074770B">
      <w:pPr>
        <w:pStyle w:val="Prrafodelista"/>
        <w:numPr>
          <w:ilvl w:val="0"/>
          <w:numId w:val="49"/>
        </w:numPr>
        <w:autoSpaceDE w:val="0"/>
        <w:autoSpaceDN w:val="0"/>
        <w:adjustRightInd w:val="0"/>
        <w:spacing w:after="0" w:line="240" w:lineRule="auto"/>
        <w:ind w:left="1843" w:firstLine="0"/>
        <w:jc w:val="both"/>
        <w:rPr>
          <w:ins w:id="4076" w:author="jhon argomedo" w:date="2019-06-07T05:42:00Z"/>
          <w:rFonts w:cstheme="minorHAnsi"/>
          <w:sz w:val="24"/>
          <w:szCs w:val="24"/>
        </w:rPr>
      </w:pPr>
      <w:ins w:id="4077" w:author="jhon argomedo" w:date="2019-06-07T05:42:00Z">
        <w:r w:rsidRPr="0074770B">
          <w:rPr>
            <w:rFonts w:cstheme="minorHAnsi"/>
            <w:sz w:val="24"/>
            <w:szCs w:val="24"/>
            <w:rPrChange w:id="4078" w:author="jhon argomedo" w:date="2019-06-07T05:42:00Z">
              <w:rPr>
                <w:rFonts w:cstheme="minorHAnsi"/>
                <w:b/>
                <w:sz w:val="24"/>
                <w:szCs w:val="24"/>
              </w:rPr>
            </w:rPrChange>
          </w:rPr>
          <w:t>Técnicas</w:t>
        </w:r>
      </w:ins>
    </w:p>
    <w:p w:rsidR="0074770B" w:rsidRPr="0074770B" w:rsidRDefault="0074770B">
      <w:pPr>
        <w:pStyle w:val="Prrafodelista"/>
        <w:autoSpaceDE w:val="0"/>
        <w:autoSpaceDN w:val="0"/>
        <w:adjustRightInd w:val="0"/>
        <w:spacing w:after="0" w:line="240" w:lineRule="auto"/>
        <w:ind w:left="1843"/>
        <w:jc w:val="both"/>
        <w:rPr>
          <w:ins w:id="4079" w:author="jhon argomedo" w:date="2019-06-07T05:42:00Z"/>
          <w:rFonts w:cstheme="minorHAnsi"/>
          <w:sz w:val="24"/>
          <w:szCs w:val="24"/>
          <w:rPrChange w:id="4080" w:author="jhon argomedo" w:date="2019-06-07T05:42:00Z">
            <w:rPr>
              <w:ins w:id="4081" w:author="jhon argomedo" w:date="2019-06-07T05:42:00Z"/>
              <w:rFonts w:cstheme="minorHAnsi"/>
              <w:b/>
              <w:sz w:val="24"/>
              <w:szCs w:val="24"/>
            </w:rPr>
          </w:rPrChange>
        </w:rPr>
        <w:pPrChange w:id="4082" w:author="jhon argomedo" w:date="2019-06-07T05:42:00Z">
          <w:pPr>
            <w:pStyle w:val="Prrafodelista"/>
            <w:numPr>
              <w:numId w:val="49"/>
            </w:numPr>
            <w:autoSpaceDE w:val="0"/>
            <w:autoSpaceDN w:val="0"/>
            <w:adjustRightInd w:val="0"/>
            <w:spacing w:after="0" w:line="240" w:lineRule="auto"/>
            <w:ind w:left="1440" w:hanging="360"/>
            <w:jc w:val="both"/>
          </w:pPr>
        </w:pPrChange>
      </w:pPr>
    </w:p>
    <w:tbl>
      <w:tblPr>
        <w:tblStyle w:val="Listaclara-nfasis1"/>
        <w:tblW w:w="0" w:type="auto"/>
        <w:tblInd w:w="1484" w:type="dxa"/>
        <w:tblLook w:val="04A0" w:firstRow="1" w:lastRow="0" w:firstColumn="1" w:lastColumn="0" w:noHBand="0" w:noVBand="1"/>
      </w:tblPr>
      <w:tblGrid>
        <w:gridCol w:w="4133"/>
      </w:tblGrid>
      <w:tr w:rsidR="0074770B" w:rsidRPr="008E733C" w:rsidDel="00E23ACF" w:rsidTr="007D47CE">
        <w:trPr>
          <w:cnfStyle w:val="100000000000" w:firstRow="1" w:lastRow="0" w:firstColumn="0" w:lastColumn="0" w:oddVBand="0" w:evenVBand="0" w:oddHBand="0" w:evenHBand="0" w:firstRowFirstColumn="0" w:firstRowLastColumn="0" w:lastRowFirstColumn="0" w:lastRowLastColumn="0"/>
          <w:ins w:id="4083" w:author="jhon argomedo" w:date="2019-06-07T05:42:00Z"/>
          <w:del w:id="4084" w:author="Briceño-PC" w:date="2019-07-19T10:09:00Z"/>
        </w:trPr>
        <w:tc>
          <w:tcPr>
            <w:cnfStyle w:val="001000000000" w:firstRow="0" w:lastRow="0" w:firstColumn="1" w:lastColumn="0" w:oddVBand="0" w:evenVBand="0" w:oddHBand="0" w:evenHBand="0" w:firstRowFirstColumn="0" w:firstRowLastColumn="0" w:lastRowFirstColumn="0" w:lastRowLastColumn="0"/>
            <w:tcW w:w="4133" w:type="dxa"/>
          </w:tcPr>
          <w:p w:rsidR="0074770B" w:rsidRPr="008E733C" w:rsidDel="00E23ACF" w:rsidRDefault="0074770B" w:rsidP="007D47CE">
            <w:pPr>
              <w:pStyle w:val="Prrafodelista"/>
              <w:autoSpaceDE w:val="0"/>
              <w:autoSpaceDN w:val="0"/>
              <w:adjustRightInd w:val="0"/>
              <w:ind w:left="0"/>
              <w:jc w:val="center"/>
              <w:rPr>
                <w:ins w:id="4085" w:author="jhon argomedo" w:date="2019-06-07T05:42:00Z"/>
                <w:del w:id="4086" w:author="Briceño-PC" w:date="2019-07-19T10:09:00Z"/>
                <w:rFonts w:cstheme="minorHAnsi"/>
                <w:b w:val="0"/>
                <w:sz w:val="24"/>
                <w:szCs w:val="24"/>
              </w:rPr>
            </w:pPr>
            <w:ins w:id="4087" w:author="jhon argomedo" w:date="2019-06-07T05:42:00Z">
              <w:del w:id="4088" w:author="Briceño-PC" w:date="2019-07-19T10:09:00Z">
                <w:r w:rsidRPr="008E733C" w:rsidDel="00E23ACF">
                  <w:rPr>
                    <w:rFonts w:cstheme="minorHAnsi"/>
                    <w:b w:val="0"/>
                    <w:sz w:val="24"/>
                    <w:szCs w:val="24"/>
                  </w:rPr>
                  <w:delText>Técnicas</w:delText>
                </w:r>
              </w:del>
            </w:ins>
          </w:p>
        </w:tc>
      </w:tr>
      <w:tr w:rsidR="0074770B" w:rsidRPr="008E733C" w:rsidDel="00E23ACF" w:rsidTr="007D47CE">
        <w:trPr>
          <w:cnfStyle w:val="000000100000" w:firstRow="0" w:lastRow="0" w:firstColumn="0" w:lastColumn="0" w:oddVBand="0" w:evenVBand="0" w:oddHBand="1" w:evenHBand="0" w:firstRowFirstColumn="0" w:firstRowLastColumn="0" w:lastRowFirstColumn="0" w:lastRowLastColumn="0"/>
          <w:trHeight w:val="1170"/>
          <w:ins w:id="4089" w:author="jhon argomedo" w:date="2019-06-07T05:42:00Z"/>
          <w:del w:id="4090" w:author="Briceño-PC" w:date="2019-07-19T10:09:00Z"/>
        </w:trPr>
        <w:tc>
          <w:tcPr>
            <w:cnfStyle w:val="001000000000" w:firstRow="0" w:lastRow="0" w:firstColumn="1" w:lastColumn="0" w:oddVBand="0" w:evenVBand="0" w:oddHBand="0" w:evenHBand="0" w:firstRowFirstColumn="0" w:firstRowLastColumn="0" w:lastRowFirstColumn="0" w:lastRowLastColumn="0"/>
            <w:tcW w:w="4133" w:type="dxa"/>
          </w:tcPr>
          <w:p w:rsidR="0074770B" w:rsidRPr="006C55D1" w:rsidDel="00E23ACF" w:rsidRDefault="0074770B">
            <w:pPr>
              <w:autoSpaceDE w:val="0"/>
              <w:autoSpaceDN w:val="0"/>
              <w:adjustRightInd w:val="0"/>
              <w:jc w:val="both"/>
              <w:rPr>
                <w:ins w:id="4091" w:author="jhon argomedo" w:date="2019-06-07T05:42:00Z"/>
                <w:del w:id="4092" w:author="Briceño-PC" w:date="2019-07-19T10:09:00Z"/>
                <w:rFonts w:cstheme="minorHAnsi"/>
                <w:sz w:val="24"/>
                <w:szCs w:val="24"/>
                <w:rPrChange w:id="4093" w:author="jhon argomedo" w:date="2019-06-14T14:25:00Z">
                  <w:rPr>
                    <w:ins w:id="4094" w:author="jhon argomedo" w:date="2019-06-07T05:42:00Z"/>
                    <w:del w:id="4095" w:author="Briceño-PC" w:date="2019-07-19T10:09:00Z"/>
                  </w:rPr>
                </w:rPrChange>
              </w:rPr>
              <w:pPrChange w:id="4096" w:author="jhon argomedo" w:date="2019-06-14T14:25:00Z">
                <w:pPr>
                  <w:pStyle w:val="Prrafodelista"/>
                  <w:numPr>
                    <w:numId w:val="41"/>
                  </w:numPr>
                  <w:autoSpaceDE w:val="0"/>
                  <w:autoSpaceDN w:val="0"/>
                  <w:adjustRightInd w:val="0"/>
                  <w:ind w:left="425" w:hanging="284"/>
                  <w:jc w:val="both"/>
                </w:pPr>
              </w:pPrChange>
            </w:pPr>
            <w:ins w:id="4097" w:author="jhon argomedo" w:date="2019-06-07T05:42:00Z">
              <w:del w:id="4098" w:author="Briceño-PC" w:date="2019-06-14T09:05:00Z">
                <w:r w:rsidRPr="006C55D1" w:rsidDel="001131DF">
                  <w:rPr>
                    <w:rFonts w:cstheme="minorHAnsi"/>
                    <w:sz w:val="24"/>
                    <w:szCs w:val="24"/>
                    <w:rPrChange w:id="4099" w:author="jhon argomedo" w:date="2019-06-14T14:25:00Z">
                      <w:rPr/>
                    </w:rPrChange>
                  </w:rPr>
                  <w:delText>Entrevistas</w:delText>
                </w:r>
              </w:del>
            </w:ins>
          </w:p>
          <w:p w:rsidR="0074770B" w:rsidRPr="008E733C" w:rsidDel="00E23ACF" w:rsidRDefault="0074770B" w:rsidP="0074770B">
            <w:pPr>
              <w:pStyle w:val="Prrafodelista"/>
              <w:numPr>
                <w:ilvl w:val="0"/>
                <w:numId w:val="41"/>
              </w:numPr>
              <w:autoSpaceDE w:val="0"/>
              <w:autoSpaceDN w:val="0"/>
              <w:adjustRightInd w:val="0"/>
              <w:ind w:left="425" w:hanging="284"/>
              <w:jc w:val="both"/>
              <w:rPr>
                <w:ins w:id="4100" w:author="jhon argomedo" w:date="2019-06-07T05:42:00Z"/>
                <w:del w:id="4101" w:author="Briceño-PC" w:date="2019-07-19T10:09:00Z"/>
                <w:rFonts w:cstheme="minorHAnsi"/>
                <w:b w:val="0"/>
                <w:sz w:val="24"/>
                <w:szCs w:val="24"/>
              </w:rPr>
            </w:pPr>
            <w:ins w:id="4102" w:author="jhon argomedo" w:date="2019-06-07T05:42:00Z">
              <w:del w:id="4103" w:author="Briceño-PC" w:date="2019-07-19T10:09:00Z">
                <w:r w:rsidRPr="008E733C" w:rsidDel="00E23ACF">
                  <w:rPr>
                    <w:rFonts w:cstheme="minorHAnsi"/>
                    <w:b w:val="0"/>
                    <w:sz w:val="24"/>
                    <w:szCs w:val="24"/>
                  </w:rPr>
                  <w:delText>Observación</w:delText>
                </w:r>
              </w:del>
            </w:ins>
          </w:p>
          <w:p w:rsidR="00ED7CEB" w:rsidRPr="0034538B" w:rsidDel="00E23ACF" w:rsidRDefault="0074770B">
            <w:pPr>
              <w:autoSpaceDE w:val="0"/>
              <w:autoSpaceDN w:val="0"/>
              <w:adjustRightInd w:val="0"/>
              <w:jc w:val="both"/>
              <w:rPr>
                <w:ins w:id="4104" w:author="jhon argomedo" w:date="2019-06-07T05:42:00Z"/>
                <w:del w:id="4105" w:author="Briceño-PC" w:date="2019-07-19T10:09:00Z"/>
                <w:rFonts w:cstheme="minorHAnsi"/>
                <w:sz w:val="24"/>
                <w:szCs w:val="24"/>
                <w:rPrChange w:id="4106" w:author="Briceño-PC" w:date="2019-06-13T09:34:00Z">
                  <w:rPr>
                    <w:ins w:id="4107" w:author="jhon argomedo" w:date="2019-06-07T05:42:00Z"/>
                    <w:del w:id="4108" w:author="Briceño-PC" w:date="2019-07-19T10:09:00Z"/>
                  </w:rPr>
                </w:rPrChange>
              </w:rPr>
              <w:pPrChange w:id="4109" w:author="Briceño-PC" w:date="2019-06-13T09:34:00Z">
                <w:pPr>
                  <w:pStyle w:val="Prrafodelista"/>
                  <w:numPr>
                    <w:numId w:val="41"/>
                  </w:numPr>
                  <w:autoSpaceDE w:val="0"/>
                  <w:autoSpaceDN w:val="0"/>
                  <w:adjustRightInd w:val="0"/>
                  <w:ind w:left="425" w:hanging="284"/>
                  <w:jc w:val="both"/>
                </w:pPr>
              </w:pPrChange>
            </w:pPr>
            <w:ins w:id="4110" w:author="jhon argomedo" w:date="2019-06-07T05:42:00Z">
              <w:del w:id="4111" w:author="Briceño-PC" w:date="2019-07-19T10:09:00Z">
                <w:r w:rsidRPr="008E733C" w:rsidDel="00E23ACF">
                  <w:rPr>
                    <w:rFonts w:cstheme="minorHAnsi"/>
                    <w:b w:val="0"/>
                    <w:sz w:val="24"/>
                    <w:szCs w:val="24"/>
                  </w:rPr>
                  <w:delText>Análisis Documental</w:delText>
                </w:r>
              </w:del>
            </w:ins>
          </w:p>
        </w:tc>
      </w:tr>
    </w:tbl>
    <w:p w:rsidR="0074770B" w:rsidDel="006C55D1" w:rsidRDefault="00E23ACF">
      <w:pPr>
        <w:pStyle w:val="Prrafodelista"/>
        <w:autoSpaceDE w:val="0"/>
        <w:autoSpaceDN w:val="0"/>
        <w:adjustRightInd w:val="0"/>
        <w:spacing w:after="0" w:line="240" w:lineRule="auto"/>
        <w:ind w:left="1701"/>
        <w:jc w:val="both"/>
        <w:rPr>
          <w:ins w:id="4112" w:author="Briceño-PC" w:date="2019-06-13T09:34:00Z"/>
          <w:del w:id="4113" w:author="jhon argomedo" w:date="2019-06-14T14:25:00Z"/>
          <w:rFonts w:cstheme="minorHAnsi"/>
          <w:sz w:val="24"/>
          <w:szCs w:val="24"/>
        </w:rPr>
        <w:pPrChange w:id="4114" w:author="jhon argomedo" w:date="2019-06-07T05:33:00Z">
          <w:pPr>
            <w:pStyle w:val="Prrafodelista"/>
            <w:numPr>
              <w:numId w:val="43"/>
            </w:numPr>
            <w:autoSpaceDE w:val="0"/>
            <w:autoSpaceDN w:val="0"/>
            <w:adjustRightInd w:val="0"/>
            <w:spacing w:after="0" w:line="240" w:lineRule="auto"/>
            <w:ind w:hanging="360"/>
            <w:jc w:val="both"/>
          </w:pPr>
        </w:pPrChange>
      </w:pPr>
      <w:ins w:id="4115" w:author="Briceño-PC" w:date="2019-07-19T10:10:00Z">
        <w:r>
          <w:rPr>
            <w:rFonts w:cstheme="minorHAnsi"/>
            <w:sz w:val="24"/>
            <w:szCs w:val="24"/>
          </w:rPr>
          <w:tab/>
        </w:r>
        <w:r>
          <w:rPr>
            <w:rFonts w:cstheme="minorHAnsi"/>
            <w:sz w:val="24"/>
            <w:szCs w:val="24"/>
          </w:rPr>
          <w:tab/>
        </w:r>
        <w:r>
          <w:rPr>
            <w:rFonts w:cstheme="minorHAnsi"/>
            <w:sz w:val="24"/>
            <w:szCs w:val="24"/>
          </w:rPr>
          <w:tab/>
          <w:t>${Tecnicas}</w:t>
        </w:r>
      </w:ins>
    </w:p>
    <w:p w:rsidR="0034538B" w:rsidDel="006C55D1" w:rsidRDefault="0034538B">
      <w:pPr>
        <w:pStyle w:val="Prrafodelista"/>
        <w:autoSpaceDE w:val="0"/>
        <w:autoSpaceDN w:val="0"/>
        <w:adjustRightInd w:val="0"/>
        <w:spacing w:after="0" w:line="240" w:lineRule="auto"/>
        <w:ind w:left="1701"/>
        <w:jc w:val="both"/>
        <w:rPr>
          <w:ins w:id="4116" w:author="Briceño-PC" w:date="2019-06-13T09:34:00Z"/>
          <w:del w:id="4117" w:author="jhon argomedo" w:date="2019-06-14T14:25:00Z"/>
          <w:rFonts w:cstheme="minorHAnsi"/>
          <w:sz w:val="24"/>
          <w:szCs w:val="24"/>
        </w:rPr>
        <w:pPrChange w:id="4118" w:author="jhon argomedo" w:date="2019-06-07T05:33:00Z">
          <w:pPr>
            <w:pStyle w:val="Prrafodelista"/>
            <w:numPr>
              <w:numId w:val="43"/>
            </w:numPr>
            <w:autoSpaceDE w:val="0"/>
            <w:autoSpaceDN w:val="0"/>
            <w:adjustRightInd w:val="0"/>
            <w:spacing w:after="0" w:line="240" w:lineRule="auto"/>
            <w:ind w:hanging="360"/>
            <w:jc w:val="both"/>
          </w:pPr>
        </w:pPrChange>
      </w:pPr>
    </w:p>
    <w:p w:rsidR="0034538B" w:rsidRPr="006C55D1" w:rsidDel="006C55D1" w:rsidRDefault="0034538B">
      <w:pPr>
        <w:autoSpaceDE w:val="0"/>
        <w:autoSpaceDN w:val="0"/>
        <w:adjustRightInd w:val="0"/>
        <w:spacing w:after="0" w:line="240" w:lineRule="auto"/>
        <w:jc w:val="both"/>
        <w:rPr>
          <w:ins w:id="4119" w:author="Briceño-PC" w:date="2019-06-13T09:34:00Z"/>
          <w:del w:id="4120" w:author="jhon argomedo" w:date="2019-06-14T14:25:00Z"/>
          <w:rFonts w:cstheme="minorHAnsi"/>
          <w:sz w:val="24"/>
          <w:szCs w:val="24"/>
          <w:rPrChange w:id="4121" w:author="jhon argomedo" w:date="2019-06-14T14:25:00Z">
            <w:rPr>
              <w:ins w:id="4122" w:author="Briceño-PC" w:date="2019-06-13T09:34:00Z"/>
              <w:del w:id="4123" w:author="jhon argomedo" w:date="2019-06-14T14:25:00Z"/>
            </w:rPr>
          </w:rPrChange>
        </w:rPr>
        <w:pPrChange w:id="4124" w:author="jhon argomedo" w:date="2019-06-14T14:25:00Z">
          <w:pPr>
            <w:pStyle w:val="Prrafodelista"/>
            <w:numPr>
              <w:numId w:val="43"/>
            </w:numPr>
            <w:autoSpaceDE w:val="0"/>
            <w:autoSpaceDN w:val="0"/>
            <w:adjustRightInd w:val="0"/>
            <w:spacing w:after="0" w:line="240" w:lineRule="auto"/>
            <w:ind w:hanging="360"/>
            <w:jc w:val="both"/>
          </w:pPr>
        </w:pPrChange>
      </w:pPr>
    </w:p>
    <w:p w:rsidR="0034538B" w:rsidDel="006C55D1" w:rsidRDefault="0034538B">
      <w:pPr>
        <w:pStyle w:val="Prrafodelista"/>
        <w:autoSpaceDE w:val="0"/>
        <w:autoSpaceDN w:val="0"/>
        <w:adjustRightInd w:val="0"/>
        <w:spacing w:after="0" w:line="240" w:lineRule="auto"/>
        <w:ind w:left="1701"/>
        <w:jc w:val="both"/>
        <w:rPr>
          <w:ins w:id="4125" w:author="Briceño-PC" w:date="2019-06-13T09:34:00Z"/>
          <w:del w:id="4126" w:author="jhon argomedo" w:date="2019-06-14T14:25:00Z"/>
          <w:rFonts w:cstheme="minorHAnsi"/>
          <w:sz w:val="24"/>
          <w:szCs w:val="24"/>
        </w:rPr>
        <w:pPrChange w:id="4127" w:author="jhon argomedo" w:date="2019-06-07T05:33:00Z">
          <w:pPr>
            <w:pStyle w:val="Prrafodelista"/>
            <w:numPr>
              <w:numId w:val="43"/>
            </w:numPr>
            <w:autoSpaceDE w:val="0"/>
            <w:autoSpaceDN w:val="0"/>
            <w:adjustRightInd w:val="0"/>
            <w:spacing w:after="0" w:line="240" w:lineRule="auto"/>
            <w:ind w:hanging="360"/>
            <w:jc w:val="both"/>
          </w:pPr>
        </w:pPrChange>
      </w:pPr>
    </w:p>
    <w:p w:rsidR="0034538B" w:rsidRPr="006C55D1" w:rsidRDefault="0034538B">
      <w:pPr>
        <w:autoSpaceDE w:val="0"/>
        <w:autoSpaceDN w:val="0"/>
        <w:adjustRightInd w:val="0"/>
        <w:spacing w:after="0" w:line="240" w:lineRule="auto"/>
        <w:jc w:val="both"/>
        <w:rPr>
          <w:ins w:id="4128" w:author="jhon argomedo" w:date="2019-06-07T05:42:00Z"/>
          <w:rFonts w:cstheme="minorHAnsi"/>
          <w:sz w:val="24"/>
          <w:szCs w:val="24"/>
          <w:rPrChange w:id="4129" w:author="jhon argomedo" w:date="2019-06-14T14:25:00Z">
            <w:rPr>
              <w:ins w:id="4130" w:author="jhon argomedo" w:date="2019-06-07T05:42:00Z"/>
            </w:rPr>
          </w:rPrChange>
        </w:rPr>
        <w:pPrChange w:id="4131" w:author="jhon argomedo" w:date="2019-06-14T14:25:00Z">
          <w:pPr>
            <w:pStyle w:val="Prrafodelista"/>
            <w:numPr>
              <w:numId w:val="43"/>
            </w:numPr>
            <w:autoSpaceDE w:val="0"/>
            <w:autoSpaceDN w:val="0"/>
            <w:adjustRightInd w:val="0"/>
            <w:spacing w:after="0" w:line="240" w:lineRule="auto"/>
            <w:ind w:hanging="360"/>
            <w:jc w:val="both"/>
          </w:pPr>
        </w:pPrChange>
      </w:pPr>
    </w:p>
    <w:p w:rsidR="0074770B" w:rsidRDefault="0074770B" w:rsidP="0074770B">
      <w:pPr>
        <w:pStyle w:val="Prrafodelista"/>
        <w:numPr>
          <w:ilvl w:val="0"/>
          <w:numId w:val="49"/>
        </w:numPr>
        <w:autoSpaceDE w:val="0"/>
        <w:autoSpaceDN w:val="0"/>
        <w:adjustRightInd w:val="0"/>
        <w:spacing w:after="0" w:line="240" w:lineRule="auto"/>
        <w:ind w:left="1843" w:firstLine="0"/>
        <w:jc w:val="both"/>
        <w:rPr>
          <w:ins w:id="4132" w:author="jhon argomedo" w:date="2019-06-07T05:43:00Z"/>
          <w:rFonts w:cstheme="minorHAnsi"/>
          <w:sz w:val="24"/>
          <w:szCs w:val="24"/>
        </w:rPr>
      </w:pPr>
      <w:ins w:id="4133" w:author="jhon argomedo" w:date="2019-06-07T05:42:00Z">
        <w:r w:rsidRPr="0074770B">
          <w:rPr>
            <w:rFonts w:cstheme="minorHAnsi"/>
            <w:sz w:val="24"/>
            <w:szCs w:val="24"/>
            <w:rPrChange w:id="4134" w:author="jhon argomedo" w:date="2019-06-07T05:42:00Z">
              <w:rPr>
                <w:rFonts w:cstheme="minorHAnsi"/>
                <w:b/>
                <w:sz w:val="24"/>
                <w:szCs w:val="24"/>
              </w:rPr>
            </w:rPrChange>
          </w:rPr>
          <w:t>Herramientas</w:t>
        </w:r>
      </w:ins>
    </w:p>
    <w:p w:rsidR="000A149D" w:rsidRPr="0074770B" w:rsidRDefault="00E23ACF" w:rsidP="00E23ACF">
      <w:pPr>
        <w:pStyle w:val="Prrafodelista"/>
        <w:autoSpaceDE w:val="0"/>
        <w:autoSpaceDN w:val="0"/>
        <w:adjustRightInd w:val="0"/>
        <w:spacing w:after="0" w:line="240" w:lineRule="auto"/>
        <w:ind w:left="2124"/>
        <w:jc w:val="both"/>
        <w:rPr>
          <w:ins w:id="4135" w:author="jhon argomedo" w:date="2019-06-07T05:42:00Z"/>
          <w:rFonts w:cstheme="minorHAnsi"/>
          <w:sz w:val="24"/>
          <w:szCs w:val="24"/>
          <w:rPrChange w:id="4136" w:author="jhon argomedo" w:date="2019-06-07T05:42:00Z">
            <w:rPr>
              <w:ins w:id="4137" w:author="jhon argomedo" w:date="2019-06-07T05:42:00Z"/>
              <w:rFonts w:cstheme="minorHAnsi"/>
              <w:b/>
              <w:sz w:val="24"/>
              <w:szCs w:val="24"/>
            </w:rPr>
          </w:rPrChange>
        </w:rPr>
        <w:pPrChange w:id="4138" w:author="Briceño-PC" w:date="2019-07-19T10:10:00Z">
          <w:pPr>
            <w:pStyle w:val="Prrafodelista"/>
            <w:numPr>
              <w:numId w:val="49"/>
            </w:numPr>
            <w:autoSpaceDE w:val="0"/>
            <w:autoSpaceDN w:val="0"/>
            <w:adjustRightInd w:val="0"/>
            <w:spacing w:after="0" w:line="240" w:lineRule="auto"/>
            <w:ind w:left="1440" w:hanging="360"/>
            <w:jc w:val="both"/>
          </w:pPr>
        </w:pPrChange>
      </w:pPr>
      <w:ins w:id="4139" w:author="Briceño-PC" w:date="2019-07-19T10:10:00Z">
        <w:r>
          <w:rPr>
            <w:rFonts w:cstheme="minorHAnsi"/>
            <w:sz w:val="24"/>
            <w:szCs w:val="24"/>
          </w:rPr>
          <w:t>${Heramientas</w:t>
        </w:r>
        <w:bookmarkStart w:id="4140" w:name="_GoBack"/>
        <w:bookmarkEnd w:id="4140"/>
        <w:r>
          <w:rPr>
            <w:rFonts w:cstheme="minorHAnsi"/>
            <w:sz w:val="24"/>
            <w:szCs w:val="24"/>
          </w:rPr>
          <w:t>}</w:t>
        </w:r>
      </w:ins>
    </w:p>
    <w:tbl>
      <w:tblPr>
        <w:tblStyle w:val="Listaclara-nfasis1"/>
        <w:tblW w:w="0" w:type="auto"/>
        <w:tblInd w:w="1469" w:type="dxa"/>
        <w:tblLook w:val="04A0" w:firstRow="1" w:lastRow="0" w:firstColumn="1" w:lastColumn="0" w:noHBand="0" w:noVBand="1"/>
      </w:tblPr>
      <w:tblGrid>
        <w:gridCol w:w="4133"/>
      </w:tblGrid>
      <w:tr w:rsidR="000A149D" w:rsidRPr="008E733C" w:rsidDel="00E23ACF" w:rsidTr="007D47CE">
        <w:trPr>
          <w:cnfStyle w:val="100000000000" w:firstRow="1" w:lastRow="0" w:firstColumn="0" w:lastColumn="0" w:oddVBand="0" w:evenVBand="0" w:oddHBand="0" w:evenHBand="0" w:firstRowFirstColumn="0" w:firstRowLastColumn="0" w:lastRowFirstColumn="0" w:lastRowLastColumn="0"/>
          <w:ins w:id="4141" w:author="jhon argomedo" w:date="2019-06-07T05:43:00Z"/>
          <w:del w:id="4142" w:author="Briceño-PC" w:date="2019-07-19T10:10:00Z"/>
        </w:trPr>
        <w:tc>
          <w:tcPr>
            <w:cnfStyle w:val="001000000000" w:firstRow="0" w:lastRow="0" w:firstColumn="1" w:lastColumn="0" w:oddVBand="0" w:evenVBand="0" w:oddHBand="0" w:evenHBand="0" w:firstRowFirstColumn="0" w:firstRowLastColumn="0" w:lastRowFirstColumn="0" w:lastRowLastColumn="0"/>
            <w:tcW w:w="4133" w:type="dxa"/>
          </w:tcPr>
          <w:p w:rsidR="000A149D" w:rsidRPr="008E733C" w:rsidDel="00E23ACF" w:rsidRDefault="000A149D" w:rsidP="007D47CE">
            <w:pPr>
              <w:pStyle w:val="Prrafodelista"/>
              <w:autoSpaceDE w:val="0"/>
              <w:autoSpaceDN w:val="0"/>
              <w:adjustRightInd w:val="0"/>
              <w:ind w:left="0"/>
              <w:jc w:val="center"/>
              <w:rPr>
                <w:ins w:id="4143" w:author="jhon argomedo" w:date="2019-06-07T05:43:00Z"/>
                <w:del w:id="4144" w:author="Briceño-PC" w:date="2019-07-19T10:10:00Z"/>
                <w:rFonts w:cstheme="minorHAnsi"/>
                <w:b w:val="0"/>
                <w:sz w:val="24"/>
                <w:szCs w:val="24"/>
              </w:rPr>
            </w:pPr>
            <w:ins w:id="4145" w:author="jhon argomedo" w:date="2019-06-07T05:43:00Z">
              <w:del w:id="4146" w:author="Briceño-PC" w:date="2019-07-19T10:10:00Z">
                <w:r w:rsidRPr="008E733C" w:rsidDel="00E23ACF">
                  <w:rPr>
                    <w:rFonts w:cstheme="minorHAnsi"/>
                    <w:b w:val="0"/>
                    <w:sz w:val="24"/>
                    <w:szCs w:val="24"/>
                  </w:rPr>
                  <w:delText>Herramientas</w:delText>
                </w:r>
              </w:del>
            </w:ins>
          </w:p>
        </w:tc>
      </w:tr>
      <w:tr w:rsidR="000A149D" w:rsidRPr="008E733C" w:rsidDel="00E23ACF" w:rsidTr="007D47CE">
        <w:trPr>
          <w:cnfStyle w:val="000000100000" w:firstRow="0" w:lastRow="0" w:firstColumn="0" w:lastColumn="0" w:oddVBand="0" w:evenVBand="0" w:oddHBand="1" w:evenHBand="0" w:firstRowFirstColumn="0" w:firstRowLastColumn="0" w:lastRowFirstColumn="0" w:lastRowLastColumn="0"/>
          <w:trHeight w:val="1170"/>
          <w:ins w:id="4147" w:author="jhon argomedo" w:date="2019-06-07T05:43:00Z"/>
          <w:del w:id="4148" w:author="Briceño-PC" w:date="2019-07-19T10:10:00Z"/>
        </w:trPr>
        <w:tc>
          <w:tcPr>
            <w:cnfStyle w:val="001000000000" w:firstRow="0" w:lastRow="0" w:firstColumn="1" w:lastColumn="0" w:oddVBand="0" w:evenVBand="0" w:oddHBand="0" w:evenHBand="0" w:firstRowFirstColumn="0" w:firstRowLastColumn="0" w:lastRowFirstColumn="0" w:lastRowLastColumn="0"/>
            <w:tcW w:w="4133" w:type="dxa"/>
          </w:tcPr>
          <w:p w:rsidR="000A149D" w:rsidRPr="008E733C" w:rsidDel="00E23ACF" w:rsidRDefault="000A149D" w:rsidP="000A149D">
            <w:pPr>
              <w:pStyle w:val="Prrafodelista"/>
              <w:numPr>
                <w:ilvl w:val="0"/>
                <w:numId w:val="41"/>
              </w:numPr>
              <w:autoSpaceDE w:val="0"/>
              <w:autoSpaceDN w:val="0"/>
              <w:adjustRightInd w:val="0"/>
              <w:ind w:left="425" w:hanging="284"/>
              <w:jc w:val="both"/>
              <w:rPr>
                <w:ins w:id="4149" w:author="jhon argomedo" w:date="2019-06-07T05:43:00Z"/>
                <w:del w:id="4150" w:author="Briceño-PC" w:date="2019-07-19T10:10:00Z"/>
                <w:rFonts w:cstheme="minorHAnsi"/>
                <w:b w:val="0"/>
                <w:sz w:val="24"/>
                <w:szCs w:val="24"/>
              </w:rPr>
            </w:pPr>
            <w:ins w:id="4151" w:author="jhon argomedo" w:date="2019-06-07T05:43:00Z">
              <w:del w:id="4152" w:author="Briceño-PC" w:date="2019-07-19T10:10:00Z">
                <w:r w:rsidRPr="008E733C" w:rsidDel="00E23ACF">
                  <w:rPr>
                    <w:rFonts w:cstheme="minorHAnsi"/>
                    <w:b w:val="0"/>
                    <w:sz w:val="24"/>
                    <w:szCs w:val="24"/>
                  </w:rPr>
                  <w:delText xml:space="preserve">Software </w:delText>
                </w:r>
              </w:del>
            </w:ins>
            <w:ins w:id="4153" w:author="jhon argomedo" w:date="2019-06-07T05:57:00Z">
              <w:del w:id="4154" w:author="Briceño-PC" w:date="2019-07-19T10:10:00Z">
                <w:r w:rsidR="005479E6" w:rsidDel="00E23ACF">
                  <w:rPr>
                    <w:rFonts w:cstheme="minorHAnsi"/>
                    <w:b w:val="0"/>
                    <w:sz w:val="24"/>
                    <w:szCs w:val="24"/>
                  </w:rPr>
                  <w:delText>ofimático</w:delText>
                </w:r>
              </w:del>
            </w:ins>
          </w:p>
          <w:p w:rsidR="000A149D" w:rsidRPr="008E733C" w:rsidDel="00E23ACF" w:rsidRDefault="000A149D" w:rsidP="000A149D">
            <w:pPr>
              <w:pStyle w:val="Prrafodelista"/>
              <w:numPr>
                <w:ilvl w:val="0"/>
                <w:numId w:val="41"/>
              </w:numPr>
              <w:autoSpaceDE w:val="0"/>
              <w:autoSpaceDN w:val="0"/>
              <w:adjustRightInd w:val="0"/>
              <w:ind w:left="425" w:hanging="284"/>
              <w:jc w:val="both"/>
              <w:rPr>
                <w:ins w:id="4155" w:author="jhon argomedo" w:date="2019-06-07T05:43:00Z"/>
                <w:del w:id="4156" w:author="Briceño-PC" w:date="2019-07-19T10:10:00Z"/>
                <w:rFonts w:cstheme="minorHAnsi"/>
                <w:b w:val="0"/>
                <w:sz w:val="24"/>
                <w:szCs w:val="24"/>
              </w:rPr>
            </w:pPr>
            <w:ins w:id="4157" w:author="jhon argomedo" w:date="2019-06-07T05:43:00Z">
              <w:del w:id="4158" w:author="Briceño-PC" w:date="2019-07-19T10:10:00Z">
                <w:r w:rsidRPr="008E733C" w:rsidDel="00E23ACF">
                  <w:rPr>
                    <w:rFonts w:cstheme="minorHAnsi"/>
                    <w:b w:val="0"/>
                    <w:sz w:val="24"/>
                    <w:szCs w:val="24"/>
                  </w:rPr>
                  <w:delText>Software para Tomar Nota</w:delText>
                </w:r>
              </w:del>
            </w:ins>
          </w:p>
          <w:p w:rsidR="000A149D" w:rsidRPr="008E733C" w:rsidDel="00E23ACF" w:rsidRDefault="000A149D" w:rsidP="000A149D">
            <w:pPr>
              <w:pStyle w:val="Prrafodelista"/>
              <w:numPr>
                <w:ilvl w:val="0"/>
                <w:numId w:val="41"/>
              </w:numPr>
              <w:autoSpaceDE w:val="0"/>
              <w:autoSpaceDN w:val="0"/>
              <w:adjustRightInd w:val="0"/>
              <w:ind w:left="425" w:hanging="284"/>
              <w:jc w:val="both"/>
              <w:rPr>
                <w:ins w:id="4159" w:author="jhon argomedo" w:date="2019-06-07T05:43:00Z"/>
                <w:del w:id="4160" w:author="Briceño-PC" w:date="2019-07-19T10:10:00Z"/>
                <w:rFonts w:cstheme="minorHAnsi"/>
                <w:b w:val="0"/>
                <w:sz w:val="24"/>
                <w:szCs w:val="24"/>
              </w:rPr>
            </w:pPr>
            <w:ins w:id="4161" w:author="jhon argomedo" w:date="2019-06-07T05:43:00Z">
              <w:del w:id="4162" w:author="Briceño-PC" w:date="2019-07-19T10:10:00Z">
                <w:r w:rsidRPr="008E733C" w:rsidDel="00E23ACF">
                  <w:rPr>
                    <w:rFonts w:cstheme="minorHAnsi"/>
                    <w:b w:val="0"/>
                    <w:sz w:val="24"/>
                    <w:szCs w:val="24"/>
                  </w:rPr>
                  <w:delText>PC</w:delText>
                </w:r>
              </w:del>
            </w:ins>
          </w:p>
          <w:p w:rsidR="0034538B" w:rsidRPr="0034538B" w:rsidDel="00E23ACF" w:rsidRDefault="005479E6">
            <w:pPr>
              <w:pStyle w:val="Prrafodelista"/>
              <w:numPr>
                <w:ilvl w:val="0"/>
                <w:numId w:val="41"/>
              </w:numPr>
              <w:autoSpaceDE w:val="0"/>
              <w:autoSpaceDN w:val="0"/>
              <w:adjustRightInd w:val="0"/>
              <w:ind w:left="425" w:hanging="284"/>
              <w:jc w:val="both"/>
              <w:rPr>
                <w:ins w:id="4163" w:author="jhon argomedo" w:date="2019-06-07T05:43:00Z"/>
                <w:del w:id="4164" w:author="Briceño-PC" w:date="2019-07-19T10:10:00Z"/>
                <w:rFonts w:cstheme="minorHAnsi"/>
                <w:b w:val="0"/>
                <w:sz w:val="24"/>
                <w:szCs w:val="24"/>
                <w:rPrChange w:id="4165" w:author="Briceño-PC" w:date="2019-06-13T09:34:00Z">
                  <w:rPr>
                    <w:ins w:id="4166" w:author="jhon argomedo" w:date="2019-06-07T05:43:00Z"/>
                    <w:del w:id="4167" w:author="Briceño-PC" w:date="2019-07-19T10:10:00Z"/>
                  </w:rPr>
                </w:rPrChange>
              </w:rPr>
            </w:pPr>
            <w:ins w:id="4168" w:author="jhon argomedo" w:date="2019-06-07T05:43:00Z">
              <w:del w:id="4169" w:author="Briceño-PC" w:date="2019-07-19T10:10:00Z">
                <w:r w:rsidDel="00E23ACF">
                  <w:rPr>
                    <w:rFonts w:cstheme="minorHAnsi"/>
                    <w:b w:val="0"/>
                    <w:sz w:val="24"/>
                    <w:szCs w:val="24"/>
                  </w:rPr>
                  <w:delText>Impresora</w:delText>
                </w:r>
              </w:del>
            </w:ins>
          </w:p>
        </w:tc>
      </w:tr>
    </w:tbl>
    <w:p w:rsidR="0074770B" w:rsidRPr="0074770B" w:rsidRDefault="0074770B">
      <w:pPr>
        <w:pStyle w:val="Prrafodelista"/>
        <w:autoSpaceDE w:val="0"/>
        <w:autoSpaceDN w:val="0"/>
        <w:adjustRightInd w:val="0"/>
        <w:spacing w:after="0" w:line="240" w:lineRule="auto"/>
        <w:ind w:left="1701"/>
        <w:jc w:val="both"/>
        <w:rPr>
          <w:ins w:id="4170" w:author="jhon argomedo" w:date="2019-06-07T05:32:00Z"/>
          <w:rFonts w:cstheme="minorHAnsi"/>
          <w:sz w:val="24"/>
          <w:szCs w:val="24"/>
          <w:rPrChange w:id="4171" w:author="jhon argomedo" w:date="2019-06-07T05:33:00Z">
            <w:rPr>
              <w:ins w:id="4172" w:author="jhon argomedo" w:date="2019-06-07T05:32:00Z"/>
              <w:rFonts w:cstheme="minorHAnsi"/>
              <w:b/>
              <w:sz w:val="24"/>
              <w:szCs w:val="24"/>
            </w:rPr>
          </w:rPrChange>
        </w:rPr>
        <w:pPrChange w:id="4173" w:author="jhon argomedo" w:date="2019-06-07T05:33:00Z">
          <w:pPr>
            <w:pStyle w:val="Prrafodelista"/>
            <w:numPr>
              <w:numId w:val="43"/>
            </w:numPr>
            <w:autoSpaceDE w:val="0"/>
            <w:autoSpaceDN w:val="0"/>
            <w:adjustRightInd w:val="0"/>
            <w:spacing w:after="0" w:line="240" w:lineRule="auto"/>
            <w:ind w:hanging="360"/>
            <w:jc w:val="both"/>
          </w:pPr>
        </w:pPrChange>
      </w:pPr>
    </w:p>
    <w:p w:rsidR="0074770B" w:rsidRPr="005B6D54" w:rsidDel="006C52AC" w:rsidRDefault="0074770B">
      <w:pPr>
        <w:pStyle w:val="Ttulo2"/>
        <w:ind w:left="993"/>
        <w:rPr>
          <w:ins w:id="4174" w:author="jhon argomedo" w:date="2019-06-07T05:35:00Z"/>
          <w:del w:id="4175" w:author="Briceño-PC" w:date="2019-07-19T09:07:00Z"/>
          <w:b/>
          <w:lang w:eastAsia="es-CO"/>
          <w:rPrChange w:id="4176" w:author="Usuario de Windows" w:date="2019-06-14T03:24:00Z">
            <w:rPr>
              <w:ins w:id="4177" w:author="jhon argomedo" w:date="2019-06-07T05:35:00Z"/>
              <w:del w:id="4178" w:author="Briceño-PC" w:date="2019-07-19T09:07:00Z"/>
              <w:lang w:eastAsia="es-CO"/>
            </w:rPr>
          </w:rPrChange>
        </w:rPr>
        <w:pPrChange w:id="4179" w:author="Briceño-PC" w:date="2019-07-19T09:07:00Z">
          <w:pPr>
            <w:pStyle w:val="Prrafodelista"/>
            <w:numPr>
              <w:numId w:val="44"/>
            </w:numPr>
            <w:autoSpaceDE w:val="0"/>
            <w:autoSpaceDN w:val="0"/>
            <w:adjustRightInd w:val="0"/>
            <w:spacing w:after="0" w:line="240" w:lineRule="auto"/>
            <w:ind w:hanging="360"/>
            <w:jc w:val="both"/>
          </w:pPr>
        </w:pPrChange>
      </w:pPr>
      <w:bookmarkStart w:id="4180" w:name="_Toc11374766"/>
      <w:ins w:id="4181" w:author="jhon argomedo" w:date="2019-06-07T05:34:00Z">
        <w:del w:id="4182" w:author="Briceño-PC" w:date="2019-07-19T09:07:00Z">
          <w:r w:rsidRPr="005B6D54" w:rsidDel="006C52AC">
            <w:rPr>
              <w:b/>
              <w:lang w:eastAsia="es-CO"/>
              <w:rPrChange w:id="4183" w:author="Usuario de Windows" w:date="2019-06-14T03:24:00Z">
                <w:rPr>
                  <w:lang w:eastAsia="es-CO"/>
                </w:rPr>
              </w:rPrChange>
            </w:rPr>
            <w:delText>14.Control de Cambios</w:delText>
          </w:r>
        </w:del>
      </w:ins>
      <w:bookmarkEnd w:id="4180"/>
    </w:p>
    <w:p w:rsidR="0074770B" w:rsidRPr="005107F3" w:rsidDel="006C52AC" w:rsidRDefault="005B6D54">
      <w:pPr>
        <w:pStyle w:val="Ttulo2"/>
        <w:ind w:left="993"/>
        <w:rPr>
          <w:ins w:id="4184" w:author="jhon argomedo" w:date="2019-06-07T05:35:00Z"/>
          <w:del w:id="4185" w:author="Briceño-PC" w:date="2019-07-19T09:07:00Z"/>
          <w:b/>
        </w:rPr>
        <w:pPrChange w:id="4186" w:author="Briceño-PC" w:date="2019-07-19T09:07:00Z">
          <w:pPr>
            <w:pStyle w:val="Prrafodelista"/>
            <w:numPr>
              <w:numId w:val="47"/>
            </w:numPr>
            <w:tabs>
              <w:tab w:val="left" w:pos="1560"/>
            </w:tabs>
            <w:autoSpaceDE w:val="0"/>
            <w:autoSpaceDN w:val="0"/>
            <w:adjustRightInd w:val="0"/>
            <w:spacing w:after="0" w:line="240" w:lineRule="auto"/>
            <w:ind w:left="1276" w:hanging="360"/>
            <w:jc w:val="both"/>
          </w:pPr>
        </w:pPrChange>
      </w:pPr>
      <w:bookmarkStart w:id="4187" w:name="_Toc11374767"/>
      <w:ins w:id="4188" w:author="Usuario de Windows" w:date="2019-06-14T03:25:00Z">
        <w:del w:id="4189" w:author="Briceño-PC" w:date="2019-07-19T09:07:00Z">
          <w:r w:rsidRPr="005B6D54" w:rsidDel="006C52AC">
            <w:rPr>
              <w:b/>
              <w:rPrChange w:id="4190" w:author="Usuario de Windows" w:date="2019-06-14T03:25:00Z">
                <w:rPr>
                  <w:b/>
                </w:rPr>
              </w:rPrChange>
            </w:rPr>
            <w:delText>1.</w:delText>
          </w:r>
        </w:del>
      </w:ins>
      <w:ins w:id="4191" w:author="Usuario de Windows" w:date="2019-06-14T03:24:00Z">
        <w:del w:id="4192" w:author="Briceño-PC" w:date="2019-07-19T09:07:00Z">
          <w:r w:rsidRPr="005B6D54" w:rsidDel="006C52AC">
            <w:rPr>
              <w:b/>
              <w:rPrChange w:id="4193" w:author="Usuario de Windows" w:date="2019-06-14T03:25:00Z">
                <w:rPr/>
              </w:rPrChange>
            </w:rPr>
            <w:delText xml:space="preserve"> </w:delText>
          </w:r>
        </w:del>
      </w:ins>
      <w:ins w:id="4194" w:author="jhon argomedo" w:date="2019-06-07T05:35:00Z">
        <w:del w:id="4195" w:author="Briceño-PC" w:date="2019-07-19T09:07:00Z">
          <w:r w:rsidR="0074770B" w:rsidRPr="005B6D54" w:rsidDel="006C52AC">
            <w:rPr>
              <w:b/>
              <w:rPrChange w:id="4196" w:author="Usuario de Windows" w:date="2019-06-14T03:25:00Z">
                <w:rPr>
                  <w:rFonts w:cstheme="minorHAnsi"/>
                  <w:b/>
                </w:rPr>
              </w:rPrChange>
            </w:rPr>
            <w:delText>Procedimientos de Control de Cambios</w:delText>
          </w:r>
          <w:bookmarkEnd w:id="4187"/>
        </w:del>
      </w:ins>
    </w:p>
    <w:p w:rsidR="0074770B" w:rsidRPr="008E733C" w:rsidDel="006C52AC" w:rsidRDefault="0074770B">
      <w:pPr>
        <w:pStyle w:val="Ttulo2"/>
        <w:ind w:left="993"/>
        <w:rPr>
          <w:ins w:id="4197" w:author="jhon argomedo" w:date="2019-06-07T05:35:00Z"/>
          <w:del w:id="4198" w:author="Briceño-PC" w:date="2019-07-19T09:07:00Z"/>
          <w:rFonts w:cstheme="minorHAnsi"/>
          <w:b/>
          <w:sz w:val="24"/>
          <w:szCs w:val="24"/>
        </w:rPr>
        <w:pPrChange w:id="4199" w:author="Briceño-PC" w:date="2019-07-19T09:07:00Z">
          <w:pPr>
            <w:pStyle w:val="Prrafodelista"/>
            <w:autoSpaceDE w:val="0"/>
            <w:autoSpaceDN w:val="0"/>
            <w:adjustRightInd w:val="0"/>
            <w:spacing w:after="0" w:line="240" w:lineRule="auto"/>
            <w:ind w:left="993"/>
            <w:jc w:val="both"/>
          </w:pPr>
        </w:pPrChange>
      </w:pPr>
    </w:p>
    <w:p w:rsidR="0074770B" w:rsidRPr="0074770B" w:rsidDel="006C52AC" w:rsidRDefault="006D7C60">
      <w:pPr>
        <w:pStyle w:val="Ttulo2"/>
        <w:ind w:left="993"/>
        <w:rPr>
          <w:ins w:id="4200" w:author="jhon argomedo" w:date="2019-06-07T05:35:00Z"/>
          <w:del w:id="4201" w:author="Briceño-PC" w:date="2019-07-19T09:07:00Z"/>
          <w:rFonts w:cstheme="minorHAnsi"/>
          <w:sz w:val="24"/>
          <w:szCs w:val="24"/>
          <w:rPrChange w:id="4202" w:author="jhon argomedo" w:date="2019-06-07T05:41:00Z">
            <w:rPr>
              <w:ins w:id="4203" w:author="jhon argomedo" w:date="2019-06-07T05:35:00Z"/>
              <w:del w:id="4204" w:author="Briceño-PC" w:date="2019-07-19T09:07:00Z"/>
              <w:rFonts w:cstheme="minorHAnsi"/>
              <w:b/>
              <w:sz w:val="24"/>
              <w:szCs w:val="24"/>
            </w:rPr>
          </w:rPrChange>
        </w:rPr>
        <w:pPrChange w:id="4205" w:author="Briceño-PC" w:date="2019-07-19T09:07:00Z">
          <w:pPr>
            <w:pStyle w:val="Prrafodelista"/>
            <w:autoSpaceDE w:val="0"/>
            <w:autoSpaceDN w:val="0"/>
            <w:adjustRightInd w:val="0"/>
            <w:spacing w:after="0" w:line="240" w:lineRule="auto"/>
            <w:ind w:left="1418"/>
            <w:jc w:val="both"/>
          </w:pPr>
        </w:pPrChange>
      </w:pPr>
      <w:ins w:id="4206" w:author="jhon argomedo" w:date="2019-06-07T06:36:00Z">
        <w:del w:id="4207" w:author="Briceño-PC" w:date="2019-07-19T09:07:00Z">
          <w:r w:rsidRPr="003D33B9" w:rsidDel="006C52AC">
            <w:rPr>
              <w:sz w:val="24"/>
              <w:szCs w:val="24"/>
            </w:rPr>
            <w:delText xml:space="preserve">Procedimiento: </w:delText>
          </w:r>
        </w:del>
      </w:ins>
      <w:ins w:id="4208" w:author="jhon argomedo" w:date="2019-06-07T05:35:00Z">
        <w:del w:id="4209" w:author="Briceño-PC" w:date="2019-07-19T09:07:00Z">
          <w:r w:rsidR="0074770B" w:rsidRPr="0074770B" w:rsidDel="006C52AC">
            <w:rPr>
              <w:rFonts w:cstheme="minorHAnsi"/>
              <w:sz w:val="24"/>
              <w:szCs w:val="24"/>
              <w:rPrChange w:id="4210" w:author="jhon argomedo" w:date="2019-06-07T05:41:00Z">
                <w:rPr>
                  <w:rFonts w:cstheme="minorHAnsi"/>
                  <w:b/>
                  <w:sz w:val="24"/>
                  <w:szCs w:val="24"/>
                </w:rPr>
              </w:rPrChange>
            </w:rPr>
            <w:delText>Cambio del Personal Entrevistado</w:delText>
          </w:r>
        </w:del>
      </w:ins>
    </w:p>
    <w:p w:rsidR="0074770B" w:rsidRPr="008E733C" w:rsidDel="006C52AC" w:rsidRDefault="0074770B">
      <w:pPr>
        <w:pStyle w:val="Ttulo2"/>
        <w:ind w:left="993"/>
        <w:rPr>
          <w:ins w:id="4211" w:author="jhon argomedo" w:date="2019-06-07T05:35:00Z"/>
          <w:del w:id="4212" w:author="Briceño-PC" w:date="2019-07-19T09:07:00Z"/>
          <w:rFonts w:cstheme="minorHAnsi"/>
          <w:b/>
          <w:sz w:val="24"/>
          <w:szCs w:val="24"/>
        </w:rPr>
        <w:pPrChange w:id="4213" w:author="Briceño-PC" w:date="2019-07-19T09:07:00Z">
          <w:pPr>
            <w:pStyle w:val="Prrafodelista"/>
            <w:autoSpaceDE w:val="0"/>
            <w:autoSpaceDN w:val="0"/>
            <w:adjustRightInd w:val="0"/>
            <w:spacing w:after="0" w:line="240" w:lineRule="auto"/>
            <w:ind w:left="993"/>
            <w:jc w:val="both"/>
          </w:pPr>
        </w:pPrChange>
      </w:pPr>
    </w:p>
    <w:p w:rsidR="0074770B" w:rsidRPr="008E733C" w:rsidDel="006C52AC" w:rsidRDefault="0074770B">
      <w:pPr>
        <w:pStyle w:val="Ttulo2"/>
        <w:ind w:left="993"/>
        <w:rPr>
          <w:ins w:id="4214" w:author="jhon argomedo" w:date="2019-06-07T05:35:00Z"/>
          <w:del w:id="4215" w:author="Briceño-PC" w:date="2019-07-19T09:07:00Z"/>
          <w:rFonts w:cstheme="minorHAnsi"/>
          <w:sz w:val="24"/>
          <w:szCs w:val="24"/>
        </w:rPr>
        <w:pPrChange w:id="4216" w:author="Briceño-PC" w:date="2019-07-19T09:07:00Z">
          <w:pPr>
            <w:pStyle w:val="Prrafodelista"/>
            <w:numPr>
              <w:numId w:val="48"/>
            </w:numPr>
            <w:autoSpaceDE w:val="0"/>
            <w:autoSpaceDN w:val="0"/>
            <w:adjustRightInd w:val="0"/>
            <w:spacing w:after="0" w:line="240" w:lineRule="auto"/>
            <w:ind w:left="2268" w:hanging="425"/>
            <w:jc w:val="both"/>
          </w:pPr>
        </w:pPrChange>
      </w:pPr>
      <w:ins w:id="4217" w:author="jhon argomedo" w:date="2019-06-07T05:35:00Z">
        <w:del w:id="4218" w:author="Briceño-PC" w:date="2019-07-19T09:07:00Z">
          <w:r w:rsidRPr="008E733C" w:rsidDel="006C52AC">
            <w:rPr>
              <w:rFonts w:cstheme="minorHAnsi"/>
              <w:sz w:val="24"/>
              <w:szCs w:val="24"/>
            </w:rPr>
            <w:delText>El responsable de ejecutar la entrevista, debe identificar las razones que originan el cambio de la persona a entrevistar</w:delText>
          </w:r>
        </w:del>
      </w:ins>
    </w:p>
    <w:p w:rsidR="0074770B" w:rsidRPr="008E733C" w:rsidDel="006C52AC" w:rsidRDefault="0074770B">
      <w:pPr>
        <w:pStyle w:val="Ttulo2"/>
        <w:ind w:left="993"/>
        <w:rPr>
          <w:ins w:id="4219" w:author="jhon argomedo" w:date="2019-06-07T05:35:00Z"/>
          <w:del w:id="4220" w:author="Briceño-PC" w:date="2019-07-19T09:07:00Z"/>
          <w:rFonts w:cstheme="minorHAnsi"/>
          <w:sz w:val="24"/>
          <w:szCs w:val="24"/>
        </w:rPr>
        <w:pPrChange w:id="4221" w:author="Briceño-PC" w:date="2019-07-19T09:07:00Z">
          <w:pPr>
            <w:pStyle w:val="Prrafodelista"/>
            <w:numPr>
              <w:numId w:val="48"/>
            </w:numPr>
            <w:autoSpaceDE w:val="0"/>
            <w:autoSpaceDN w:val="0"/>
            <w:adjustRightInd w:val="0"/>
            <w:spacing w:after="0" w:line="240" w:lineRule="auto"/>
            <w:ind w:left="2268" w:hanging="425"/>
            <w:jc w:val="both"/>
          </w:pPr>
        </w:pPrChange>
      </w:pPr>
      <w:ins w:id="4222" w:author="jhon argomedo" w:date="2019-06-07T05:35:00Z">
        <w:del w:id="4223" w:author="Briceño-PC" w:date="2019-07-19T09:07:00Z">
          <w:r w:rsidRPr="008E733C" w:rsidDel="006C52AC">
            <w:rPr>
              <w:rFonts w:cstheme="minorHAnsi"/>
              <w:sz w:val="24"/>
              <w:szCs w:val="24"/>
            </w:rPr>
            <w:delText>El responsable de ejecutar la entrevista, reporta al jefe de equipo de auditoria las razones que originan el cambio</w:delText>
          </w:r>
        </w:del>
      </w:ins>
    </w:p>
    <w:p w:rsidR="0074770B" w:rsidRPr="008E733C" w:rsidDel="006C52AC" w:rsidRDefault="0074770B">
      <w:pPr>
        <w:pStyle w:val="Ttulo2"/>
        <w:ind w:left="993"/>
        <w:rPr>
          <w:ins w:id="4224" w:author="jhon argomedo" w:date="2019-06-07T05:35:00Z"/>
          <w:del w:id="4225" w:author="Briceño-PC" w:date="2019-07-19T09:07:00Z"/>
          <w:rFonts w:cstheme="minorHAnsi"/>
          <w:sz w:val="24"/>
          <w:szCs w:val="24"/>
        </w:rPr>
        <w:pPrChange w:id="4226" w:author="Briceño-PC" w:date="2019-07-19T09:07:00Z">
          <w:pPr>
            <w:pStyle w:val="Prrafodelista"/>
            <w:numPr>
              <w:numId w:val="48"/>
            </w:numPr>
            <w:autoSpaceDE w:val="0"/>
            <w:autoSpaceDN w:val="0"/>
            <w:adjustRightInd w:val="0"/>
            <w:spacing w:after="0" w:line="240" w:lineRule="auto"/>
            <w:ind w:left="2268" w:hanging="425"/>
            <w:jc w:val="both"/>
          </w:pPr>
        </w:pPrChange>
      </w:pPr>
      <w:ins w:id="4227" w:author="jhon argomedo" w:date="2019-06-07T05:35:00Z">
        <w:del w:id="4228" w:author="Briceño-PC" w:date="2019-07-19T09:07:00Z">
          <w:r w:rsidRPr="008E733C" w:rsidDel="006C52AC">
            <w:rPr>
              <w:rFonts w:cstheme="minorHAnsi"/>
              <w:sz w:val="24"/>
              <w:szCs w:val="24"/>
            </w:rPr>
            <w:delText>El jefe de equipo evalúa con el personal responsable de la actividad el impacto del cambio en el proyecto</w:delText>
          </w:r>
        </w:del>
      </w:ins>
    </w:p>
    <w:p w:rsidR="0074770B" w:rsidRPr="008E733C" w:rsidDel="006C52AC" w:rsidRDefault="0074770B">
      <w:pPr>
        <w:pStyle w:val="Ttulo2"/>
        <w:ind w:left="993"/>
        <w:rPr>
          <w:ins w:id="4229" w:author="jhon argomedo" w:date="2019-06-07T05:35:00Z"/>
          <w:del w:id="4230" w:author="Briceño-PC" w:date="2019-07-19T09:07:00Z"/>
          <w:rFonts w:cstheme="minorHAnsi"/>
          <w:sz w:val="24"/>
          <w:szCs w:val="24"/>
        </w:rPr>
        <w:pPrChange w:id="4231" w:author="Briceño-PC" w:date="2019-07-19T09:07:00Z">
          <w:pPr>
            <w:pStyle w:val="Prrafodelista"/>
            <w:numPr>
              <w:numId w:val="48"/>
            </w:numPr>
            <w:autoSpaceDE w:val="0"/>
            <w:autoSpaceDN w:val="0"/>
            <w:adjustRightInd w:val="0"/>
            <w:spacing w:after="0" w:line="240" w:lineRule="auto"/>
            <w:ind w:left="2268" w:hanging="425"/>
            <w:jc w:val="both"/>
          </w:pPr>
        </w:pPrChange>
      </w:pPr>
      <w:ins w:id="4232" w:author="jhon argomedo" w:date="2019-06-07T05:35:00Z">
        <w:del w:id="4233" w:author="Briceño-PC" w:date="2019-07-19T09:07:00Z">
          <w:r w:rsidRPr="008E733C" w:rsidDel="006C52AC">
            <w:rPr>
              <w:rFonts w:cstheme="minorHAnsi"/>
              <w:sz w:val="24"/>
              <w:szCs w:val="24"/>
            </w:rPr>
            <w:delText>De no tener mayor impacto, el jefe de equipo de auditoria autoriza el cambio de personal entrevistado y de ser necesario reprograma la actividad</w:delText>
          </w:r>
        </w:del>
      </w:ins>
    </w:p>
    <w:p w:rsidR="0074770B" w:rsidRPr="004B0524" w:rsidDel="006C52AC" w:rsidRDefault="0074770B">
      <w:pPr>
        <w:pStyle w:val="Ttulo2"/>
        <w:ind w:left="993"/>
        <w:rPr>
          <w:ins w:id="4234" w:author="jhon argomedo" w:date="2019-06-07T05:35:00Z"/>
          <w:del w:id="4235" w:author="Briceño-PC" w:date="2019-07-19T09:07:00Z"/>
          <w:rFonts w:cstheme="minorHAnsi"/>
          <w:sz w:val="24"/>
          <w:szCs w:val="24"/>
        </w:rPr>
        <w:pPrChange w:id="4236" w:author="Briceño-PC" w:date="2019-07-19T09:07:00Z">
          <w:pPr>
            <w:pStyle w:val="Prrafodelista"/>
            <w:numPr>
              <w:numId w:val="48"/>
            </w:numPr>
            <w:autoSpaceDE w:val="0"/>
            <w:autoSpaceDN w:val="0"/>
            <w:adjustRightInd w:val="0"/>
            <w:spacing w:after="0" w:line="240" w:lineRule="auto"/>
            <w:ind w:left="2268" w:hanging="425"/>
            <w:jc w:val="both"/>
          </w:pPr>
        </w:pPrChange>
      </w:pPr>
      <w:ins w:id="4237" w:author="jhon argomedo" w:date="2019-06-07T05:35:00Z">
        <w:del w:id="4238" w:author="Briceño-PC" w:date="2019-07-19T09:07:00Z">
          <w:r w:rsidRPr="008E733C" w:rsidDel="006C52AC">
            <w:rPr>
              <w:rFonts w:cstheme="minorHAnsi"/>
              <w:sz w:val="24"/>
              <w:szCs w:val="24"/>
            </w:rPr>
            <w:delText>Si el impacto es considerable, el jefe de equipo de auditoria deniega el cambio y lo registrara como una limitación al desarrollo de auditoria</w:delText>
          </w:r>
        </w:del>
      </w:ins>
    </w:p>
    <w:p w:rsidR="00BC61DE" w:rsidRPr="00BC61DE" w:rsidDel="006C52AC" w:rsidRDefault="00BC61DE">
      <w:pPr>
        <w:pStyle w:val="Ttulo2"/>
        <w:ind w:left="993"/>
        <w:rPr>
          <w:ins w:id="4239" w:author="jhon argomedo" w:date="2019-06-07T06:32:00Z"/>
          <w:del w:id="4240" w:author="Briceño-PC" w:date="2019-07-19T09:07:00Z"/>
          <w:sz w:val="24"/>
          <w:szCs w:val="24"/>
          <w:rPrChange w:id="4241" w:author="jhon argomedo" w:date="2019-06-07T06:32:00Z">
            <w:rPr>
              <w:ins w:id="4242" w:author="jhon argomedo" w:date="2019-06-07T06:32:00Z"/>
              <w:del w:id="4243" w:author="Briceño-PC" w:date="2019-07-19T09:07:00Z"/>
              <w:b/>
              <w:i/>
              <w:sz w:val="24"/>
              <w:szCs w:val="24"/>
            </w:rPr>
          </w:rPrChange>
        </w:rPr>
        <w:pPrChange w:id="4244" w:author="Briceño-PC" w:date="2019-07-19T09:07:00Z">
          <w:pPr>
            <w:pStyle w:val="Prrafodelista"/>
            <w:numPr>
              <w:numId w:val="53"/>
            </w:numPr>
            <w:tabs>
              <w:tab w:val="left" w:pos="1560"/>
            </w:tabs>
            <w:ind w:left="2880" w:hanging="360"/>
          </w:pPr>
        </w:pPrChange>
      </w:pPr>
      <w:ins w:id="4245" w:author="jhon argomedo" w:date="2019-06-07T06:33:00Z">
        <w:del w:id="4246" w:author="Briceño-PC" w:date="2019-07-19T09:07:00Z">
          <w:r w:rsidDel="006C52AC">
            <w:rPr>
              <w:sz w:val="24"/>
              <w:szCs w:val="24"/>
            </w:rPr>
            <w:delText xml:space="preserve"> </w:delText>
          </w:r>
        </w:del>
      </w:ins>
      <w:ins w:id="4247" w:author="jhon argomedo" w:date="2019-06-07T06:32:00Z">
        <w:del w:id="4248" w:author="Briceño-PC" w:date="2019-07-19T09:07:00Z">
          <w:r w:rsidRPr="00BC61DE" w:rsidDel="006C52AC">
            <w:rPr>
              <w:sz w:val="24"/>
              <w:szCs w:val="24"/>
              <w:rPrChange w:id="4249" w:author="jhon argomedo" w:date="2019-06-07T06:32:00Z">
                <w:rPr>
                  <w:b/>
                  <w:i/>
                  <w:sz w:val="24"/>
                  <w:szCs w:val="24"/>
                </w:rPr>
              </w:rPrChange>
            </w:rPr>
            <w:delText>Procedimiento: “Ausencia de Personal”</w:delText>
          </w:r>
        </w:del>
      </w:ins>
    </w:p>
    <w:p w:rsidR="00BC61DE" w:rsidDel="006C52AC" w:rsidRDefault="00BC61DE">
      <w:pPr>
        <w:pStyle w:val="Ttulo2"/>
        <w:ind w:left="993"/>
        <w:rPr>
          <w:ins w:id="4250" w:author="jhon argomedo" w:date="2019-06-07T06:32:00Z"/>
          <w:del w:id="4251" w:author="Briceño-PC" w:date="2019-07-19T09:07:00Z"/>
          <w:sz w:val="24"/>
          <w:szCs w:val="24"/>
        </w:rPr>
        <w:pPrChange w:id="4252" w:author="Briceño-PC" w:date="2019-07-19T09:07:00Z">
          <w:pPr>
            <w:pStyle w:val="Prrafodelista"/>
            <w:numPr>
              <w:numId w:val="54"/>
            </w:numPr>
            <w:tabs>
              <w:tab w:val="left" w:pos="1560"/>
            </w:tabs>
            <w:ind w:left="2127" w:hanging="284"/>
          </w:pPr>
        </w:pPrChange>
      </w:pPr>
      <w:ins w:id="4253" w:author="jhon argomedo" w:date="2019-06-07T06:32:00Z">
        <w:del w:id="4254" w:author="Briceño-PC" w:date="2019-07-19T09:07:00Z">
          <w:r w:rsidDel="006C52AC">
            <w:rPr>
              <w:sz w:val="24"/>
              <w:szCs w:val="24"/>
            </w:rPr>
            <w:delText>El responsable de ejecutar la entrevista, debe de especificar las razones que originaron que el entrevistado no esté presente el día de la entrevista.</w:delText>
          </w:r>
        </w:del>
      </w:ins>
    </w:p>
    <w:p w:rsidR="00BC61DE" w:rsidDel="006C52AC" w:rsidRDefault="00BC61DE">
      <w:pPr>
        <w:pStyle w:val="Ttulo2"/>
        <w:ind w:left="993"/>
        <w:rPr>
          <w:ins w:id="4255" w:author="jhon argomedo" w:date="2019-06-07T06:33:00Z"/>
          <w:del w:id="4256" w:author="Briceño-PC" w:date="2019-07-19T09:07:00Z"/>
          <w:sz w:val="24"/>
          <w:szCs w:val="24"/>
        </w:rPr>
        <w:pPrChange w:id="4257" w:author="Briceño-PC" w:date="2019-07-19T09:07:00Z">
          <w:pPr>
            <w:pStyle w:val="Prrafodelista"/>
            <w:numPr>
              <w:numId w:val="54"/>
            </w:numPr>
            <w:tabs>
              <w:tab w:val="left" w:pos="1560"/>
            </w:tabs>
            <w:ind w:left="2127" w:hanging="284"/>
          </w:pPr>
        </w:pPrChange>
      </w:pPr>
      <w:ins w:id="4258" w:author="jhon argomedo" w:date="2019-06-07T06:32:00Z">
        <w:del w:id="4259" w:author="Briceño-PC" w:date="2019-07-19T09:07:00Z">
          <w:r w:rsidDel="006C52AC">
            <w:rPr>
              <w:sz w:val="24"/>
              <w:szCs w:val="24"/>
            </w:rPr>
            <w:delText>El responsable de ejecutar la entrevista, reporta la jefe de equipo de auditoria las razones por la cual no se encontró presente.</w:delText>
          </w:r>
        </w:del>
      </w:ins>
    </w:p>
    <w:p w:rsidR="00BC61DE" w:rsidDel="006C52AC" w:rsidRDefault="00BC61DE">
      <w:pPr>
        <w:pStyle w:val="Ttulo2"/>
        <w:ind w:left="993"/>
        <w:rPr>
          <w:ins w:id="4260" w:author="jhon argomedo" w:date="2019-06-07T06:33:00Z"/>
          <w:del w:id="4261" w:author="Briceño-PC" w:date="2019-07-19T09:07:00Z"/>
          <w:rFonts w:cstheme="minorHAnsi"/>
          <w:b/>
          <w:sz w:val="24"/>
          <w:szCs w:val="24"/>
        </w:rPr>
        <w:pPrChange w:id="4262" w:author="Briceño-PC" w:date="2019-07-19T09:07:00Z">
          <w:pPr>
            <w:pStyle w:val="Prrafodelista"/>
            <w:numPr>
              <w:numId w:val="54"/>
            </w:numPr>
            <w:tabs>
              <w:tab w:val="left" w:pos="1560"/>
            </w:tabs>
            <w:autoSpaceDE w:val="0"/>
            <w:autoSpaceDN w:val="0"/>
            <w:adjustRightInd w:val="0"/>
            <w:spacing w:after="0" w:line="240" w:lineRule="auto"/>
            <w:ind w:left="2127" w:hanging="284"/>
            <w:jc w:val="both"/>
          </w:pPr>
        </w:pPrChange>
      </w:pPr>
      <w:ins w:id="4263" w:author="jhon argomedo" w:date="2019-06-07T06:33:00Z">
        <w:del w:id="4264" w:author="Briceño-PC" w:date="2019-07-19T09:07:00Z">
          <w:r w:rsidDel="006C52AC">
            <w:rPr>
              <w:sz w:val="24"/>
              <w:szCs w:val="24"/>
            </w:rPr>
            <w:delText>El jefe autoriza la reprogramación de la entrevista y el cambio de preguntas.</w:delText>
          </w:r>
        </w:del>
      </w:ins>
    </w:p>
    <w:p w:rsidR="00BC61DE" w:rsidDel="006C52AC" w:rsidRDefault="00BC61DE">
      <w:pPr>
        <w:pStyle w:val="Ttulo2"/>
        <w:ind w:left="993"/>
        <w:rPr>
          <w:ins w:id="4265" w:author="jhon argomedo" w:date="2019-06-07T06:35:00Z"/>
          <w:del w:id="4266" w:author="Briceño-PC" w:date="2019-07-19T09:07:00Z"/>
          <w:sz w:val="24"/>
          <w:szCs w:val="24"/>
        </w:rPr>
        <w:pPrChange w:id="4267" w:author="Briceño-PC" w:date="2019-07-19T09:07:00Z">
          <w:pPr>
            <w:pStyle w:val="Prrafodelista"/>
            <w:numPr>
              <w:numId w:val="54"/>
            </w:numPr>
            <w:tabs>
              <w:tab w:val="left" w:pos="1560"/>
            </w:tabs>
            <w:ind w:left="3240" w:hanging="360"/>
          </w:pPr>
        </w:pPrChange>
      </w:pPr>
    </w:p>
    <w:p w:rsidR="006D7C60" w:rsidRPr="006D7C60" w:rsidDel="006C52AC" w:rsidRDefault="006D7C60">
      <w:pPr>
        <w:pStyle w:val="Ttulo2"/>
        <w:ind w:left="993"/>
        <w:rPr>
          <w:ins w:id="4268" w:author="jhon argomedo" w:date="2019-06-07T06:35:00Z"/>
          <w:del w:id="4269" w:author="Briceño-PC" w:date="2019-07-19T09:07:00Z"/>
          <w:sz w:val="24"/>
          <w:szCs w:val="24"/>
          <w:rPrChange w:id="4270" w:author="jhon argomedo" w:date="2019-06-07T06:35:00Z">
            <w:rPr>
              <w:ins w:id="4271" w:author="jhon argomedo" w:date="2019-06-07T06:35:00Z"/>
              <w:del w:id="4272" w:author="Briceño-PC" w:date="2019-07-19T09:07:00Z"/>
            </w:rPr>
          </w:rPrChange>
        </w:rPr>
        <w:pPrChange w:id="4273" w:author="Briceño-PC" w:date="2019-07-19T09:07:00Z">
          <w:pPr>
            <w:pStyle w:val="Prrafodelista"/>
            <w:numPr>
              <w:numId w:val="53"/>
            </w:numPr>
            <w:tabs>
              <w:tab w:val="left" w:pos="1560"/>
            </w:tabs>
            <w:spacing w:line="360" w:lineRule="auto"/>
            <w:ind w:left="2880" w:hanging="360"/>
            <w:jc w:val="both"/>
          </w:pPr>
        </w:pPrChange>
      </w:pPr>
      <w:ins w:id="4274" w:author="jhon argomedo" w:date="2019-06-07T06:35:00Z">
        <w:del w:id="4275" w:author="Briceño-PC" w:date="2019-07-19T09:07:00Z">
          <w:r w:rsidRPr="006D7C60" w:rsidDel="006C52AC">
            <w:rPr>
              <w:sz w:val="24"/>
              <w:szCs w:val="24"/>
              <w:rPrChange w:id="4276" w:author="jhon argomedo" w:date="2019-06-07T06:35:00Z">
                <w:rPr/>
              </w:rPrChange>
            </w:rPr>
            <w:delText>Procedimiento: “Cambio del tiempo a emplear en la aplicación de las técnicas”</w:delText>
          </w:r>
        </w:del>
      </w:ins>
    </w:p>
    <w:p w:rsidR="006D7C60" w:rsidDel="006C52AC" w:rsidRDefault="006D7C60">
      <w:pPr>
        <w:pStyle w:val="Ttulo2"/>
        <w:ind w:left="993"/>
        <w:rPr>
          <w:ins w:id="4277" w:author="jhon argomedo" w:date="2019-06-07T06:35:00Z"/>
          <w:del w:id="4278" w:author="Briceño-PC" w:date="2019-07-19T09:07:00Z"/>
          <w:sz w:val="24"/>
          <w:szCs w:val="24"/>
        </w:rPr>
        <w:pPrChange w:id="4279" w:author="Briceño-PC" w:date="2019-07-19T09:07:00Z">
          <w:pPr>
            <w:pStyle w:val="Prrafodelista"/>
            <w:numPr>
              <w:numId w:val="55"/>
            </w:numPr>
            <w:spacing w:line="360" w:lineRule="auto"/>
            <w:ind w:left="2127" w:hanging="284"/>
            <w:jc w:val="both"/>
          </w:pPr>
        </w:pPrChange>
      </w:pPr>
      <w:ins w:id="4280" w:author="jhon argomedo" w:date="2019-06-07T06:35:00Z">
        <w:del w:id="4281" w:author="Briceño-PC" w:date="2019-07-19T09:07:00Z">
          <w:r w:rsidDel="006C52AC">
            <w:rPr>
              <w:sz w:val="24"/>
              <w:szCs w:val="24"/>
            </w:rPr>
            <w:delText>El responsable de ejecutar la técnica, debe detallar las razones que originan el cambio del tiempo a emplear.</w:delText>
          </w:r>
        </w:del>
      </w:ins>
    </w:p>
    <w:p w:rsidR="006D7C60" w:rsidDel="006C52AC" w:rsidRDefault="006D7C60">
      <w:pPr>
        <w:pStyle w:val="Ttulo2"/>
        <w:ind w:left="993"/>
        <w:rPr>
          <w:ins w:id="4282" w:author="jhon argomedo" w:date="2019-06-07T06:35:00Z"/>
          <w:del w:id="4283" w:author="Briceño-PC" w:date="2019-07-19T09:07:00Z"/>
          <w:sz w:val="24"/>
          <w:szCs w:val="24"/>
        </w:rPr>
        <w:pPrChange w:id="4284" w:author="Briceño-PC" w:date="2019-07-19T09:07:00Z">
          <w:pPr>
            <w:pStyle w:val="Prrafodelista"/>
            <w:numPr>
              <w:numId w:val="55"/>
            </w:numPr>
            <w:spacing w:line="360" w:lineRule="auto"/>
            <w:ind w:left="2127" w:hanging="284"/>
            <w:jc w:val="both"/>
          </w:pPr>
        </w:pPrChange>
      </w:pPr>
      <w:ins w:id="4285" w:author="jhon argomedo" w:date="2019-06-07T06:35:00Z">
        <w:del w:id="4286" w:author="Briceño-PC" w:date="2019-07-19T09:07:00Z">
          <w:r w:rsidDel="006C52AC">
            <w:rPr>
              <w:sz w:val="24"/>
              <w:szCs w:val="24"/>
            </w:rPr>
            <w:delText>El responsable de ejecutar la técnica, debe reportar al jefe de equipo de auditoria los motivos que originan el cambio o modificación.</w:delText>
          </w:r>
        </w:del>
      </w:ins>
    </w:p>
    <w:p w:rsidR="006D7C60" w:rsidDel="006C52AC" w:rsidRDefault="006D7C60">
      <w:pPr>
        <w:pStyle w:val="Ttulo2"/>
        <w:ind w:left="993"/>
        <w:rPr>
          <w:ins w:id="4287" w:author="jhon argomedo" w:date="2019-06-07T06:35:00Z"/>
          <w:del w:id="4288" w:author="Briceño-PC" w:date="2019-07-19T09:07:00Z"/>
          <w:sz w:val="24"/>
          <w:szCs w:val="24"/>
        </w:rPr>
        <w:pPrChange w:id="4289" w:author="Briceño-PC" w:date="2019-07-19T09:07:00Z">
          <w:pPr>
            <w:pStyle w:val="Prrafodelista"/>
            <w:numPr>
              <w:numId w:val="55"/>
            </w:numPr>
            <w:spacing w:line="360" w:lineRule="auto"/>
            <w:ind w:left="2127" w:hanging="284"/>
            <w:jc w:val="both"/>
          </w:pPr>
        </w:pPrChange>
      </w:pPr>
      <w:ins w:id="4290" w:author="jhon argomedo" w:date="2019-06-07T06:35:00Z">
        <w:del w:id="4291" w:author="Briceño-PC" w:date="2019-07-19T09:07:00Z">
          <w:r w:rsidDel="006C52AC">
            <w:rPr>
              <w:sz w:val="24"/>
              <w:szCs w:val="24"/>
            </w:rPr>
            <w:delText>El jefe de equipo evalúa con el personal responsable de la actividad el tiempo a emplear en dicha técnica y el cambio en el proyecto.</w:delText>
          </w:r>
        </w:del>
      </w:ins>
    </w:p>
    <w:p w:rsidR="006D7C60" w:rsidDel="006C52AC" w:rsidRDefault="006D7C60">
      <w:pPr>
        <w:pStyle w:val="Ttulo2"/>
        <w:ind w:left="993"/>
        <w:rPr>
          <w:ins w:id="4292" w:author="jhon argomedo" w:date="2019-06-07T06:35:00Z"/>
          <w:del w:id="4293" w:author="Briceño-PC" w:date="2019-07-19T09:07:00Z"/>
          <w:sz w:val="24"/>
          <w:szCs w:val="24"/>
        </w:rPr>
        <w:pPrChange w:id="4294" w:author="Briceño-PC" w:date="2019-07-19T09:07:00Z">
          <w:pPr>
            <w:pStyle w:val="Prrafodelista"/>
            <w:numPr>
              <w:numId w:val="55"/>
            </w:numPr>
            <w:spacing w:line="360" w:lineRule="auto"/>
            <w:ind w:left="2127" w:hanging="284"/>
            <w:jc w:val="both"/>
          </w:pPr>
        </w:pPrChange>
      </w:pPr>
      <w:ins w:id="4295" w:author="jhon argomedo" w:date="2019-06-07T06:35:00Z">
        <w:del w:id="4296" w:author="Briceño-PC" w:date="2019-07-19T09:07:00Z">
          <w:r w:rsidDel="006C52AC">
            <w:rPr>
              <w:sz w:val="24"/>
              <w:szCs w:val="24"/>
            </w:rPr>
            <w:delText>De no tener mayor influencia, el jefe de equipo autoriza el cambio o modificación de los tiempos a emplear y de ser necesario reprograma el método de aplicación de la técnica.</w:delText>
          </w:r>
        </w:del>
      </w:ins>
    </w:p>
    <w:p w:rsidR="006D7C60" w:rsidRPr="006D7C60" w:rsidDel="006C52AC" w:rsidRDefault="006D7C60">
      <w:pPr>
        <w:pStyle w:val="Ttulo2"/>
        <w:ind w:left="993"/>
        <w:rPr>
          <w:ins w:id="4297" w:author="jhon argomedo" w:date="2019-06-07T06:35:00Z"/>
          <w:del w:id="4298" w:author="Briceño-PC" w:date="2019-07-19T09:07:00Z"/>
          <w:sz w:val="24"/>
          <w:szCs w:val="24"/>
          <w:rPrChange w:id="4299" w:author="jhon argomedo" w:date="2019-06-07T06:37:00Z">
            <w:rPr>
              <w:ins w:id="4300" w:author="jhon argomedo" w:date="2019-06-07T06:35:00Z"/>
              <w:del w:id="4301" w:author="Briceño-PC" w:date="2019-07-19T09:07:00Z"/>
            </w:rPr>
          </w:rPrChange>
        </w:rPr>
        <w:pPrChange w:id="4302" w:author="Briceño-PC" w:date="2019-07-19T09:07:00Z">
          <w:pPr>
            <w:pStyle w:val="Prrafodelista"/>
            <w:numPr>
              <w:numId w:val="55"/>
            </w:numPr>
            <w:spacing w:line="360" w:lineRule="auto"/>
            <w:ind w:left="3240" w:hanging="360"/>
            <w:jc w:val="both"/>
          </w:pPr>
        </w:pPrChange>
      </w:pPr>
      <w:ins w:id="4303" w:author="jhon argomedo" w:date="2019-06-07T06:35:00Z">
        <w:del w:id="4304" w:author="Briceño-PC" w:date="2019-07-19T09:07:00Z">
          <w:r w:rsidDel="006C52AC">
            <w:rPr>
              <w:sz w:val="24"/>
              <w:szCs w:val="24"/>
            </w:rPr>
            <w:delText>De ser de gran impacto, el jefe de equipo deniega el cambio o modificación de los tiempos y registra como una limitación al desarrollo de la auditoria.</w:delText>
          </w:r>
        </w:del>
      </w:ins>
    </w:p>
    <w:p w:rsidR="006D7C60" w:rsidDel="006C52AC" w:rsidRDefault="006D7C60">
      <w:pPr>
        <w:pStyle w:val="Ttulo2"/>
        <w:ind w:left="993"/>
        <w:rPr>
          <w:ins w:id="4305" w:author="jhon argomedo" w:date="2019-06-07T06:32:00Z"/>
          <w:del w:id="4306" w:author="Briceño-PC" w:date="2019-07-19T09:07:00Z"/>
          <w:sz w:val="24"/>
          <w:szCs w:val="24"/>
        </w:rPr>
        <w:pPrChange w:id="4307" w:author="Briceño-PC" w:date="2019-07-19T09:07:00Z">
          <w:pPr>
            <w:pStyle w:val="Prrafodelista"/>
            <w:numPr>
              <w:numId w:val="54"/>
            </w:numPr>
            <w:tabs>
              <w:tab w:val="left" w:pos="1560"/>
            </w:tabs>
            <w:ind w:left="3240" w:hanging="360"/>
          </w:pPr>
        </w:pPrChange>
      </w:pPr>
    </w:p>
    <w:p w:rsidR="0074770B" w:rsidDel="006C52AC" w:rsidRDefault="0074770B">
      <w:pPr>
        <w:pStyle w:val="Ttulo2"/>
        <w:ind w:left="993"/>
        <w:rPr>
          <w:ins w:id="4308" w:author="jhon argomedo" w:date="2019-06-07T06:39:00Z"/>
          <w:del w:id="4309" w:author="Briceño-PC" w:date="2019-07-19T09:07:00Z"/>
          <w:rFonts w:cstheme="minorHAnsi"/>
          <w:b/>
          <w:sz w:val="24"/>
          <w:szCs w:val="24"/>
        </w:rPr>
        <w:pPrChange w:id="4310" w:author="Briceño-PC" w:date="2019-07-19T09:07:00Z">
          <w:pPr>
            <w:pStyle w:val="Prrafodelista"/>
            <w:autoSpaceDE w:val="0"/>
            <w:autoSpaceDN w:val="0"/>
            <w:adjustRightInd w:val="0"/>
            <w:spacing w:after="0" w:line="240" w:lineRule="auto"/>
            <w:ind w:left="1276"/>
            <w:jc w:val="both"/>
          </w:pPr>
        </w:pPrChange>
      </w:pPr>
    </w:p>
    <w:p w:rsidR="006D7C60" w:rsidDel="006C52AC" w:rsidRDefault="006D7C60">
      <w:pPr>
        <w:pStyle w:val="Ttulo2"/>
        <w:ind w:left="993"/>
        <w:rPr>
          <w:ins w:id="4311" w:author="jhon argomedo" w:date="2019-06-07T06:39:00Z"/>
          <w:del w:id="4312" w:author="Briceño-PC" w:date="2019-07-19T09:07:00Z"/>
          <w:rFonts w:cstheme="minorHAnsi"/>
          <w:b/>
          <w:sz w:val="24"/>
          <w:szCs w:val="24"/>
        </w:rPr>
        <w:pPrChange w:id="4313" w:author="Briceño-PC" w:date="2019-07-19T09:07:00Z">
          <w:pPr>
            <w:pStyle w:val="Prrafodelista"/>
            <w:autoSpaceDE w:val="0"/>
            <w:autoSpaceDN w:val="0"/>
            <w:adjustRightInd w:val="0"/>
            <w:spacing w:after="0" w:line="240" w:lineRule="auto"/>
            <w:ind w:left="1276"/>
            <w:jc w:val="both"/>
          </w:pPr>
        </w:pPrChange>
      </w:pPr>
    </w:p>
    <w:p w:rsidR="006D7C60" w:rsidDel="006C52AC" w:rsidRDefault="006D7C60">
      <w:pPr>
        <w:pStyle w:val="Ttulo2"/>
        <w:ind w:left="993"/>
        <w:rPr>
          <w:ins w:id="4314" w:author="jhon argomedo" w:date="2019-06-07T06:39:00Z"/>
          <w:del w:id="4315" w:author="Briceño-PC" w:date="2019-07-19T09:07:00Z"/>
          <w:rFonts w:cstheme="minorHAnsi"/>
          <w:b/>
          <w:sz w:val="24"/>
          <w:szCs w:val="24"/>
        </w:rPr>
        <w:pPrChange w:id="4316" w:author="Briceño-PC" w:date="2019-07-19T09:07:00Z">
          <w:pPr>
            <w:pStyle w:val="Prrafodelista"/>
            <w:autoSpaceDE w:val="0"/>
            <w:autoSpaceDN w:val="0"/>
            <w:adjustRightInd w:val="0"/>
            <w:spacing w:after="0" w:line="240" w:lineRule="auto"/>
            <w:ind w:left="1276"/>
            <w:jc w:val="both"/>
          </w:pPr>
        </w:pPrChange>
      </w:pPr>
    </w:p>
    <w:p w:rsidR="006D7C60" w:rsidDel="006C52AC" w:rsidRDefault="006D7C60">
      <w:pPr>
        <w:pStyle w:val="Ttulo2"/>
        <w:ind w:left="993"/>
        <w:rPr>
          <w:ins w:id="4317" w:author="jhon argomedo" w:date="2019-06-07T06:39:00Z"/>
          <w:del w:id="4318" w:author="Briceño-PC" w:date="2019-07-19T09:07:00Z"/>
          <w:rFonts w:cstheme="minorHAnsi"/>
          <w:b/>
          <w:sz w:val="24"/>
          <w:szCs w:val="24"/>
        </w:rPr>
        <w:pPrChange w:id="4319" w:author="Briceño-PC" w:date="2019-07-19T09:07:00Z">
          <w:pPr>
            <w:pStyle w:val="Prrafodelista"/>
            <w:autoSpaceDE w:val="0"/>
            <w:autoSpaceDN w:val="0"/>
            <w:adjustRightInd w:val="0"/>
            <w:spacing w:after="0" w:line="240" w:lineRule="auto"/>
            <w:ind w:left="1276"/>
            <w:jc w:val="both"/>
          </w:pPr>
        </w:pPrChange>
      </w:pPr>
    </w:p>
    <w:p w:rsidR="006D7C60" w:rsidDel="006C52AC" w:rsidRDefault="006D7C60">
      <w:pPr>
        <w:pStyle w:val="Ttulo2"/>
        <w:ind w:left="993"/>
        <w:rPr>
          <w:ins w:id="4320" w:author="jhon argomedo" w:date="2019-06-07T06:39:00Z"/>
          <w:del w:id="4321" w:author="Briceño-PC" w:date="2019-07-19T09:07:00Z"/>
          <w:rFonts w:cstheme="minorHAnsi"/>
          <w:b/>
          <w:sz w:val="24"/>
          <w:szCs w:val="24"/>
        </w:rPr>
        <w:pPrChange w:id="4322" w:author="Briceño-PC" w:date="2019-07-19T09:07:00Z">
          <w:pPr>
            <w:pStyle w:val="Prrafodelista"/>
            <w:autoSpaceDE w:val="0"/>
            <w:autoSpaceDN w:val="0"/>
            <w:adjustRightInd w:val="0"/>
            <w:spacing w:after="0" w:line="240" w:lineRule="auto"/>
            <w:ind w:left="1276"/>
            <w:jc w:val="both"/>
          </w:pPr>
        </w:pPrChange>
      </w:pPr>
    </w:p>
    <w:p w:rsidR="006D7C60" w:rsidDel="006C52AC" w:rsidRDefault="006D7C60">
      <w:pPr>
        <w:pStyle w:val="Ttulo2"/>
        <w:ind w:left="993"/>
        <w:rPr>
          <w:ins w:id="4323" w:author="jhon argomedo" w:date="2019-06-07T06:39:00Z"/>
          <w:del w:id="4324" w:author="Briceño-PC" w:date="2019-07-19T09:07:00Z"/>
          <w:rFonts w:cstheme="minorHAnsi"/>
          <w:b/>
          <w:sz w:val="24"/>
          <w:szCs w:val="24"/>
        </w:rPr>
        <w:pPrChange w:id="4325" w:author="Briceño-PC" w:date="2019-07-19T09:07:00Z">
          <w:pPr>
            <w:pStyle w:val="Prrafodelista"/>
            <w:autoSpaceDE w:val="0"/>
            <w:autoSpaceDN w:val="0"/>
            <w:adjustRightInd w:val="0"/>
            <w:spacing w:after="0" w:line="240" w:lineRule="auto"/>
            <w:ind w:left="1276"/>
            <w:jc w:val="both"/>
          </w:pPr>
        </w:pPrChange>
      </w:pPr>
    </w:p>
    <w:p w:rsidR="006D7C60" w:rsidDel="006C52AC" w:rsidRDefault="006D7C60">
      <w:pPr>
        <w:pStyle w:val="Ttulo2"/>
        <w:ind w:left="993"/>
        <w:rPr>
          <w:ins w:id="4326" w:author="jhon argomedo" w:date="2019-06-07T06:39:00Z"/>
          <w:del w:id="4327" w:author="Briceño-PC" w:date="2019-07-19T09:07:00Z"/>
          <w:rFonts w:cstheme="minorHAnsi"/>
          <w:b/>
          <w:sz w:val="24"/>
          <w:szCs w:val="24"/>
        </w:rPr>
        <w:pPrChange w:id="4328" w:author="Briceño-PC" w:date="2019-07-19T09:07:00Z">
          <w:pPr>
            <w:pStyle w:val="Prrafodelista"/>
            <w:autoSpaceDE w:val="0"/>
            <w:autoSpaceDN w:val="0"/>
            <w:adjustRightInd w:val="0"/>
            <w:spacing w:after="0" w:line="240" w:lineRule="auto"/>
            <w:ind w:left="1276"/>
            <w:jc w:val="both"/>
          </w:pPr>
        </w:pPrChange>
      </w:pPr>
    </w:p>
    <w:p w:rsidR="006D7C60" w:rsidDel="006C52AC" w:rsidRDefault="006D7C60">
      <w:pPr>
        <w:pStyle w:val="Ttulo2"/>
        <w:ind w:left="993"/>
        <w:rPr>
          <w:ins w:id="4329" w:author="jhon argomedo" w:date="2019-06-07T06:39:00Z"/>
          <w:del w:id="4330" w:author="Briceño-PC" w:date="2019-07-19T09:07:00Z"/>
          <w:rFonts w:cstheme="minorHAnsi"/>
          <w:b/>
          <w:sz w:val="24"/>
          <w:szCs w:val="24"/>
        </w:rPr>
        <w:pPrChange w:id="4331" w:author="Briceño-PC" w:date="2019-07-19T09:07:00Z">
          <w:pPr>
            <w:pStyle w:val="Prrafodelista"/>
            <w:autoSpaceDE w:val="0"/>
            <w:autoSpaceDN w:val="0"/>
            <w:adjustRightInd w:val="0"/>
            <w:spacing w:after="0" w:line="240" w:lineRule="auto"/>
            <w:ind w:left="1276"/>
            <w:jc w:val="both"/>
          </w:pPr>
        </w:pPrChange>
      </w:pPr>
    </w:p>
    <w:p w:rsidR="006D7C60" w:rsidRPr="008E733C" w:rsidDel="006C52AC" w:rsidRDefault="006D7C60">
      <w:pPr>
        <w:pStyle w:val="Ttulo2"/>
        <w:ind w:left="993"/>
        <w:rPr>
          <w:ins w:id="4332" w:author="jhon argomedo" w:date="2019-06-07T05:35:00Z"/>
          <w:del w:id="4333" w:author="Briceño-PC" w:date="2019-07-19T09:07:00Z"/>
          <w:rFonts w:cstheme="minorHAnsi"/>
          <w:b/>
          <w:sz w:val="24"/>
          <w:szCs w:val="24"/>
        </w:rPr>
        <w:pPrChange w:id="4334" w:author="Briceño-PC" w:date="2019-07-19T09:07:00Z">
          <w:pPr>
            <w:pStyle w:val="Prrafodelista"/>
            <w:autoSpaceDE w:val="0"/>
            <w:autoSpaceDN w:val="0"/>
            <w:adjustRightInd w:val="0"/>
            <w:spacing w:after="0" w:line="240" w:lineRule="auto"/>
            <w:ind w:left="1276"/>
            <w:jc w:val="both"/>
          </w:pPr>
        </w:pPrChange>
      </w:pPr>
    </w:p>
    <w:p w:rsidR="0074770B" w:rsidRPr="0074770B" w:rsidDel="006C52AC" w:rsidRDefault="0074770B">
      <w:pPr>
        <w:pStyle w:val="Ttulo2"/>
        <w:ind w:left="993"/>
        <w:rPr>
          <w:ins w:id="4335" w:author="jhon argomedo" w:date="2019-06-07T05:34:00Z"/>
          <w:del w:id="4336" w:author="Briceño-PC" w:date="2019-07-19T09:07:00Z"/>
          <w:rFonts w:cstheme="minorBidi"/>
          <w:sz w:val="22"/>
          <w:szCs w:val="22"/>
          <w:lang w:eastAsia="es-CO"/>
          <w:rPrChange w:id="4337" w:author="jhon argomedo" w:date="2019-06-07T05:35:00Z">
            <w:rPr>
              <w:ins w:id="4338" w:author="jhon argomedo" w:date="2019-06-07T05:34:00Z"/>
              <w:del w:id="4339" w:author="Briceño-PC" w:date="2019-07-19T09:07:00Z"/>
              <w:rFonts w:cstheme="minorHAnsi"/>
              <w:b/>
              <w:sz w:val="24"/>
              <w:szCs w:val="24"/>
            </w:rPr>
          </w:rPrChange>
        </w:rPr>
        <w:pPrChange w:id="4340" w:author="Briceño-PC" w:date="2019-07-19T09:07:00Z">
          <w:pPr>
            <w:pStyle w:val="Prrafodelista"/>
            <w:numPr>
              <w:numId w:val="44"/>
            </w:numPr>
            <w:autoSpaceDE w:val="0"/>
            <w:autoSpaceDN w:val="0"/>
            <w:adjustRightInd w:val="0"/>
            <w:spacing w:after="0" w:line="240" w:lineRule="auto"/>
            <w:ind w:hanging="360"/>
            <w:jc w:val="both"/>
          </w:pPr>
        </w:pPrChange>
      </w:pPr>
    </w:p>
    <w:p w:rsidR="00914B67" w:rsidDel="006C52AC" w:rsidRDefault="00914B67">
      <w:pPr>
        <w:pStyle w:val="Ttulo2"/>
        <w:ind w:left="993"/>
        <w:rPr>
          <w:ins w:id="4341" w:author="jhon argomedo" w:date="2019-06-07T05:25:00Z"/>
          <w:del w:id="4342" w:author="Briceño-PC" w:date="2019-07-19T09:07:00Z"/>
          <w:sz w:val="24"/>
          <w:szCs w:val="24"/>
        </w:rPr>
        <w:pPrChange w:id="4343" w:author="Briceño-PC" w:date="2019-07-19T09:07:00Z">
          <w:pPr>
            <w:pStyle w:val="Prrafodelista"/>
            <w:tabs>
              <w:tab w:val="left" w:pos="1560"/>
              <w:tab w:val="left" w:pos="3402"/>
              <w:tab w:val="left" w:pos="3686"/>
            </w:tabs>
            <w:ind w:left="1418"/>
          </w:pPr>
        </w:pPrChange>
      </w:pPr>
    </w:p>
    <w:p w:rsidR="0074770B" w:rsidRPr="005E3BB2" w:rsidDel="006C52AC" w:rsidRDefault="005B6D54">
      <w:pPr>
        <w:pStyle w:val="Ttulo2"/>
        <w:ind w:left="993"/>
        <w:rPr>
          <w:ins w:id="4344" w:author="jhon argomedo" w:date="2019-06-07T06:40:00Z"/>
          <w:del w:id="4345" w:author="Briceño-PC" w:date="2019-07-19T09:07:00Z"/>
          <w:b/>
          <w:rPrChange w:id="4346" w:author="Usuario de Windows" w:date="2019-06-14T03:26:00Z">
            <w:rPr>
              <w:ins w:id="4347" w:author="jhon argomedo" w:date="2019-06-07T06:40:00Z"/>
              <w:del w:id="4348" w:author="Briceño-PC" w:date="2019-07-19T09:07:00Z"/>
            </w:rPr>
          </w:rPrChange>
        </w:rPr>
        <w:pPrChange w:id="4349" w:author="Briceño-PC" w:date="2019-07-19T09:07:00Z">
          <w:pPr>
            <w:pStyle w:val="Prrafodelista"/>
            <w:numPr>
              <w:numId w:val="47"/>
            </w:numPr>
            <w:autoSpaceDE w:val="0"/>
            <w:autoSpaceDN w:val="0"/>
            <w:adjustRightInd w:val="0"/>
            <w:spacing w:after="0" w:line="240" w:lineRule="auto"/>
            <w:ind w:left="993" w:hanging="284"/>
            <w:jc w:val="both"/>
          </w:pPr>
        </w:pPrChange>
      </w:pPr>
      <w:bookmarkStart w:id="4350" w:name="_Toc11374768"/>
      <w:ins w:id="4351" w:author="Usuario de Windows" w:date="2019-06-14T03:26:00Z">
        <w:del w:id="4352" w:author="Briceño-PC" w:date="2019-07-19T09:07:00Z">
          <w:r w:rsidRPr="005E3BB2" w:rsidDel="006C52AC">
            <w:rPr>
              <w:b/>
              <w:rPrChange w:id="4353" w:author="Usuario de Windows" w:date="2019-06-14T03:26:00Z">
                <w:rPr/>
              </w:rPrChange>
            </w:rPr>
            <w:delText>2.</w:delText>
          </w:r>
        </w:del>
      </w:ins>
      <w:ins w:id="4354" w:author="jhon argomedo" w:date="2019-06-07T05:41:00Z">
        <w:del w:id="4355" w:author="Briceño-PC" w:date="2019-07-19T09:07:00Z">
          <w:r w:rsidR="0074770B" w:rsidRPr="005E3BB2" w:rsidDel="006C52AC">
            <w:rPr>
              <w:b/>
              <w:rPrChange w:id="4356" w:author="Usuario de Windows" w:date="2019-06-14T03:26:00Z">
                <w:rPr>
                  <w:rFonts w:cstheme="minorHAnsi"/>
                  <w:b/>
                </w:rPr>
              </w:rPrChange>
            </w:rPr>
            <w:delText>Guía de Formatos de Control de Cambio</w:delText>
          </w:r>
        </w:del>
      </w:ins>
      <w:bookmarkEnd w:id="4350"/>
    </w:p>
    <w:p w:rsidR="006D7C60" w:rsidDel="006C52AC" w:rsidRDefault="006D7C60">
      <w:pPr>
        <w:pStyle w:val="Ttulo2"/>
        <w:ind w:left="993"/>
        <w:rPr>
          <w:ins w:id="4357" w:author="jhon argomedo" w:date="2019-06-07T05:42:00Z"/>
          <w:del w:id="4358" w:author="Briceño-PC" w:date="2019-07-19T09:07:00Z"/>
          <w:rFonts w:cstheme="minorHAnsi"/>
          <w:sz w:val="24"/>
          <w:szCs w:val="24"/>
        </w:rPr>
        <w:pPrChange w:id="4359" w:author="Briceño-PC" w:date="2019-07-19T09:07:00Z">
          <w:pPr>
            <w:pStyle w:val="Prrafodelista"/>
            <w:numPr>
              <w:numId w:val="47"/>
            </w:numPr>
            <w:autoSpaceDE w:val="0"/>
            <w:autoSpaceDN w:val="0"/>
            <w:adjustRightInd w:val="0"/>
            <w:spacing w:after="0" w:line="240" w:lineRule="auto"/>
            <w:ind w:left="993" w:hanging="284"/>
            <w:jc w:val="both"/>
          </w:pPr>
        </w:pPrChange>
      </w:pPr>
    </w:p>
    <w:p w:rsidR="006D7C60" w:rsidDel="006C52AC" w:rsidRDefault="006D7C60">
      <w:pPr>
        <w:pStyle w:val="Ttulo2"/>
        <w:ind w:left="993"/>
        <w:rPr>
          <w:ins w:id="4360" w:author="jhon argomedo" w:date="2019-06-07T06:40:00Z"/>
          <w:del w:id="4361" w:author="Briceño-PC" w:date="2019-07-19T09:07:00Z"/>
          <w:rFonts w:cstheme="minorHAnsi"/>
          <w:sz w:val="24"/>
          <w:szCs w:val="24"/>
        </w:rPr>
        <w:pPrChange w:id="4362" w:author="Briceño-PC" w:date="2019-07-19T09:07:00Z">
          <w:pPr>
            <w:pStyle w:val="Prrafodelista"/>
            <w:numPr>
              <w:numId w:val="47"/>
            </w:numPr>
            <w:autoSpaceDE w:val="0"/>
            <w:autoSpaceDN w:val="0"/>
            <w:adjustRightInd w:val="0"/>
            <w:spacing w:after="0" w:line="240" w:lineRule="auto"/>
            <w:ind w:left="993" w:hanging="284"/>
            <w:jc w:val="both"/>
          </w:pPr>
        </w:pPrChange>
      </w:pPr>
    </w:p>
    <w:tbl>
      <w:tblPr>
        <w:tblStyle w:val="Tablaconcuadrcula"/>
        <w:tblW w:w="0" w:type="auto"/>
        <w:tblInd w:w="2520" w:type="dxa"/>
        <w:tblLook w:val="04A0" w:firstRow="1" w:lastRow="0" w:firstColumn="1" w:lastColumn="0" w:noHBand="0" w:noVBand="1"/>
      </w:tblPr>
      <w:tblGrid>
        <w:gridCol w:w="5974"/>
      </w:tblGrid>
      <w:tr w:rsidR="006D7C60" w:rsidRPr="008B22ED" w:rsidDel="006C52AC" w:rsidTr="003E1A0B">
        <w:trPr>
          <w:ins w:id="4363" w:author="jhon argomedo" w:date="2019-06-07T06:41:00Z"/>
          <w:del w:id="4364" w:author="Briceño-PC" w:date="2019-07-19T09:07:00Z"/>
        </w:trPr>
        <w:tc>
          <w:tcPr>
            <w:tcW w:w="8978" w:type="dxa"/>
          </w:tcPr>
          <w:p w:rsidR="006D7C60" w:rsidRPr="008B22ED" w:rsidDel="006C52AC" w:rsidRDefault="006D7C60">
            <w:pPr>
              <w:pStyle w:val="Ttulo2"/>
              <w:ind w:left="993"/>
              <w:rPr>
                <w:ins w:id="4365" w:author="jhon argomedo" w:date="2019-06-07T06:41:00Z"/>
                <w:del w:id="4366" w:author="Briceño-PC" w:date="2019-07-19T09:07:00Z"/>
                <w:b/>
                <w:sz w:val="24"/>
                <w:szCs w:val="24"/>
              </w:rPr>
              <w:pPrChange w:id="4367" w:author="Briceño-PC" w:date="2019-07-19T09:07:00Z">
                <w:pPr>
                  <w:pStyle w:val="Prrafodelista"/>
                  <w:tabs>
                    <w:tab w:val="left" w:pos="1560"/>
                  </w:tabs>
                  <w:ind w:left="0"/>
                  <w:jc w:val="center"/>
                </w:pPr>
              </w:pPrChange>
            </w:pPr>
            <w:ins w:id="4368" w:author="jhon argomedo" w:date="2019-06-07T06:41:00Z">
              <w:del w:id="4369" w:author="Briceño-PC" w:date="2019-07-19T09:07:00Z">
                <w:r w:rsidRPr="008B22ED" w:rsidDel="006C52AC">
                  <w:rPr>
                    <w:b/>
                    <w:sz w:val="24"/>
                    <w:szCs w:val="24"/>
                  </w:rPr>
                  <w:delText>Guía: Formato Cambio del Personal entrevistado</w:delText>
                </w:r>
              </w:del>
            </w:ins>
          </w:p>
        </w:tc>
      </w:tr>
      <w:tr w:rsidR="006D7C60" w:rsidDel="006C52AC" w:rsidTr="003E1A0B">
        <w:trPr>
          <w:ins w:id="4370" w:author="jhon argomedo" w:date="2019-06-07T06:41:00Z"/>
          <w:del w:id="4371" w:author="Briceño-PC" w:date="2019-07-19T09:07:00Z"/>
        </w:trPr>
        <w:tc>
          <w:tcPr>
            <w:tcW w:w="8978" w:type="dxa"/>
          </w:tcPr>
          <w:p w:rsidR="006D7C60" w:rsidDel="006C52AC" w:rsidRDefault="006D7C60">
            <w:pPr>
              <w:pStyle w:val="Ttulo2"/>
              <w:ind w:left="993"/>
              <w:rPr>
                <w:ins w:id="4372" w:author="jhon argomedo" w:date="2019-06-07T06:41:00Z"/>
                <w:del w:id="4373" w:author="Briceño-PC" w:date="2019-07-19T09:07:00Z"/>
                <w:sz w:val="24"/>
                <w:szCs w:val="24"/>
              </w:rPr>
              <w:pPrChange w:id="4374" w:author="Briceño-PC" w:date="2019-07-19T09:07:00Z">
                <w:pPr>
                  <w:pStyle w:val="Prrafodelista"/>
                  <w:tabs>
                    <w:tab w:val="left" w:pos="1560"/>
                  </w:tabs>
                  <w:ind w:left="0"/>
                </w:pPr>
              </w:pPrChange>
            </w:pPr>
            <w:ins w:id="4375" w:author="jhon argomedo" w:date="2019-06-07T06:41:00Z">
              <w:del w:id="4376" w:author="Briceño-PC" w:date="2019-07-19T09:07:00Z">
                <w:r w:rsidRPr="006B0A6D" w:rsidDel="006C52AC">
                  <w:rPr>
                    <w:b/>
                    <w:sz w:val="24"/>
                    <w:szCs w:val="24"/>
                  </w:rPr>
                  <w:delText>Objetivo:</w:delText>
                </w:r>
                <w:r w:rsidDel="006C52AC">
                  <w:rPr>
                    <w:sz w:val="24"/>
                    <w:szCs w:val="24"/>
                  </w:rPr>
                  <w:delText xml:space="preserve"> Describir los campos que conforman el formato “Cambio de personal entrevistado”, constituyéndose de esta forma en material de consulta para un correcto registro de la información requerida.</w:delText>
                </w:r>
              </w:del>
            </w:ins>
          </w:p>
        </w:tc>
      </w:tr>
      <w:tr w:rsidR="006D7C60" w:rsidDel="006C52AC" w:rsidTr="003E1A0B">
        <w:trPr>
          <w:ins w:id="4377" w:author="jhon argomedo" w:date="2019-06-07T06:41:00Z"/>
          <w:del w:id="4378" w:author="Briceño-PC" w:date="2019-07-19T09:07:00Z"/>
        </w:trPr>
        <w:tc>
          <w:tcPr>
            <w:tcW w:w="8978" w:type="dxa"/>
          </w:tcPr>
          <w:p w:rsidR="006D7C60" w:rsidDel="006C52AC" w:rsidRDefault="006D7C60">
            <w:pPr>
              <w:pStyle w:val="Ttulo2"/>
              <w:ind w:left="993"/>
              <w:rPr>
                <w:ins w:id="4379" w:author="jhon argomedo" w:date="2019-06-07T06:41:00Z"/>
                <w:del w:id="4380" w:author="Briceño-PC" w:date="2019-07-19T09:07:00Z"/>
                <w:sz w:val="24"/>
                <w:szCs w:val="24"/>
              </w:rPr>
              <w:pPrChange w:id="4381" w:author="Briceño-PC" w:date="2019-07-19T09:07:00Z">
                <w:pPr>
                  <w:pStyle w:val="Prrafodelista"/>
                  <w:numPr>
                    <w:numId w:val="56"/>
                  </w:numPr>
                  <w:tabs>
                    <w:tab w:val="left" w:pos="1560"/>
                  </w:tabs>
                  <w:ind w:hanging="360"/>
                </w:pPr>
              </w:pPrChange>
            </w:pPr>
            <w:ins w:id="4382" w:author="jhon argomedo" w:date="2019-06-07T06:41:00Z">
              <w:del w:id="4383" w:author="Briceño-PC" w:date="2019-07-19T09:07:00Z">
                <w:r w:rsidDel="006C52AC">
                  <w:rPr>
                    <w:sz w:val="24"/>
                    <w:szCs w:val="24"/>
                  </w:rPr>
                  <w:delText>Fecha Programa de la actividad: Representa la fecha original en que se programó la actividad (entrevista).</w:delText>
                </w:r>
              </w:del>
            </w:ins>
          </w:p>
          <w:p w:rsidR="006D7C60" w:rsidDel="006C52AC" w:rsidRDefault="006D7C60">
            <w:pPr>
              <w:pStyle w:val="Ttulo2"/>
              <w:ind w:left="993"/>
              <w:rPr>
                <w:ins w:id="4384" w:author="jhon argomedo" w:date="2019-06-07T06:41:00Z"/>
                <w:del w:id="4385" w:author="Briceño-PC" w:date="2019-07-19T09:07:00Z"/>
                <w:sz w:val="24"/>
                <w:szCs w:val="24"/>
              </w:rPr>
              <w:pPrChange w:id="4386" w:author="Briceño-PC" w:date="2019-07-19T09:07:00Z">
                <w:pPr>
                  <w:pStyle w:val="Prrafodelista"/>
                  <w:numPr>
                    <w:numId w:val="56"/>
                  </w:numPr>
                  <w:tabs>
                    <w:tab w:val="left" w:pos="1560"/>
                  </w:tabs>
                  <w:ind w:hanging="360"/>
                </w:pPr>
              </w:pPrChange>
            </w:pPr>
            <w:ins w:id="4387" w:author="jhon argomedo" w:date="2019-06-07T06:41:00Z">
              <w:del w:id="4388" w:author="Briceño-PC" w:date="2019-07-19T09:07:00Z">
                <w:r w:rsidDel="006C52AC">
                  <w:rPr>
                    <w:sz w:val="24"/>
                    <w:szCs w:val="24"/>
                  </w:rPr>
                  <w:delText>Actividad: Registra el nombre de la actividad programada.</w:delText>
                </w:r>
              </w:del>
            </w:ins>
          </w:p>
          <w:p w:rsidR="006D7C60" w:rsidDel="006C52AC" w:rsidRDefault="006D7C60">
            <w:pPr>
              <w:pStyle w:val="Ttulo2"/>
              <w:ind w:left="993"/>
              <w:rPr>
                <w:ins w:id="4389" w:author="jhon argomedo" w:date="2019-06-07T06:41:00Z"/>
                <w:del w:id="4390" w:author="Briceño-PC" w:date="2019-07-19T09:07:00Z"/>
                <w:sz w:val="24"/>
                <w:szCs w:val="24"/>
              </w:rPr>
              <w:pPrChange w:id="4391" w:author="Briceño-PC" w:date="2019-07-19T09:07:00Z">
                <w:pPr>
                  <w:pStyle w:val="Prrafodelista"/>
                  <w:numPr>
                    <w:numId w:val="56"/>
                  </w:numPr>
                  <w:tabs>
                    <w:tab w:val="left" w:pos="1560"/>
                  </w:tabs>
                  <w:ind w:hanging="360"/>
                </w:pPr>
              </w:pPrChange>
            </w:pPr>
            <w:ins w:id="4392" w:author="jhon argomedo" w:date="2019-06-07T06:41:00Z">
              <w:del w:id="4393" w:author="Briceño-PC" w:date="2019-07-19T09:07:00Z">
                <w:r w:rsidDel="006C52AC">
                  <w:rPr>
                    <w:sz w:val="24"/>
                    <w:szCs w:val="24"/>
                  </w:rPr>
                  <w:delText>Entrevistado Programado: Este campo registra el nombre de la persona que inicialmente se programó para ser entrevistado.</w:delText>
                </w:r>
              </w:del>
            </w:ins>
          </w:p>
          <w:p w:rsidR="006D7C60" w:rsidDel="006C52AC" w:rsidRDefault="006D7C60">
            <w:pPr>
              <w:pStyle w:val="Ttulo2"/>
              <w:ind w:left="993"/>
              <w:rPr>
                <w:ins w:id="4394" w:author="jhon argomedo" w:date="2019-06-07T06:41:00Z"/>
                <w:del w:id="4395" w:author="Briceño-PC" w:date="2019-07-19T09:07:00Z"/>
                <w:sz w:val="24"/>
                <w:szCs w:val="24"/>
              </w:rPr>
              <w:pPrChange w:id="4396" w:author="Briceño-PC" w:date="2019-07-19T09:07:00Z">
                <w:pPr>
                  <w:pStyle w:val="Prrafodelista"/>
                  <w:numPr>
                    <w:numId w:val="56"/>
                  </w:numPr>
                  <w:tabs>
                    <w:tab w:val="left" w:pos="1560"/>
                  </w:tabs>
                  <w:ind w:hanging="360"/>
                </w:pPr>
              </w:pPrChange>
            </w:pPr>
            <w:ins w:id="4397" w:author="jhon argomedo" w:date="2019-06-07T06:41:00Z">
              <w:del w:id="4398" w:author="Briceño-PC" w:date="2019-07-19T09:07:00Z">
                <w:r w:rsidDel="006C52AC">
                  <w:rPr>
                    <w:sz w:val="24"/>
                    <w:szCs w:val="24"/>
                  </w:rPr>
                  <w:delText>Entrevistado Reprogramado: Este campo registra el nombre de la persona que se sugiere para remplazar al entrevistado inicialmente programado.</w:delText>
                </w:r>
              </w:del>
            </w:ins>
          </w:p>
          <w:p w:rsidR="006D7C60" w:rsidDel="006C52AC" w:rsidRDefault="006D7C60">
            <w:pPr>
              <w:pStyle w:val="Ttulo2"/>
              <w:ind w:left="993"/>
              <w:rPr>
                <w:ins w:id="4399" w:author="jhon argomedo" w:date="2019-06-07T06:41:00Z"/>
                <w:del w:id="4400" w:author="Briceño-PC" w:date="2019-07-19T09:07:00Z"/>
                <w:sz w:val="24"/>
                <w:szCs w:val="24"/>
              </w:rPr>
              <w:pPrChange w:id="4401" w:author="Briceño-PC" w:date="2019-07-19T09:07:00Z">
                <w:pPr>
                  <w:pStyle w:val="Prrafodelista"/>
                  <w:numPr>
                    <w:numId w:val="56"/>
                  </w:numPr>
                  <w:tabs>
                    <w:tab w:val="left" w:pos="1560"/>
                  </w:tabs>
                  <w:ind w:hanging="360"/>
                </w:pPr>
              </w:pPrChange>
            </w:pPr>
            <w:ins w:id="4402" w:author="jhon argomedo" w:date="2019-06-07T06:41:00Z">
              <w:del w:id="4403" w:author="Briceño-PC" w:date="2019-07-19T09:07:00Z">
                <w:r w:rsidDel="006C52AC">
                  <w:rPr>
                    <w:sz w:val="24"/>
                    <w:szCs w:val="24"/>
                  </w:rPr>
                  <w:delText>Auditor que solicita el cambio: Se registra el nombre del auditor que solicita el cambio del entrevistado.</w:delText>
                </w:r>
              </w:del>
            </w:ins>
          </w:p>
          <w:p w:rsidR="006D7C60" w:rsidDel="006C52AC" w:rsidRDefault="006D7C60">
            <w:pPr>
              <w:pStyle w:val="Ttulo2"/>
              <w:ind w:left="993"/>
              <w:rPr>
                <w:ins w:id="4404" w:author="jhon argomedo" w:date="2019-06-07T06:41:00Z"/>
                <w:del w:id="4405" w:author="Briceño-PC" w:date="2019-07-19T09:07:00Z"/>
                <w:sz w:val="24"/>
                <w:szCs w:val="24"/>
              </w:rPr>
              <w:pPrChange w:id="4406" w:author="Briceño-PC" w:date="2019-07-19T09:07:00Z">
                <w:pPr>
                  <w:pStyle w:val="Prrafodelista"/>
                  <w:numPr>
                    <w:numId w:val="56"/>
                  </w:numPr>
                  <w:tabs>
                    <w:tab w:val="left" w:pos="1560"/>
                  </w:tabs>
                  <w:ind w:hanging="360"/>
                </w:pPr>
              </w:pPrChange>
            </w:pPr>
            <w:ins w:id="4407" w:author="jhon argomedo" w:date="2019-06-07T06:41:00Z">
              <w:del w:id="4408" w:author="Briceño-PC" w:date="2019-07-19T09:07:00Z">
                <w:r w:rsidDel="006C52AC">
                  <w:rPr>
                    <w:sz w:val="24"/>
                    <w:szCs w:val="24"/>
                  </w:rPr>
                  <w:delText>Motivo: Detalla el motivo que origina el cambio de la persona a entrevistar.</w:delText>
                </w:r>
              </w:del>
            </w:ins>
          </w:p>
          <w:p w:rsidR="006D7C60" w:rsidDel="006C52AC" w:rsidRDefault="006D7C60">
            <w:pPr>
              <w:pStyle w:val="Ttulo2"/>
              <w:ind w:left="993"/>
              <w:rPr>
                <w:ins w:id="4409" w:author="jhon argomedo" w:date="2019-06-07T06:41:00Z"/>
                <w:del w:id="4410" w:author="Briceño-PC" w:date="2019-07-19T09:07:00Z"/>
                <w:sz w:val="24"/>
                <w:szCs w:val="24"/>
              </w:rPr>
              <w:pPrChange w:id="4411" w:author="Briceño-PC" w:date="2019-07-19T09:07:00Z">
                <w:pPr>
                  <w:pStyle w:val="Prrafodelista"/>
                  <w:numPr>
                    <w:numId w:val="56"/>
                  </w:numPr>
                  <w:tabs>
                    <w:tab w:val="left" w:pos="1560"/>
                  </w:tabs>
                  <w:ind w:hanging="360"/>
                </w:pPr>
              </w:pPrChange>
            </w:pPr>
            <w:ins w:id="4412" w:author="jhon argomedo" w:date="2019-06-07T06:41:00Z">
              <w:del w:id="4413" w:author="Briceño-PC" w:date="2019-07-19T09:07:00Z">
                <w:r w:rsidDel="006C52AC">
                  <w:rPr>
                    <w:sz w:val="24"/>
                    <w:szCs w:val="24"/>
                  </w:rPr>
                  <w:delText>Cambio autorizado: Indica si el cambio fue autorizado o rechazado.</w:delText>
                </w:r>
              </w:del>
            </w:ins>
          </w:p>
          <w:p w:rsidR="006D7C60" w:rsidDel="006C52AC" w:rsidRDefault="006D7C60">
            <w:pPr>
              <w:pStyle w:val="Ttulo2"/>
              <w:ind w:left="993"/>
              <w:rPr>
                <w:ins w:id="4414" w:author="jhon argomedo" w:date="2019-06-07T06:41:00Z"/>
                <w:del w:id="4415" w:author="Briceño-PC" w:date="2019-07-19T09:07:00Z"/>
                <w:sz w:val="24"/>
                <w:szCs w:val="24"/>
              </w:rPr>
              <w:pPrChange w:id="4416" w:author="Briceño-PC" w:date="2019-07-19T09:07:00Z">
                <w:pPr>
                  <w:pStyle w:val="Prrafodelista"/>
                  <w:numPr>
                    <w:numId w:val="56"/>
                  </w:numPr>
                  <w:tabs>
                    <w:tab w:val="left" w:pos="1560"/>
                  </w:tabs>
                  <w:ind w:hanging="360"/>
                </w:pPr>
              </w:pPrChange>
            </w:pPr>
            <w:ins w:id="4417" w:author="jhon argomedo" w:date="2019-06-07T06:41:00Z">
              <w:del w:id="4418" w:author="Briceño-PC" w:date="2019-07-19T09:07:00Z">
                <w:r w:rsidDel="006C52AC">
                  <w:rPr>
                    <w:sz w:val="24"/>
                    <w:szCs w:val="24"/>
                  </w:rPr>
                  <w:delText>Fecha de Actividad Reprogramada: En caso de aceptarse el cambio se asigna una nueva fecha para la realización de la actividad.</w:delText>
                </w:r>
              </w:del>
            </w:ins>
          </w:p>
          <w:p w:rsidR="006D7C60" w:rsidDel="006C52AC" w:rsidRDefault="006D7C60">
            <w:pPr>
              <w:pStyle w:val="Ttulo2"/>
              <w:ind w:left="993"/>
              <w:rPr>
                <w:ins w:id="4419" w:author="jhon argomedo" w:date="2019-06-07T06:41:00Z"/>
                <w:del w:id="4420" w:author="Briceño-PC" w:date="2019-07-19T09:07:00Z"/>
                <w:sz w:val="24"/>
                <w:szCs w:val="24"/>
              </w:rPr>
              <w:pPrChange w:id="4421" w:author="Briceño-PC" w:date="2019-07-19T09:07:00Z">
                <w:pPr>
                  <w:pStyle w:val="Prrafodelista"/>
                  <w:tabs>
                    <w:tab w:val="left" w:pos="1560"/>
                  </w:tabs>
                </w:pPr>
              </w:pPrChange>
            </w:pPr>
          </w:p>
        </w:tc>
      </w:tr>
    </w:tbl>
    <w:p w:rsidR="00914B67" w:rsidRPr="00914B67" w:rsidDel="006C52AC" w:rsidRDefault="00914B67">
      <w:pPr>
        <w:pStyle w:val="Ttulo2"/>
        <w:ind w:left="993"/>
        <w:rPr>
          <w:ins w:id="4422" w:author="Usuario de Windows" w:date="2019-06-06T01:36:00Z"/>
          <w:del w:id="4423" w:author="Briceño-PC" w:date="2019-07-19T09:07:00Z"/>
          <w:lang w:eastAsia="es-CO"/>
        </w:rPr>
        <w:pPrChange w:id="4424" w:author="Briceño-PC" w:date="2019-07-19T09:07:00Z">
          <w:pPr/>
        </w:pPrChange>
      </w:pPr>
    </w:p>
    <w:p w:rsidR="00DA11E9" w:rsidRPr="00DA11E9" w:rsidDel="006C52AC" w:rsidRDefault="00DA11E9">
      <w:pPr>
        <w:pStyle w:val="Ttulo2"/>
        <w:ind w:left="993"/>
        <w:rPr>
          <w:ins w:id="4425" w:author="Usuario de Windows" w:date="2019-06-06T01:36:00Z"/>
          <w:del w:id="4426" w:author="Briceño-PC" w:date="2019-07-19T09:07:00Z"/>
          <w:lang w:eastAsia="es-CO"/>
        </w:rPr>
        <w:pPrChange w:id="4427" w:author="Briceño-PC" w:date="2019-07-19T09:07:00Z">
          <w:pPr/>
        </w:pPrChange>
      </w:pPr>
    </w:p>
    <w:p w:rsidR="00235F1B" w:rsidRPr="00DA11E9" w:rsidDel="006C52AC" w:rsidRDefault="00235F1B">
      <w:pPr>
        <w:pStyle w:val="Ttulo2"/>
        <w:ind w:left="993"/>
        <w:rPr>
          <w:del w:id="4428" w:author="Briceño-PC" w:date="2019-07-19T09:07:00Z"/>
          <w:rPrChange w:id="4429" w:author="Usuario de Windows" w:date="2019-06-06T01:36:00Z">
            <w:rPr>
              <w:del w:id="4430" w:author="Briceño-PC" w:date="2019-07-19T09:07:00Z"/>
              <w:lang w:val="es-ES"/>
            </w:rPr>
          </w:rPrChange>
        </w:rPr>
        <w:pPrChange w:id="4431" w:author="Briceño-PC" w:date="2019-07-19T09:07:00Z">
          <w:pPr/>
        </w:pPrChange>
      </w:pPr>
    </w:p>
    <w:p w:rsidR="00011CB2" w:rsidRPr="00DA11E9" w:rsidDel="006C52AC" w:rsidRDefault="00011CB2">
      <w:pPr>
        <w:pStyle w:val="Ttulo2"/>
        <w:ind w:left="993"/>
        <w:rPr>
          <w:del w:id="4432" w:author="Briceño-PC" w:date="2019-07-19T09:07:00Z"/>
          <w:rFonts w:ascii="Times New Roman" w:hAnsi="Times New Roman" w:cs="Times New Roman"/>
          <w:sz w:val="24"/>
          <w:szCs w:val="24"/>
          <w:rPrChange w:id="4433" w:author="Usuario de Windows" w:date="2019-06-06T01:36:00Z">
            <w:rPr>
              <w:del w:id="4434" w:author="Briceño-PC" w:date="2019-07-19T09:07:00Z"/>
              <w:rFonts w:ascii="Times New Roman" w:hAnsi="Times New Roman" w:cs="Times New Roman"/>
              <w:sz w:val="24"/>
              <w:szCs w:val="24"/>
              <w:lang w:val="es-ES"/>
            </w:rPr>
          </w:rPrChange>
        </w:rPr>
        <w:pPrChange w:id="4435" w:author="Briceño-PC" w:date="2019-07-19T09:07:00Z">
          <w:pPr>
            <w:ind w:left="708"/>
            <w:jc w:val="both"/>
          </w:pPr>
        </w:pPrChange>
      </w:pPr>
    </w:p>
    <w:p w:rsidR="006D7C60" w:rsidDel="006C52AC" w:rsidRDefault="006D7C60">
      <w:pPr>
        <w:pStyle w:val="Ttulo2"/>
        <w:ind w:left="993"/>
        <w:rPr>
          <w:ins w:id="4436" w:author="jhon argomedo" w:date="2019-06-07T06:40:00Z"/>
          <w:del w:id="4437" w:author="Briceño-PC" w:date="2019-07-19T09:07:00Z"/>
          <w:sz w:val="24"/>
          <w:szCs w:val="24"/>
        </w:rPr>
        <w:pPrChange w:id="4438" w:author="Briceño-PC" w:date="2019-07-19T09:07:00Z">
          <w:pPr>
            <w:pStyle w:val="Prrafodelista"/>
            <w:tabs>
              <w:tab w:val="left" w:pos="1560"/>
            </w:tabs>
            <w:ind w:left="2520"/>
          </w:pPr>
        </w:pPrChange>
      </w:pPr>
    </w:p>
    <w:tbl>
      <w:tblPr>
        <w:tblStyle w:val="Tablaconcuadrcula"/>
        <w:tblW w:w="0" w:type="auto"/>
        <w:tblInd w:w="2520" w:type="dxa"/>
        <w:tblLook w:val="04A0" w:firstRow="1" w:lastRow="0" w:firstColumn="1" w:lastColumn="0" w:noHBand="0" w:noVBand="1"/>
      </w:tblPr>
      <w:tblGrid>
        <w:gridCol w:w="5974"/>
      </w:tblGrid>
      <w:tr w:rsidR="006D7C60" w:rsidDel="006C52AC" w:rsidTr="003E1A0B">
        <w:trPr>
          <w:ins w:id="4439" w:author="jhon argomedo" w:date="2019-06-07T06:40:00Z"/>
          <w:del w:id="4440" w:author="Briceño-PC" w:date="2019-07-19T09:07:00Z"/>
        </w:trPr>
        <w:tc>
          <w:tcPr>
            <w:tcW w:w="8978" w:type="dxa"/>
          </w:tcPr>
          <w:p w:rsidR="006D7C60" w:rsidRPr="006B0A6D" w:rsidDel="006C52AC" w:rsidRDefault="006D7C60">
            <w:pPr>
              <w:pStyle w:val="Ttulo2"/>
              <w:ind w:left="993"/>
              <w:rPr>
                <w:ins w:id="4441" w:author="jhon argomedo" w:date="2019-06-07T06:40:00Z"/>
                <w:del w:id="4442" w:author="Briceño-PC" w:date="2019-07-19T09:07:00Z"/>
                <w:b/>
                <w:sz w:val="24"/>
                <w:szCs w:val="24"/>
              </w:rPr>
              <w:pPrChange w:id="4443" w:author="Briceño-PC" w:date="2019-07-19T09:07:00Z">
                <w:pPr>
                  <w:pStyle w:val="Prrafodelista"/>
                  <w:tabs>
                    <w:tab w:val="left" w:pos="1560"/>
                  </w:tabs>
                  <w:ind w:left="0"/>
                  <w:jc w:val="center"/>
                </w:pPr>
              </w:pPrChange>
            </w:pPr>
            <w:ins w:id="4444" w:author="jhon argomedo" w:date="2019-06-07T06:40:00Z">
              <w:del w:id="4445" w:author="Briceño-PC" w:date="2019-07-19T09:07:00Z">
                <w:r w:rsidRPr="006B0A6D" w:rsidDel="006C52AC">
                  <w:rPr>
                    <w:b/>
                    <w:sz w:val="24"/>
                    <w:szCs w:val="24"/>
                  </w:rPr>
                  <w:delText>Guía: Formato Reprogramación de entrevista al personal</w:delText>
                </w:r>
              </w:del>
            </w:ins>
          </w:p>
        </w:tc>
      </w:tr>
      <w:tr w:rsidR="006D7C60" w:rsidDel="006C52AC" w:rsidTr="003E1A0B">
        <w:trPr>
          <w:ins w:id="4446" w:author="jhon argomedo" w:date="2019-06-07T06:40:00Z"/>
          <w:del w:id="4447" w:author="Briceño-PC" w:date="2019-07-19T09:07:00Z"/>
        </w:trPr>
        <w:tc>
          <w:tcPr>
            <w:tcW w:w="8978" w:type="dxa"/>
          </w:tcPr>
          <w:p w:rsidR="006D7C60" w:rsidDel="006C52AC" w:rsidRDefault="006D7C60">
            <w:pPr>
              <w:pStyle w:val="Ttulo2"/>
              <w:ind w:left="993"/>
              <w:rPr>
                <w:ins w:id="4448" w:author="jhon argomedo" w:date="2019-06-07T06:40:00Z"/>
                <w:del w:id="4449" w:author="Briceño-PC" w:date="2019-07-19T09:07:00Z"/>
                <w:sz w:val="24"/>
                <w:szCs w:val="24"/>
              </w:rPr>
              <w:pPrChange w:id="4450" w:author="Briceño-PC" w:date="2019-07-19T09:07:00Z">
                <w:pPr>
                  <w:pStyle w:val="Prrafodelista"/>
                  <w:tabs>
                    <w:tab w:val="left" w:pos="1560"/>
                  </w:tabs>
                  <w:ind w:left="0"/>
                </w:pPr>
              </w:pPrChange>
            </w:pPr>
            <w:ins w:id="4451" w:author="jhon argomedo" w:date="2019-06-07T06:40:00Z">
              <w:del w:id="4452" w:author="Briceño-PC" w:date="2019-07-19T09:07:00Z">
                <w:r w:rsidRPr="006B0A6D" w:rsidDel="006C52AC">
                  <w:rPr>
                    <w:b/>
                    <w:sz w:val="24"/>
                    <w:szCs w:val="24"/>
                  </w:rPr>
                  <w:delText>Objetivo</w:delText>
                </w:r>
                <w:r w:rsidDel="006C52AC">
                  <w:rPr>
                    <w:sz w:val="24"/>
                    <w:szCs w:val="24"/>
                  </w:rPr>
                  <w:delText>: Describir las razones por las cuales el entrevistado no estuvo presente en la fecha en la que se estableció la entrevista según las actividades programadas por el auditor.</w:delText>
                </w:r>
              </w:del>
            </w:ins>
          </w:p>
        </w:tc>
      </w:tr>
      <w:tr w:rsidR="006D7C60" w:rsidDel="006C52AC" w:rsidTr="003E1A0B">
        <w:trPr>
          <w:ins w:id="4453" w:author="jhon argomedo" w:date="2019-06-07T06:40:00Z"/>
          <w:del w:id="4454" w:author="Briceño-PC" w:date="2019-07-19T09:07:00Z"/>
        </w:trPr>
        <w:tc>
          <w:tcPr>
            <w:tcW w:w="8978" w:type="dxa"/>
          </w:tcPr>
          <w:p w:rsidR="006D7C60" w:rsidDel="006C52AC" w:rsidRDefault="006D7C60">
            <w:pPr>
              <w:pStyle w:val="Ttulo2"/>
              <w:ind w:left="993"/>
              <w:rPr>
                <w:ins w:id="4455" w:author="jhon argomedo" w:date="2019-06-07T06:40:00Z"/>
                <w:del w:id="4456" w:author="Briceño-PC" w:date="2019-07-19T09:07:00Z"/>
                <w:sz w:val="24"/>
                <w:szCs w:val="24"/>
              </w:rPr>
              <w:pPrChange w:id="4457" w:author="Briceño-PC" w:date="2019-07-19T09:07:00Z">
                <w:pPr>
                  <w:pStyle w:val="Prrafodelista"/>
                  <w:numPr>
                    <w:numId w:val="56"/>
                  </w:numPr>
                  <w:tabs>
                    <w:tab w:val="left" w:pos="1560"/>
                  </w:tabs>
                  <w:ind w:hanging="360"/>
                </w:pPr>
              </w:pPrChange>
            </w:pPr>
            <w:ins w:id="4458" w:author="jhon argomedo" w:date="2019-06-07T06:40:00Z">
              <w:del w:id="4459" w:author="Briceño-PC" w:date="2019-07-19T09:07:00Z">
                <w:r w:rsidDel="006C52AC">
                  <w:rPr>
                    <w:sz w:val="24"/>
                    <w:szCs w:val="24"/>
                  </w:rPr>
                  <w:delText>Fecha Programada: Representa la fecha establecida de la entrevista pre vistas por el equipo auditor.</w:delText>
                </w:r>
              </w:del>
            </w:ins>
          </w:p>
          <w:p w:rsidR="006D7C60" w:rsidDel="006C52AC" w:rsidRDefault="006D7C60">
            <w:pPr>
              <w:pStyle w:val="Ttulo2"/>
              <w:ind w:left="993"/>
              <w:rPr>
                <w:ins w:id="4460" w:author="jhon argomedo" w:date="2019-06-07T06:40:00Z"/>
                <w:del w:id="4461" w:author="Briceño-PC" w:date="2019-07-19T09:07:00Z"/>
                <w:sz w:val="24"/>
                <w:szCs w:val="24"/>
              </w:rPr>
              <w:pPrChange w:id="4462" w:author="Briceño-PC" w:date="2019-07-19T09:07:00Z">
                <w:pPr>
                  <w:pStyle w:val="Prrafodelista"/>
                  <w:numPr>
                    <w:numId w:val="56"/>
                  </w:numPr>
                  <w:tabs>
                    <w:tab w:val="left" w:pos="1560"/>
                  </w:tabs>
                  <w:ind w:hanging="360"/>
                </w:pPr>
              </w:pPrChange>
            </w:pPr>
            <w:ins w:id="4463" w:author="jhon argomedo" w:date="2019-06-07T06:40:00Z">
              <w:del w:id="4464" w:author="Briceño-PC" w:date="2019-07-19T09:07:00Z">
                <w:r w:rsidDel="006C52AC">
                  <w:rPr>
                    <w:sz w:val="24"/>
                    <w:szCs w:val="24"/>
                  </w:rPr>
                  <w:delText>Actividad: Registra el nombre de la actividad programada.</w:delText>
                </w:r>
              </w:del>
            </w:ins>
          </w:p>
          <w:p w:rsidR="006D7C60" w:rsidDel="006C52AC" w:rsidRDefault="006D7C60">
            <w:pPr>
              <w:pStyle w:val="Ttulo2"/>
              <w:ind w:left="993"/>
              <w:rPr>
                <w:ins w:id="4465" w:author="jhon argomedo" w:date="2019-06-07T06:40:00Z"/>
                <w:del w:id="4466" w:author="Briceño-PC" w:date="2019-07-19T09:07:00Z"/>
                <w:sz w:val="24"/>
                <w:szCs w:val="24"/>
              </w:rPr>
              <w:pPrChange w:id="4467" w:author="Briceño-PC" w:date="2019-07-19T09:07:00Z">
                <w:pPr>
                  <w:pStyle w:val="Prrafodelista"/>
                  <w:numPr>
                    <w:numId w:val="56"/>
                  </w:numPr>
                  <w:tabs>
                    <w:tab w:val="left" w:pos="1560"/>
                  </w:tabs>
                  <w:ind w:hanging="360"/>
                </w:pPr>
              </w:pPrChange>
            </w:pPr>
            <w:ins w:id="4468" w:author="jhon argomedo" w:date="2019-06-07T06:40:00Z">
              <w:del w:id="4469" w:author="Briceño-PC" w:date="2019-07-19T09:07:00Z">
                <w:r w:rsidDel="006C52AC">
                  <w:rPr>
                    <w:sz w:val="24"/>
                    <w:szCs w:val="24"/>
                  </w:rPr>
                  <w:delText>Entrevistado: Nombre del personal ausente a la entrevista programada.</w:delText>
                </w:r>
              </w:del>
            </w:ins>
          </w:p>
          <w:p w:rsidR="006D7C60" w:rsidDel="006C52AC" w:rsidRDefault="006D7C60">
            <w:pPr>
              <w:pStyle w:val="Ttulo2"/>
              <w:ind w:left="993"/>
              <w:rPr>
                <w:ins w:id="4470" w:author="jhon argomedo" w:date="2019-06-07T06:40:00Z"/>
                <w:del w:id="4471" w:author="Briceño-PC" w:date="2019-07-19T09:07:00Z"/>
                <w:sz w:val="24"/>
                <w:szCs w:val="24"/>
              </w:rPr>
              <w:pPrChange w:id="4472" w:author="Briceño-PC" w:date="2019-07-19T09:07:00Z">
                <w:pPr>
                  <w:pStyle w:val="Prrafodelista"/>
                  <w:numPr>
                    <w:numId w:val="56"/>
                  </w:numPr>
                  <w:tabs>
                    <w:tab w:val="left" w:pos="1560"/>
                  </w:tabs>
                  <w:ind w:hanging="360"/>
                </w:pPr>
              </w:pPrChange>
            </w:pPr>
            <w:ins w:id="4473" w:author="jhon argomedo" w:date="2019-06-07T06:40:00Z">
              <w:del w:id="4474" w:author="Briceño-PC" w:date="2019-07-19T09:07:00Z">
                <w:r w:rsidDel="006C52AC">
                  <w:rPr>
                    <w:sz w:val="24"/>
                    <w:szCs w:val="24"/>
                  </w:rPr>
                  <w:delText>Auditor: Se registra el nombre del auditor a cargo de la entrevista.</w:delText>
                </w:r>
              </w:del>
            </w:ins>
          </w:p>
          <w:p w:rsidR="006D7C60" w:rsidDel="006C52AC" w:rsidRDefault="006D7C60">
            <w:pPr>
              <w:pStyle w:val="Ttulo2"/>
              <w:ind w:left="993"/>
              <w:rPr>
                <w:ins w:id="4475" w:author="jhon argomedo" w:date="2019-06-07T06:40:00Z"/>
                <w:del w:id="4476" w:author="Briceño-PC" w:date="2019-07-19T09:07:00Z"/>
                <w:sz w:val="24"/>
                <w:szCs w:val="24"/>
              </w:rPr>
              <w:pPrChange w:id="4477" w:author="Briceño-PC" w:date="2019-07-19T09:07:00Z">
                <w:pPr>
                  <w:pStyle w:val="Prrafodelista"/>
                  <w:numPr>
                    <w:numId w:val="56"/>
                  </w:numPr>
                  <w:tabs>
                    <w:tab w:val="left" w:pos="1560"/>
                  </w:tabs>
                  <w:ind w:hanging="360"/>
                </w:pPr>
              </w:pPrChange>
            </w:pPr>
            <w:ins w:id="4478" w:author="jhon argomedo" w:date="2019-06-07T06:40:00Z">
              <w:del w:id="4479" w:author="Briceño-PC" w:date="2019-07-19T09:07:00Z">
                <w:r w:rsidDel="006C52AC">
                  <w:rPr>
                    <w:sz w:val="24"/>
                    <w:szCs w:val="24"/>
                  </w:rPr>
                  <w:delText>Motivo: Detalla las razones por que el entrevistado no pudo estar presente en el día de la entrevista programada.</w:delText>
                </w:r>
              </w:del>
            </w:ins>
          </w:p>
          <w:p w:rsidR="006D7C60" w:rsidDel="006C52AC" w:rsidRDefault="006D7C60">
            <w:pPr>
              <w:pStyle w:val="Ttulo2"/>
              <w:ind w:left="993"/>
              <w:rPr>
                <w:ins w:id="4480" w:author="jhon argomedo" w:date="2019-06-07T06:40:00Z"/>
                <w:del w:id="4481" w:author="Briceño-PC" w:date="2019-07-19T09:07:00Z"/>
                <w:sz w:val="24"/>
                <w:szCs w:val="24"/>
              </w:rPr>
              <w:pPrChange w:id="4482" w:author="Briceño-PC" w:date="2019-07-19T09:07:00Z">
                <w:pPr>
                  <w:pStyle w:val="Prrafodelista"/>
                  <w:numPr>
                    <w:numId w:val="56"/>
                  </w:numPr>
                  <w:tabs>
                    <w:tab w:val="left" w:pos="1560"/>
                  </w:tabs>
                  <w:ind w:hanging="360"/>
                </w:pPr>
              </w:pPrChange>
            </w:pPr>
            <w:ins w:id="4483" w:author="jhon argomedo" w:date="2019-06-07T06:40:00Z">
              <w:del w:id="4484" w:author="Briceño-PC" w:date="2019-07-19T09:07:00Z">
                <w:r w:rsidDel="006C52AC">
                  <w:rPr>
                    <w:sz w:val="24"/>
                    <w:szCs w:val="24"/>
                  </w:rPr>
                  <w:delText xml:space="preserve">Fecha de Entrevista Reprogramada: En este campo se </w:delText>
                </w:r>
              </w:del>
            </w:ins>
            <w:ins w:id="4485" w:author="jhon argomedo" w:date="2019-06-07T06:43:00Z">
              <w:del w:id="4486" w:author="Briceño-PC" w:date="2019-07-19T09:07:00Z">
                <w:r w:rsidDel="006C52AC">
                  <w:rPr>
                    <w:sz w:val="24"/>
                    <w:szCs w:val="24"/>
                  </w:rPr>
                  <w:delText>registrará</w:delText>
                </w:r>
              </w:del>
            </w:ins>
            <w:ins w:id="4487" w:author="jhon argomedo" w:date="2019-06-07T06:40:00Z">
              <w:del w:id="4488" w:author="Briceño-PC" w:date="2019-07-19T09:07:00Z">
                <w:r w:rsidDel="006C52AC">
                  <w:rPr>
                    <w:sz w:val="24"/>
                    <w:szCs w:val="24"/>
                  </w:rPr>
                  <w:delText xml:space="preserve"> la nueva fecha de la entrevista. </w:delText>
                </w:r>
              </w:del>
            </w:ins>
          </w:p>
        </w:tc>
      </w:tr>
    </w:tbl>
    <w:p w:rsidR="00F16E14" w:rsidRPr="006D7C60" w:rsidDel="006C52AC" w:rsidRDefault="00F16E14">
      <w:pPr>
        <w:pStyle w:val="Ttulo2"/>
        <w:ind w:left="993"/>
        <w:rPr>
          <w:del w:id="4489" w:author="Briceño-PC" w:date="2019-07-19T09:07:00Z"/>
          <w:rFonts w:ascii="Times New Roman" w:hAnsi="Times New Roman" w:cs="Times New Roman"/>
          <w:sz w:val="24"/>
          <w:szCs w:val="24"/>
          <w:rPrChange w:id="4490" w:author="jhon argomedo" w:date="2019-06-07T06:40:00Z">
            <w:rPr>
              <w:del w:id="4491" w:author="Briceño-PC" w:date="2019-07-19T09:07:00Z"/>
              <w:rFonts w:ascii="Times New Roman" w:hAnsi="Times New Roman" w:cs="Times New Roman"/>
              <w:sz w:val="24"/>
              <w:szCs w:val="24"/>
              <w:lang w:val="es-ES"/>
            </w:rPr>
          </w:rPrChange>
        </w:rPr>
        <w:pPrChange w:id="4492" w:author="Briceño-PC" w:date="2019-07-19T09:07:00Z">
          <w:pPr>
            <w:ind w:left="720"/>
            <w:jc w:val="both"/>
          </w:pPr>
        </w:pPrChange>
      </w:pPr>
    </w:p>
    <w:tbl>
      <w:tblPr>
        <w:tblStyle w:val="Tablaconcuadrcula"/>
        <w:tblpPr w:leftFromText="141" w:rightFromText="141" w:vertAnchor="text" w:horzAnchor="margin" w:tblpXSpec="right" w:tblpY="136"/>
        <w:tblW w:w="0" w:type="auto"/>
        <w:tblLook w:val="04A0" w:firstRow="1" w:lastRow="0" w:firstColumn="1" w:lastColumn="0" w:noHBand="0" w:noVBand="1"/>
      </w:tblPr>
      <w:tblGrid>
        <w:gridCol w:w="6534"/>
      </w:tblGrid>
      <w:tr w:rsidR="006D7C60" w:rsidRPr="0043179D" w:rsidDel="006C52AC" w:rsidTr="006D7C60">
        <w:trPr>
          <w:ins w:id="4493" w:author="jhon argomedo" w:date="2019-06-07T06:43:00Z"/>
          <w:del w:id="4494" w:author="Briceño-PC" w:date="2019-07-19T09:07:00Z"/>
        </w:trPr>
        <w:tc>
          <w:tcPr>
            <w:tcW w:w="6534" w:type="dxa"/>
          </w:tcPr>
          <w:p w:rsidR="006D7C60" w:rsidRPr="0043179D" w:rsidDel="006C52AC" w:rsidRDefault="006D7C60">
            <w:pPr>
              <w:pStyle w:val="Ttulo2"/>
              <w:ind w:left="993"/>
              <w:rPr>
                <w:ins w:id="4495" w:author="jhon argomedo" w:date="2019-06-07T06:43:00Z"/>
                <w:del w:id="4496" w:author="Briceño-PC" w:date="2019-07-19T09:07:00Z"/>
                <w:b/>
                <w:sz w:val="24"/>
                <w:szCs w:val="24"/>
              </w:rPr>
              <w:pPrChange w:id="4497" w:author="Briceño-PC" w:date="2019-07-19T09:07:00Z">
                <w:pPr>
                  <w:pStyle w:val="Prrafodelista"/>
                  <w:framePr w:hSpace="141" w:wrap="around" w:vAnchor="text" w:hAnchor="margin" w:xAlign="right" w:y="136"/>
                  <w:tabs>
                    <w:tab w:val="left" w:pos="1560"/>
                  </w:tabs>
                  <w:spacing w:line="360" w:lineRule="auto"/>
                  <w:ind w:left="0"/>
                  <w:jc w:val="both"/>
                </w:pPr>
              </w:pPrChange>
            </w:pPr>
            <w:ins w:id="4498" w:author="jhon argomedo" w:date="2019-06-07T06:43:00Z">
              <w:del w:id="4499" w:author="Briceño-PC" w:date="2019-07-19T09:07:00Z">
                <w:r w:rsidRPr="0043179D" w:rsidDel="006C52AC">
                  <w:rPr>
                    <w:b/>
                    <w:sz w:val="24"/>
                    <w:szCs w:val="24"/>
                  </w:rPr>
                  <w:delText xml:space="preserve">Guía de formatos Cambio </w:delText>
                </w:r>
                <w:r w:rsidDel="006C52AC">
                  <w:rPr>
                    <w:b/>
                    <w:sz w:val="24"/>
                    <w:szCs w:val="24"/>
                  </w:rPr>
                  <w:delText>del tiempo a emplear en la aplicación de las técnicas</w:delText>
                </w:r>
              </w:del>
            </w:ins>
          </w:p>
        </w:tc>
      </w:tr>
      <w:tr w:rsidR="006D7C60" w:rsidDel="006C52AC" w:rsidTr="006D7C60">
        <w:trPr>
          <w:ins w:id="4500" w:author="jhon argomedo" w:date="2019-06-07T06:43:00Z"/>
          <w:del w:id="4501" w:author="Briceño-PC" w:date="2019-07-19T09:07:00Z"/>
        </w:trPr>
        <w:tc>
          <w:tcPr>
            <w:tcW w:w="6534" w:type="dxa"/>
          </w:tcPr>
          <w:p w:rsidR="006D7C60" w:rsidDel="006C52AC" w:rsidRDefault="006D7C60">
            <w:pPr>
              <w:pStyle w:val="Ttulo2"/>
              <w:ind w:left="993"/>
              <w:rPr>
                <w:ins w:id="4502" w:author="jhon argomedo" w:date="2019-06-07T06:43:00Z"/>
                <w:del w:id="4503" w:author="Briceño-PC" w:date="2019-07-19T09:07:00Z"/>
                <w:sz w:val="24"/>
                <w:szCs w:val="24"/>
              </w:rPr>
              <w:pPrChange w:id="4504" w:author="Briceño-PC" w:date="2019-07-19T09:07:00Z">
                <w:pPr>
                  <w:pStyle w:val="Prrafodelista"/>
                  <w:framePr w:hSpace="141" w:wrap="around" w:vAnchor="text" w:hAnchor="margin" w:xAlign="right" w:y="136"/>
                  <w:tabs>
                    <w:tab w:val="left" w:pos="1560"/>
                  </w:tabs>
                  <w:spacing w:line="360" w:lineRule="auto"/>
                  <w:ind w:left="0"/>
                  <w:jc w:val="both"/>
                </w:pPr>
              </w:pPrChange>
            </w:pPr>
            <w:ins w:id="4505" w:author="jhon argomedo" w:date="2019-06-07T06:43:00Z">
              <w:del w:id="4506" w:author="Briceño-PC" w:date="2019-07-19T09:07:00Z">
                <w:r w:rsidRPr="0043179D" w:rsidDel="006C52AC">
                  <w:rPr>
                    <w:b/>
                    <w:sz w:val="24"/>
                    <w:szCs w:val="24"/>
                  </w:rPr>
                  <w:delText>Objetivo:</w:delText>
                </w:r>
                <w:r w:rsidDel="006C52AC">
                  <w:rPr>
                    <w:sz w:val="24"/>
                    <w:szCs w:val="24"/>
                  </w:rPr>
                  <w:delText xml:space="preserve"> describir los campos que conforman </w:delText>
                </w:r>
                <w:r w:rsidRPr="0047581D" w:rsidDel="006C52AC">
                  <w:rPr>
                    <w:sz w:val="24"/>
                    <w:szCs w:val="24"/>
                  </w:rPr>
                  <w:delText xml:space="preserve">“Cambio del tiempo a emplear en la aplicación de las técnicas”, </w:delText>
                </w:r>
                <w:r w:rsidDel="006C52AC">
                  <w:rPr>
                    <w:sz w:val="24"/>
                    <w:szCs w:val="24"/>
                  </w:rPr>
                  <w:delText xml:space="preserve">constituyéndose de esta forma en material de consulta para un correcto registro de la información requerida </w:delText>
                </w:r>
              </w:del>
            </w:ins>
          </w:p>
        </w:tc>
      </w:tr>
      <w:tr w:rsidR="006D7C60" w:rsidDel="006C52AC" w:rsidTr="006D7C60">
        <w:trPr>
          <w:ins w:id="4507" w:author="jhon argomedo" w:date="2019-06-07T06:43:00Z"/>
          <w:del w:id="4508" w:author="Briceño-PC" w:date="2019-07-19T09:07:00Z"/>
        </w:trPr>
        <w:tc>
          <w:tcPr>
            <w:tcW w:w="6534" w:type="dxa"/>
          </w:tcPr>
          <w:p w:rsidR="006D7C60" w:rsidDel="006C52AC" w:rsidRDefault="006D7C60">
            <w:pPr>
              <w:pStyle w:val="Ttulo2"/>
              <w:ind w:left="993"/>
              <w:rPr>
                <w:ins w:id="4509" w:author="jhon argomedo" w:date="2019-06-07T06:43:00Z"/>
                <w:del w:id="4510" w:author="Briceño-PC" w:date="2019-07-19T09:07:00Z"/>
                <w:sz w:val="24"/>
                <w:szCs w:val="24"/>
              </w:rPr>
              <w:pPrChange w:id="4511" w:author="Briceño-PC" w:date="2019-07-19T09:07:00Z">
                <w:pPr>
                  <w:framePr w:hSpace="141" w:wrap="around" w:vAnchor="text" w:hAnchor="margin" w:xAlign="right" w:y="136"/>
                  <w:spacing w:line="360" w:lineRule="auto"/>
                  <w:jc w:val="both"/>
                </w:pPr>
              </w:pPrChange>
            </w:pPr>
          </w:p>
          <w:p w:rsidR="006D7C60" w:rsidDel="006C52AC" w:rsidRDefault="006D7C60">
            <w:pPr>
              <w:pStyle w:val="Ttulo2"/>
              <w:ind w:left="993"/>
              <w:rPr>
                <w:ins w:id="4512" w:author="jhon argomedo" w:date="2019-06-07T06:43:00Z"/>
                <w:del w:id="4513" w:author="Briceño-PC" w:date="2019-07-19T09:07:00Z"/>
                <w:sz w:val="24"/>
                <w:szCs w:val="24"/>
              </w:rPr>
              <w:pPrChange w:id="4514" w:author="Briceño-PC" w:date="2019-07-19T09:07:00Z">
                <w:pPr>
                  <w:framePr w:hSpace="141" w:wrap="around" w:vAnchor="text" w:hAnchor="margin" w:xAlign="right" w:y="136"/>
                  <w:spacing w:line="360" w:lineRule="auto"/>
                  <w:jc w:val="both"/>
                </w:pPr>
              </w:pPrChange>
            </w:pPr>
            <w:ins w:id="4515" w:author="jhon argomedo" w:date="2019-06-07T06:43:00Z">
              <w:del w:id="4516" w:author="Briceño-PC" w:date="2019-07-19T09:07:00Z">
                <w:r w:rsidDel="006C52AC">
                  <w:rPr>
                    <w:sz w:val="24"/>
                    <w:szCs w:val="24"/>
                  </w:rPr>
                  <w:delText>Fecha programada de la actividad: Representa la fecha original en que se programó la actividad (aplicación).</w:delText>
                </w:r>
              </w:del>
            </w:ins>
          </w:p>
          <w:p w:rsidR="006D7C60" w:rsidDel="006C52AC" w:rsidRDefault="006D7C60">
            <w:pPr>
              <w:pStyle w:val="Ttulo2"/>
              <w:ind w:left="993"/>
              <w:rPr>
                <w:ins w:id="4517" w:author="jhon argomedo" w:date="2019-06-07T06:43:00Z"/>
                <w:del w:id="4518" w:author="Briceño-PC" w:date="2019-07-19T09:07:00Z"/>
                <w:sz w:val="24"/>
                <w:szCs w:val="24"/>
              </w:rPr>
              <w:pPrChange w:id="4519" w:author="Briceño-PC" w:date="2019-07-19T09:07:00Z">
                <w:pPr>
                  <w:framePr w:hSpace="141" w:wrap="around" w:vAnchor="text" w:hAnchor="margin" w:xAlign="right" w:y="136"/>
                  <w:spacing w:line="360" w:lineRule="auto"/>
                  <w:jc w:val="both"/>
                </w:pPr>
              </w:pPrChange>
            </w:pPr>
          </w:p>
          <w:p w:rsidR="006D7C60" w:rsidDel="006C52AC" w:rsidRDefault="006D7C60">
            <w:pPr>
              <w:pStyle w:val="Ttulo2"/>
              <w:ind w:left="993"/>
              <w:rPr>
                <w:ins w:id="4520" w:author="jhon argomedo" w:date="2019-06-07T06:43:00Z"/>
                <w:del w:id="4521" w:author="Briceño-PC" w:date="2019-07-19T09:07:00Z"/>
                <w:sz w:val="24"/>
                <w:szCs w:val="24"/>
              </w:rPr>
              <w:pPrChange w:id="4522" w:author="Briceño-PC" w:date="2019-07-19T09:07:00Z">
                <w:pPr>
                  <w:framePr w:hSpace="141" w:wrap="around" w:vAnchor="text" w:hAnchor="margin" w:xAlign="right" w:y="136"/>
                  <w:spacing w:line="360" w:lineRule="auto"/>
                  <w:jc w:val="both"/>
                </w:pPr>
              </w:pPrChange>
            </w:pPr>
            <w:ins w:id="4523" w:author="jhon argomedo" w:date="2019-06-07T06:43:00Z">
              <w:del w:id="4524" w:author="Briceño-PC" w:date="2019-07-19T09:07:00Z">
                <w:r w:rsidDel="006C52AC">
                  <w:rPr>
                    <w:sz w:val="24"/>
                    <w:szCs w:val="24"/>
                  </w:rPr>
                  <w:delText>Actividad: Este campo registra el nombre de la actividad programada.</w:delText>
                </w:r>
              </w:del>
            </w:ins>
          </w:p>
          <w:p w:rsidR="006D7C60" w:rsidDel="006C52AC" w:rsidRDefault="006D7C60">
            <w:pPr>
              <w:pStyle w:val="Ttulo2"/>
              <w:ind w:left="993"/>
              <w:rPr>
                <w:ins w:id="4525" w:author="jhon argomedo" w:date="2019-06-07T06:43:00Z"/>
                <w:del w:id="4526" w:author="Briceño-PC" w:date="2019-07-19T09:07:00Z"/>
                <w:sz w:val="24"/>
                <w:szCs w:val="24"/>
              </w:rPr>
              <w:pPrChange w:id="4527" w:author="Briceño-PC" w:date="2019-07-19T09:07:00Z">
                <w:pPr>
                  <w:framePr w:hSpace="141" w:wrap="around" w:vAnchor="text" w:hAnchor="margin" w:xAlign="right" w:y="136"/>
                  <w:spacing w:line="360" w:lineRule="auto"/>
                  <w:jc w:val="both"/>
                </w:pPr>
              </w:pPrChange>
            </w:pPr>
          </w:p>
          <w:p w:rsidR="006D7C60" w:rsidDel="006C52AC" w:rsidRDefault="006D7C60">
            <w:pPr>
              <w:pStyle w:val="Ttulo2"/>
              <w:ind w:left="993"/>
              <w:rPr>
                <w:ins w:id="4528" w:author="jhon argomedo" w:date="2019-06-07T06:43:00Z"/>
                <w:del w:id="4529" w:author="Briceño-PC" w:date="2019-07-19T09:07:00Z"/>
                <w:sz w:val="24"/>
                <w:szCs w:val="24"/>
              </w:rPr>
              <w:pPrChange w:id="4530" w:author="Briceño-PC" w:date="2019-07-19T09:07:00Z">
                <w:pPr>
                  <w:framePr w:hSpace="141" w:wrap="around" w:vAnchor="text" w:hAnchor="margin" w:xAlign="right" w:y="136"/>
                  <w:spacing w:line="360" w:lineRule="auto"/>
                  <w:jc w:val="both"/>
                </w:pPr>
              </w:pPrChange>
            </w:pPr>
            <w:ins w:id="4531" w:author="jhon argomedo" w:date="2019-06-07T06:43:00Z">
              <w:del w:id="4532" w:author="Briceño-PC" w:date="2019-07-19T09:07:00Z">
                <w:r w:rsidDel="006C52AC">
                  <w:rPr>
                    <w:sz w:val="24"/>
                    <w:szCs w:val="24"/>
                  </w:rPr>
                  <w:delText>Tiempo Programado: Este campo registra tiempo que inicialmente se programó para la aplicación de la técnica.</w:delText>
                </w:r>
              </w:del>
            </w:ins>
          </w:p>
          <w:p w:rsidR="006D7C60" w:rsidDel="006C52AC" w:rsidRDefault="006D7C60">
            <w:pPr>
              <w:pStyle w:val="Ttulo2"/>
              <w:ind w:left="993"/>
              <w:rPr>
                <w:ins w:id="4533" w:author="jhon argomedo" w:date="2019-06-07T06:43:00Z"/>
                <w:del w:id="4534" w:author="Briceño-PC" w:date="2019-07-19T09:07:00Z"/>
                <w:sz w:val="24"/>
                <w:szCs w:val="24"/>
              </w:rPr>
              <w:pPrChange w:id="4535" w:author="Briceño-PC" w:date="2019-07-19T09:07:00Z">
                <w:pPr>
                  <w:framePr w:hSpace="141" w:wrap="around" w:vAnchor="text" w:hAnchor="margin" w:xAlign="right" w:y="136"/>
                  <w:spacing w:line="360" w:lineRule="auto"/>
                  <w:jc w:val="both"/>
                </w:pPr>
              </w:pPrChange>
            </w:pPr>
          </w:p>
          <w:p w:rsidR="006D7C60" w:rsidDel="006C52AC" w:rsidRDefault="006D7C60">
            <w:pPr>
              <w:pStyle w:val="Ttulo2"/>
              <w:ind w:left="993"/>
              <w:rPr>
                <w:ins w:id="4536" w:author="jhon argomedo" w:date="2019-06-07T06:43:00Z"/>
                <w:del w:id="4537" w:author="Briceño-PC" w:date="2019-07-19T09:07:00Z"/>
                <w:sz w:val="24"/>
                <w:szCs w:val="24"/>
              </w:rPr>
              <w:pPrChange w:id="4538" w:author="Briceño-PC" w:date="2019-07-19T09:07:00Z">
                <w:pPr>
                  <w:framePr w:hSpace="141" w:wrap="around" w:vAnchor="text" w:hAnchor="margin" w:xAlign="right" w:y="136"/>
                  <w:spacing w:line="360" w:lineRule="auto"/>
                  <w:jc w:val="both"/>
                </w:pPr>
              </w:pPrChange>
            </w:pPr>
            <w:ins w:id="4539" w:author="jhon argomedo" w:date="2019-06-07T06:43:00Z">
              <w:del w:id="4540" w:author="Briceño-PC" w:date="2019-07-19T09:07:00Z">
                <w:r w:rsidDel="006C52AC">
                  <w:rPr>
                    <w:sz w:val="24"/>
                    <w:szCs w:val="24"/>
                  </w:rPr>
                  <w:delText>Tiempo Reprogramado: Este campo registra el tiempo que se sugiere para reemplazar tiempo inicialmente programado.</w:delText>
                </w:r>
              </w:del>
            </w:ins>
          </w:p>
          <w:p w:rsidR="006D7C60" w:rsidDel="006C52AC" w:rsidRDefault="006D7C60">
            <w:pPr>
              <w:pStyle w:val="Ttulo2"/>
              <w:ind w:left="993"/>
              <w:rPr>
                <w:ins w:id="4541" w:author="jhon argomedo" w:date="2019-06-07T06:43:00Z"/>
                <w:del w:id="4542" w:author="Briceño-PC" w:date="2019-07-19T09:07:00Z"/>
                <w:sz w:val="24"/>
                <w:szCs w:val="24"/>
              </w:rPr>
              <w:pPrChange w:id="4543" w:author="Briceño-PC" w:date="2019-07-19T09:07:00Z">
                <w:pPr>
                  <w:framePr w:hSpace="141" w:wrap="around" w:vAnchor="text" w:hAnchor="margin" w:xAlign="right" w:y="136"/>
                  <w:spacing w:line="360" w:lineRule="auto"/>
                  <w:jc w:val="both"/>
                </w:pPr>
              </w:pPrChange>
            </w:pPr>
          </w:p>
          <w:p w:rsidR="006D7C60" w:rsidDel="006C52AC" w:rsidRDefault="006D7C60">
            <w:pPr>
              <w:pStyle w:val="Ttulo2"/>
              <w:ind w:left="993"/>
              <w:rPr>
                <w:ins w:id="4544" w:author="jhon argomedo" w:date="2019-06-07T06:43:00Z"/>
                <w:del w:id="4545" w:author="Briceño-PC" w:date="2019-07-19T09:07:00Z"/>
                <w:sz w:val="24"/>
                <w:szCs w:val="24"/>
              </w:rPr>
              <w:pPrChange w:id="4546" w:author="Briceño-PC" w:date="2019-07-19T09:07:00Z">
                <w:pPr>
                  <w:framePr w:hSpace="141" w:wrap="around" w:vAnchor="text" w:hAnchor="margin" w:xAlign="right" w:y="136"/>
                  <w:spacing w:line="360" w:lineRule="auto"/>
                  <w:jc w:val="both"/>
                </w:pPr>
              </w:pPrChange>
            </w:pPr>
            <w:ins w:id="4547" w:author="jhon argomedo" w:date="2019-06-07T06:43:00Z">
              <w:del w:id="4548" w:author="Briceño-PC" w:date="2019-07-19T09:07:00Z">
                <w:r w:rsidDel="006C52AC">
                  <w:rPr>
                    <w:sz w:val="24"/>
                    <w:szCs w:val="24"/>
                  </w:rPr>
                  <w:delText>Auditor que solicita cambio: Se registra el nombre del auditor que solicita el cambio de entrevistado.</w:delText>
                </w:r>
              </w:del>
            </w:ins>
          </w:p>
          <w:p w:rsidR="006D7C60" w:rsidDel="006C52AC" w:rsidRDefault="006D7C60">
            <w:pPr>
              <w:pStyle w:val="Ttulo2"/>
              <w:ind w:left="993"/>
              <w:rPr>
                <w:ins w:id="4549" w:author="jhon argomedo" w:date="2019-06-07T06:43:00Z"/>
                <w:del w:id="4550" w:author="Briceño-PC" w:date="2019-07-19T09:07:00Z"/>
                <w:sz w:val="24"/>
                <w:szCs w:val="24"/>
              </w:rPr>
              <w:pPrChange w:id="4551" w:author="Briceño-PC" w:date="2019-07-19T09:07:00Z">
                <w:pPr>
                  <w:framePr w:hSpace="141" w:wrap="around" w:vAnchor="text" w:hAnchor="margin" w:xAlign="right" w:y="136"/>
                  <w:spacing w:line="360" w:lineRule="auto"/>
                  <w:jc w:val="both"/>
                </w:pPr>
              </w:pPrChange>
            </w:pPr>
          </w:p>
          <w:p w:rsidR="006D7C60" w:rsidDel="006C52AC" w:rsidRDefault="006D7C60">
            <w:pPr>
              <w:pStyle w:val="Ttulo2"/>
              <w:ind w:left="993"/>
              <w:rPr>
                <w:ins w:id="4552" w:author="jhon argomedo" w:date="2019-06-07T06:43:00Z"/>
                <w:del w:id="4553" w:author="Briceño-PC" w:date="2019-07-19T09:07:00Z"/>
                <w:sz w:val="24"/>
                <w:szCs w:val="24"/>
              </w:rPr>
              <w:pPrChange w:id="4554" w:author="Briceño-PC" w:date="2019-07-19T09:07:00Z">
                <w:pPr>
                  <w:framePr w:hSpace="141" w:wrap="around" w:vAnchor="text" w:hAnchor="margin" w:xAlign="right" w:y="136"/>
                  <w:spacing w:line="360" w:lineRule="auto"/>
                  <w:jc w:val="both"/>
                </w:pPr>
              </w:pPrChange>
            </w:pPr>
            <w:ins w:id="4555" w:author="jhon argomedo" w:date="2019-06-07T06:43:00Z">
              <w:del w:id="4556" w:author="Briceño-PC" w:date="2019-07-19T09:07:00Z">
                <w:r w:rsidDel="006C52AC">
                  <w:rPr>
                    <w:sz w:val="24"/>
                    <w:szCs w:val="24"/>
                  </w:rPr>
                  <w:delText>Motivo:</w:delText>
                </w:r>
                <w:r w:rsidRPr="00D07622" w:rsidDel="006C52AC">
                  <w:rPr>
                    <w:sz w:val="24"/>
                    <w:szCs w:val="24"/>
                  </w:rPr>
                  <w:delText xml:space="preserve"> </w:delText>
                </w:r>
                <w:r w:rsidDel="006C52AC">
                  <w:rPr>
                    <w:sz w:val="24"/>
                    <w:szCs w:val="24"/>
                  </w:rPr>
                  <w:delText xml:space="preserve">  Detalla el motivo que origina el cambio del tiempo a emplear.</w:delText>
                </w:r>
              </w:del>
            </w:ins>
          </w:p>
          <w:p w:rsidR="006D7C60" w:rsidDel="006C52AC" w:rsidRDefault="006D7C60">
            <w:pPr>
              <w:pStyle w:val="Ttulo2"/>
              <w:ind w:left="993"/>
              <w:rPr>
                <w:ins w:id="4557" w:author="jhon argomedo" w:date="2019-06-07T06:43:00Z"/>
                <w:del w:id="4558" w:author="Briceño-PC" w:date="2019-07-19T09:07:00Z"/>
                <w:sz w:val="24"/>
                <w:szCs w:val="24"/>
              </w:rPr>
              <w:pPrChange w:id="4559" w:author="Briceño-PC" w:date="2019-07-19T09:07:00Z">
                <w:pPr>
                  <w:framePr w:hSpace="141" w:wrap="around" w:vAnchor="text" w:hAnchor="margin" w:xAlign="right" w:y="136"/>
                  <w:spacing w:line="360" w:lineRule="auto"/>
                  <w:jc w:val="both"/>
                </w:pPr>
              </w:pPrChange>
            </w:pPr>
          </w:p>
          <w:p w:rsidR="006D7C60" w:rsidDel="006C52AC" w:rsidRDefault="006D7C60">
            <w:pPr>
              <w:pStyle w:val="Ttulo2"/>
              <w:ind w:left="993"/>
              <w:rPr>
                <w:ins w:id="4560" w:author="jhon argomedo" w:date="2019-06-07T06:43:00Z"/>
                <w:del w:id="4561" w:author="Briceño-PC" w:date="2019-07-19T09:07:00Z"/>
                <w:sz w:val="24"/>
                <w:szCs w:val="24"/>
              </w:rPr>
              <w:pPrChange w:id="4562" w:author="Briceño-PC" w:date="2019-07-19T09:07:00Z">
                <w:pPr>
                  <w:framePr w:hSpace="141" w:wrap="around" w:vAnchor="text" w:hAnchor="margin" w:xAlign="right" w:y="136"/>
                  <w:spacing w:line="360" w:lineRule="auto"/>
                  <w:jc w:val="both"/>
                </w:pPr>
              </w:pPrChange>
            </w:pPr>
            <w:ins w:id="4563" w:author="jhon argomedo" w:date="2019-06-07T06:43:00Z">
              <w:del w:id="4564" w:author="Briceño-PC" w:date="2019-07-19T09:07:00Z">
                <w:r w:rsidDel="006C52AC">
                  <w:rPr>
                    <w:sz w:val="24"/>
                    <w:szCs w:val="24"/>
                  </w:rPr>
                  <w:delText>Cambio Autorizado: Indica si el cambio es autorizado o rechazo (Marcar con un aspa las casillas Si o No)</w:delText>
                </w:r>
              </w:del>
            </w:ins>
          </w:p>
          <w:p w:rsidR="006D7C60" w:rsidDel="006C52AC" w:rsidRDefault="006D7C60">
            <w:pPr>
              <w:pStyle w:val="Ttulo2"/>
              <w:ind w:left="993"/>
              <w:rPr>
                <w:ins w:id="4565" w:author="jhon argomedo" w:date="2019-06-07T06:43:00Z"/>
                <w:del w:id="4566" w:author="Briceño-PC" w:date="2019-07-19T09:07:00Z"/>
                <w:sz w:val="24"/>
                <w:szCs w:val="24"/>
              </w:rPr>
              <w:pPrChange w:id="4567" w:author="Briceño-PC" w:date="2019-07-19T09:07:00Z">
                <w:pPr>
                  <w:framePr w:hSpace="141" w:wrap="around" w:vAnchor="text" w:hAnchor="margin" w:xAlign="right" w:y="136"/>
                  <w:spacing w:line="360" w:lineRule="auto"/>
                  <w:jc w:val="both"/>
                </w:pPr>
              </w:pPrChange>
            </w:pPr>
          </w:p>
          <w:p w:rsidR="006D7C60" w:rsidDel="006C52AC" w:rsidRDefault="006D7C60">
            <w:pPr>
              <w:pStyle w:val="Ttulo2"/>
              <w:ind w:left="993"/>
              <w:rPr>
                <w:ins w:id="4568" w:author="jhon argomedo" w:date="2019-06-07T06:43:00Z"/>
                <w:del w:id="4569" w:author="Briceño-PC" w:date="2019-07-19T09:07:00Z"/>
                <w:sz w:val="24"/>
                <w:szCs w:val="24"/>
              </w:rPr>
              <w:pPrChange w:id="4570" w:author="Briceño-PC" w:date="2019-07-19T09:07:00Z">
                <w:pPr>
                  <w:framePr w:hSpace="141" w:wrap="around" w:vAnchor="text" w:hAnchor="margin" w:xAlign="right" w:y="136"/>
                  <w:spacing w:line="360" w:lineRule="auto"/>
                  <w:jc w:val="both"/>
                </w:pPr>
              </w:pPrChange>
            </w:pPr>
            <w:ins w:id="4571" w:author="jhon argomedo" w:date="2019-06-07T06:43:00Z">
              <w:del w:id="4572" w:author="Briceño-PC" w:date="2019-07-19T09:07:00Z">
                <w:r w:rsidDel="006C52AC">
                  <w:rPr>
                    <w:sz w:val="24"/>
                    <w:szCs w:val="24"/>
                  </w:rPr>
                  <w:delText>Fecha de Actividad Reprogramada: En caso de aceptarse el cambio, se asigna una nueva fecha para la realización de la actividad.</w:delText>
                </w:r>
              </w:del>
            </w:ins>
          </w:p>
          <w:p w:rsidR="006D7C60" w:rsidDel="006C52AC" w:rsidRDefault="006D7C60">
            <w:pPr>
              <w:pStyle w:val="Ttulo2"/>
              <w:ind w:left="993"/>
              <w:rPr>
                <w:ins w:id="4573" w:author="jhon argomedo" w:date="2019-06-07T06:43:00Z"/>
                <w:del w:id="4574" w:author="Briceño-PC" w:date="2019-07-19T09:07:00Z"/>
                <w:sz w:val="24"/>
                <w:szCs w:val="24"/>
              </w:rPr>
              <w:pPrChange w:id="4575" w:author="Briceño-PC" w:date="2019-07-19T09:07:00Z">
                <w:pPr>
                  <w:pStyle w:val="Prrafodelista"/>
                  <w:framePr w:hSpace="141" w:wrap="around" w:vAnchor="text" w:hAnchor="margin" w:xAlign="right" w:y="136"/>
                  <w:tabs>
                    <w:tab w:val="left" w:pos="1560"/>
                  </w:tabs>
                  <w:spacing w:line="360" w:lineRule="auto"/>
                  <w:ind w:left="0"/>
                  <w:jc w:val="both"/>
                </w:pPr>
              </w:pPrChange>
            </w:pPr>
          </w:p>
        </w:tc>
      </w:tr>
    </w:tbl>
    <w:p w:rsidR="00867D36" w:rsidRPr="006D7C60" w:rsidDel="006C52AC" w:rsidRDefault="00867D36">
      <w:pPr>
        <w:pStyle w:val="Ttulo2"/>
        <w:ind w:left="993"/>
        <w:rPr>
          <w:del w:id="4576" w:author="Briceño-PC" w:date="2019-07-19T09:07:00Z"/>
          <w:rFonts w:ascii="Times New Roman" w:hAnsi="Times New Roman" w:cs="Times New Roman"/>
          <w:sz w:val="24"/>
          <w:szCs w:val="24"/>
          <w:rPrChange w:id="4577" w:author="jhon argomedo" w:date="2019-06-07T06:42:00Z">
            <w:rPr>
              <w:del w:id="4578" w:author="Briceño-PC" w:date="2019-07-19T09:07:00Z"/>
              <w:rFonts w:ascii="Times New Roman" w:hAnsi="Times New Roman" w:cs="Times New Roman"/>
              <w:sz w:val="24"/>
              <w:szCs w:val="24"/>
              <w:lang w:val="es-ES"/>
            </w:rPr>
          </w:rPrChange>
        </w:rPr>
        <w:pPrChange w:id="4579" w:author="Briceño-PC" w:date="2019-07-19T09:07:00Z">
          <w:pPr>
            <w:ind w:left="720"/>
            <w:jc w:val="both"/>
          </w:pPr>
        </w:pPrChange>
      </w:pPr>
    </w:p>
    <w:p w:rsidR="00867D36" w:rsidRPr="006D7C60" w:rsidDel="006C52AC" w:rsidRDefault="00867D36">
      <w:pPr>
        <w:pStyle w:val="Ttulo2"/>
        <w:ind w:left="993"/>
        <w:rPr>
          <w:del w:id="4580" w:author="Briceño-PC" w:date="2019-07-19T09:07:00Z"/>
          <w:rFonts w:ascii="Times New Roman" w:hAnsi="Times New Roman" w:cs="Times New Roman"/>
          <w:sz w:val="24"/>
          <w:szCs w:val="24"/>
          <w:rPrChange w:id="4581" w:author="jhon argomedo" w:date="2019-06-07T06:43:00Z">
            <w:rPr>
              <w:del w:id="4582" w:author="Briceño-PC" w:date="2019-07-19T09:07:00Z"/>
              <w:rFonts w:ascii="Times New Roman" w:hAnsi="Times New Roman" w:cs="Times New Roman"/>
              <w:sz w:val="24"/>
              <w:szCs w:val="24"/>
              <w:lang w:val="es-ES"/>
            </w:rPr>
          </w:rPrChange>
        </w:rPr>
        <w:pPrChange w:id="4583" w:author="Briceño-PC" w:date="2019-07-19T09:07:00Z">
          <w:pPr>
            <w:ind w:left="720"/>
            <w:jc w:val="both"/>
          </w:pPr>
        </w:pPrChange>
      </w:pPr>
    </w:p>
    <w:p w:rsidR="00867D36" w:rsidRPr="00F16E14" w:rsidDel="006C52AC" w:rsidRDefault="00867D36">
      <w:pPr>
        <w:pStyle w:val="Ttulo2"/>
        <w:ind w:left="993"/>
        <w:rPr>
          <w:del w:id="4584" w:author="Briceño-PC" w:date="2019-07-19T09:07:00Z"/>
          <w:rFonts w:ascii="Times New Roman" w:hAnsi="Times New Roman" w:cs="Times New Roman"/>
          <w:sz w:val="24"/>
          <w:szCs w:val="24"/>
          <w:lang w:val="es-ES"/>
        </w:rPr>
        <w:pPrChange w:id="4585" w:author="Briceño-PC" w:date="2019-07-19T09:07:00Z">
          <w:pPr>
            <w:ind w:left="720"/>
            <w:jc w:val="both"/>
          </w:pPr>
        </w:pPrChange>
      </w:pPr>
    </w:p>
    <w:p w:rsidR="00235ED5" w:rsidDel="006C52AC" w:rsidRDefault="00235ED5">
      <w:pPr>
        <w:pStyle w:val="Ttulo2"/>
        <w:ind w:left="993"/>
        <w:rPr>
          <w:del w:id="4586" w:author="Briceño-PC" w:date="2019-07-19T09:07:00Z"/>
          <w:lang w:val="es-ES"/>
        </w:rPr>
        <w:pPrChange w:id="4587" w:author="Briceño-PC" w:date="2019-07-19T09:07:00Z">
          <w:pPr>
            <w:ind w:left="720"/>
          </w:pPr>
        </w:pPrChange>
      </w:pPr>
    </w:p>
    <w:p w:rsidR="00316E5A" w:rsidDel="006C52AC" w:rsidRDefault="00316E5A">
      <w:pPr>
        <w:pStyle w:val="Ttulo2"/>
        <w:ind w:left="993"/>
        <w:rPr>
          <w:ins w:id="4588" w:author="jhon argomedo" w:date="2019-06-07T06:44:00Z"/>
          <w:del w:id="4589" w:author="Briceño-PC" w:date="2019-07-19T09:07:00Z"/>
          <w:lang w:val="es-ES"/>
        </w:rPr>
        <w:pPrChange w:id="4590" w:author="Briceño-PC" w:date="2019-07-19T09:07:00Z">
          <w:pPr/>
        </w:pPrChange>
      </w:pPr>
    </w:p>
    <w:p w:rsidR="006D7C60" w:rsidDel="006C52AC" w:rsidRDefault="006D7C60">
      <w:pPr>
        <w:pStyle w:val="Ttulo2"/>
        <w:ind w:left="993"/>
        <w:rPr>
          <w:ins w:id="4591" w:author="jhon argomedo" w:date="2019-06-07T06:44:00Z"/>
          <w:del w:id="4592" w:author="Briceño-PC" w:date="2019-07-19T09:07:00Z"/>
          <w:lang w:val="es-ES"/>
        </w:rPr>
        <w:pPrChange w:id="4593" w:author="Briceño-PC" w:date="2019-07-19T09:07:00Z">
          <w:pPr/>
        </w:pPrChange>
      </w:pPr>
    </w:p>
    <w:p w:rsidR="006D7C60" w:rsidRPr="004B6646" w:rsidDel="006C52AC" w:rsidRDefault="006D7C60">
      <w:pPr>
        <w:pStyle w:val="Ttulo2"/>
        <w:ind w:left="993"/>
        <w:rPr>
          <w:ins w:id="4594" w:author="jhon argomedo" w:date="2019-06-07T06:44:00Z"/>
          <w:del w:id="4595" w:author="Briceño-PC" w:date="2019-07-19T09:07:00Z"/>
          <w:rPrChange w:id="4596" w:author="Usuario de Windows" w:date="2019-06-14T02:01:00Z">
            <w:rPr>
              <w:ins w:id="4597" w:author="jhon argomedo" w:date="2019-06-07T06:44:00Z"/>
              <w:del w:id="4598" w:author="Briceño-PC" w:date="2019-07-19T09:07:00Z"/>
            </w:rPr>
          </w:rPrChange>
        </w:rPr>
        <w:pPrChange w:id="4599" w:author="Briceño-PC" w:date="2019-07-19T09:07:00Z">
          <w:pPr>
            <w:pStyle w:val="Default"/>
          </w:pPr>
        </w:pPrChange>
      </w:pPr>
    </w:p>
    <w:p w:rsidR="006D7C60" w:rsidRPr="00433294" w:rsidDel="006C52AC" w:rsidRDefault="006D7C60">
      <w:pPr>
        <w:pStyle w:val="Ttulo2"/>
        <w:ind w:left="993"/>
        <w:rPr>
          <w:del w:id="4600" w:author="Briceño-PC" w:date="2019-07-19T09:07:00Z"/>
        </w:rPr>
        <w:pPrChange w:id="4601" w:author="Briceño-PC" w:date="2019-07-19T09:07:00Z">
          <w:pPr/>
        </w:pPrChange>
      </w:pPr>
    </w:p>
    <w:p w:rsidR="001348BC" w:rsidDel="006C52AC" w:rsidRDefault="001348BC">
      <w:pPr>
        <w:pStyle w:val="Ttulo2"/>
        <w:ind w:left="993"/>
        <w:rPr>
          <w:ins w:id="4602" w:author="Usuario de Windows" w:date="2019-06-14T03:17:00Z"/>
          <w:del w:id="4603" w:author="Briceño-PC" w:date="2019-07-19T09:07:00Z"/>
          <w:rFonts w:asciiTheme="minorHAnsi" w:hAnsiTheme="minorHAnsi" w:cstheme="minorBidi"/>
          <w:color w:val="auto"/>
          <w:sz w:val="22"/>
          <w:szCs w:val="22"/>
        </w:rPr>
        <w:pPrChange w:id="4604" w:author="Briceño-PC" w:date="2019-07-19T09:07:00Z">
          <w:pPr>
            <w:pStyle w:val="Default"/>
          </w:pPr>
        </w:pPrChange>
      </w:pPr>
    </w:p>
    <w:p w:rsidR="001348BC" w:rsidDel="006C52AC" w:rsidRDefault="001348BC">
      <w:pPr>
        <w:pStyle w:val="Ttulo2"/>
        <w:ind w:left="993"/>
        <w:rPr>
          <w:ins w:id="4605" w:author="Usuario de Windows" w:date="2019-06-14T03:17:00Z"/>
          <w:del w:id="4606" w:author="Briceño-PC" w:date="2019-07-19T09:07:00Z"/>
          <w:rFonts w:asciiTheme="minorHAnsi" w:hAnsiTheme="minorHAnsi" w:cstheme="minorBidi"/>
          <w:color w:val="auto"/>
          <w:sz w:val="22"/>
          <w:szCs w:val="22"/>
        </w:rPr>
        <w:pPrChange w:id="4607" w:author="Briceño-PC" w:date="2019-07-19T09:07:00Z">
          <w:pPr>
            <w:pStyle w:val="Default"/>
          </w:pPr>
        </w:pPrChange>
      </w:pPr>
    </w:p>
    <w:p w:rsidR="001348BC" w:rsidDel="006C52AC" w:rsidRDefault="001348BC">
      <w:pPr>
        <w:pStyle w:val="Ttulo2"/>
        <w:ind w:left="993"/>
        <w:rPr>
          <w:ins w:id="4608" w:author="Usuario de Windows" w:date="2019-06-14T03:17:00Z"/>
          <w:del w:id="4609" w:author="Briceño-PC" w:date="2019-07-19T09:07:00Z"/>
          <w:rFonts w:asciiTheme="minorHAnsi" w:hAnsiTheme="minorHAnsi" w:cstheme="minorBidi"/>
          <w:color w:val="auto"/>
          <w:sz w:val="22"/>
          <w:szCs w:val="22"/>
        </w:rPr>
        <w:pPrChange w:id="4610" w:author="Briceño-PC" w:date="2019-07-19T09:07:00Z">
          <w:pPr>
            <w:pStyle w:val="Default"/>
          </w:pPr>
        </w:pPrChange>
      </w:pPr>
    </w:p>
    <w:p w:rsidR="001348BC" w:rsidDel="006C52AC" w:rsidRDefault="001348BC">
      <w:pPr>
        <w:pStyle w:val="Ttulo2"/>
        <w:ind w:left="993"/>
        <w:rPr>
          <w:ins w:id="4611" w:author="Usuario de Windows" w:date="2019-06-14T03:17:00Z"/>
          <w:del w:id="4612" w:author="Briceño-PC" w:date="2019-07-19T09:07:00Z"/>
          <w:rFonts w:asciiTheme="minorHAnsi" w:hAnsiTheme="minorHAnsi" w:cstheme="minorBidi"/>
          <w:color w:val="auto"/>
          <w:sz w:val="22"/>
          <w:szCs w:val="22"/>
        </w:rPr>
        <w:pPrChange w:id="4613" w:author="Briceño-PC" w:date="2019-07-19T09:07:00Z">
          <w:pPr>
            <w:pStyle w:val="Default"/>
          </w:pPr>
        </w:pPrChange>
      </w:pPr>
    </w:p>
    <w:p w:rsidR="001348BC" w:rsidDel="006C52AC" w:rsidRDefault="001348BC">
      <w:pPr>
        <w:pStyle w:val="Ttulo2"/>
        <w:ind w:left="993"/>
        <w:rPr>
          <w:ins w:id="4614" w:author="Usuario de Windows" w:date="2019-06-14T03:17:00Z"/>
          <w:del w:id="4615" w:author="Briceño-PC" w:date="2019-07-19T09:07:00Z"/>
          <w:rFonts w:asciiTheme="minorHAnsi" w:hAnsiTheme="minorHAnsi" w:cstheme="minorBidi"/>
          <w:color w:val="auto"/>
          <w:sz w:val="22"/>
          <w:szCs w:val="22"/>
        </w:rPr>
        <w:pPrChange w:id="4616" w:author="Briceño-PC" w:date="2019-07-19T09:07:00Z">
          <w:pPr>
            <w:pStyle w:val="Default"/>
          </w:pPr>
        </w:pPrChange>
      </w:pPr>
    </w:p>
    <w:p w:rsidR="001348BC" w:rsidDel="006C52AC" w:rsidRDefault="001348BC">
      <w:pPr>
        <w:pStyle w:val="Ttulo2"/>
        <w:ind w:left="993"/>
        <w:rPr>
          <w:ins w:id="4617" w:author="Usuario de Windows" w:date="2019-06-14T03:17:00Z"/>
          <w:del w:id="4618" w:author="Briceño-PC" w:date="2019-07-19T09:07:00Z"/>
          <w:rFonts w:asciiTheme="minorHAnsi" w:hAnsiTheme="minorHAnsi" w:cstheme="minorBidi"/>
          <w:color w:val="auto"/>
          <w:sz w:val="22"/>
          <w:szCs w:val="22"/>
        </w:rPr>
        <w:pPrChange w:id="4619" w:author="Briceño-PC" w:date="2019-07-19T09:07:00Z">
          <w:pPr>
            <w:pStyle w:val="Default"/>
          </w:pPr>
        </w:pPrChange>
      </w:pPr>
    </w:p>
    <w:p w:rsidR="001348BC" w:rsidDel="006C52AC" w:rsidRDefault="001348BC">
      <w:pPr>
        <w:pStyle w:val="Ttulo2"/>
        <w:ind w:left="993"/>
        <w:rPr>
          <w:ins w:id="4620" w:author="Usuario de Windows" w:date="2019-06-14T03:17:00Z"/>
          <w:del w:id="4621" w:author="Briceño-PC" w:date="2019-07-19T09:07:00Z"/>
          <w:rFonts w:asciiTheme="minorHAnsi" w:hAnsiTheme="minorHAnsi" w:cstheme="minorBidi"/>
          <w:color w:val="auto"/>
          <w:sz w:val="22"/>
          <w:szCs w:val="22"/>
        </w:rPr>
        <w:pPrChange w:id="4622" w:author="Briceño-PC" w:date="2019-07-19T09:07:00Z">
          <w:pPr>
            <w:pStyle w:val="Default"/>
          </w:pPr>
        </w:pPrChange>
      </w:pPr>
    </w:p>
    <w:p w:rsidR="001348BC" w:rsidDel="006C52AC" w:rsidRDefault="001348BC">
      <w:pPr>
        <w:pStyle w:val="Ttulo2"/>
        <w:ind w:left="993"/>
        <w:rPr>
          <w:ins w:id="4623" w:author="Usuario de Windows" w:date="2019-06-14T03:17:00Z"/>
          <w:del w:id="4624" w:author="Briceño-PC" w:date="2019-07-19T09:07:00Z"/>
          <w:rFonts w:asciiTheme="minorHAnsi" w:hAnsiTheme="minorHAnsi" w:cstheme="minorBidi"/>
          <w:color w:val="auto"/>
          <w:sz w:val="22"/>
          <w:szCs w:val="22"/>
        </w:rPr>
        <w:pPrChange w:id="4625" w:author="Briceño-PC" w:date="2019-07-19T09:07:00Z">
          <w:pPr>
            <w:pStyle w:val="Default"/>
          </w:pPr>
        </w:pPrChange>
      </w:pPr>
    </w:p>
    <w:p w:rsidR="001348BC" w:rsidDel="006C52AC" w:rsidRDefault="001348BC">
      <w:pPr>
        <w:pStyle w:val="Ttulo2"/>
        <w:ind w:left="993"/>
        <w:rPr>
          <w:ins w:id="4626" w:author="Usuario de Windows" w:date="2019-06-14T03:17:00Z"/>
          <w:del w:id="4627" w:author="Briceño-PC" w:date="2019-07-19T09:07:00Z"/>
          <w:rFonts w:asciiTheme="minorHAnsi" w:hAnsiTheme="minorHAnsi" w:cstheme="minorBidi"/>
          <w:color w:val="auto"/>
          <w:sz w:val="22"/>
          <w:szCs w:val="22"/>
        </w:rPr>
        <w:pPrChange w:id="4628" w:author="Briceño-PC" w:date="2019-07-19T09:07:00Z">
          <w:pPr>
            <w:pStyle w:val="Default"/>
          </w:pPr>
        </w:pPrChange>
      </w:pPr>
    </w:p>
    <w:p w:rsidR="001348BC" w:rsidRPr="0078772A" w:rsidDel="006C52AC" w:rsidRDefault="001348BC">
      <w:pPr>
        <w:pStyle w:val="Ttulo2"/>
        <w:ind w:left="993"/>
        <w:rPr>
          <w:del w:id="4629" w:author="Briceño-PC" w:date="2019-07-19T09:07:00Z"/>
        </w:rPr>
        <w:pPrChange w:id="4630" w:author="Briceño-PC" w:date="2019-07-19T09:07:00Z">
          <w:pPr>
            <w:pStyle w:val="Default"/>
          </w:pPr>
        </w:pPrChange>
      </w:pPr>
      <w:moveToRangeStart w:id="4631" w:author="Usuario de Windows" w:date="2019-06-14T03:17:00Z" w:name="move11374643"/>
    </w:p>
    <w:p w:rsidR="001348BC" w:rsidRPr="005E3BB2" w:rsidDel="006C52AC" w:rsidRDefault="001348BC">
      <w:pPr>
        <w:pStyle w:val="Ttulo2"/>
        <w:ind w:left="993"/>
        <w:rPr>
          <w:del w:id="4632" w:author="Briceño-PC" w:date="2019-07-19T09:07:00Z"/>
          <w:b/>
          <w:lang w:val="es-ES"/>
          <w:rPrChange w:id="4633" w:author="Usuario de Windows" w:date="2019-06-14T03:26:00Z">
            <w:rPr>
              <w:del w:id="4634" w:author="Briceño-PC" w:date="2019-07-19T09:07:00Z"/>
              <w:lang w:val="es-ES"/>
            </w:rPr>
          </w:rPrChange>
        </w:rPr>
        <w:pPrChange w:id="4635" w:author="Briceño-PC" w:date="2019-07-19T09:07:00Z">
          <w:pPr>
            <w:pStyle w:val="Prrafodelista"/>
            <w:numPr>
              <w:numId w:val="47"/>
            </w:numPr>
            <w:tabs>
              <w:tab w:val="left" w:pos="851"/>
            </w:tabs>
            <w:ind w:left="567" w:hanging="360"/>
          </w:pPr>
        </w:pPrChange>
      </w:pPr>
      <w:bookmarkStart w:id="4636" w:name="_Toc11374769"/>
      <w:moveTo w:id="4637" w:author="Usuario de Windows" w:date="2019-06-14T03:17:00Z">
        <w:del w:id="4638" w:author="Briceño-PC" w:date="2019-07-19T09:07:00Z">
          <w:r w:rsidRPr="005E3BB2" w:rsidDel="006C52AC">
            <w:rPr>
              <w:b/>
              <w:lang w:val="es-ES"/>
              <w:rPrChange w:id="4639" w:author="Usuario de Windows" w:date="2019-06-14T03:26:00Z">
                <w:rPr>
                  <w:lang w:val="es-ES"/>
                </w:rPr>
              </w:rPrChange>
            </w:rPr>
            <w:delText>Formatos de control de cambios</w:delText>
          </w:r>
        </w:del>
      </w:moveTo>
      <w:bookmarkEnd w:id="4636"/>
    </w:p>
    <w:p w:rsidR="001348BC" w:rsidRPr="004B6646" w:rsidDel="006C52AC" w:rsidRDefault="001348BC">
      <w:pPr>
        <w:pStyle w:val="Ttulo2"/>
        <w:ind w:left="993"/>
        <w:rPr>
          <w:ins w:id="4640" w:author="Usuario de Windows" w:date="2019-06-14T03:17:00Z"/>
          <w:del w:id="4641" w:author="Briceño-PC" w:date="2019-07-19T09:07:00Z"/>
          <w:rPrChange w:id="4642" w:author="Usuario de Windows" w:date="2019-06-14T02:01:00Z">
            <w:rPr>
              <w:ins w:id="4643" w:author="Usuario de Windows" w:date="2019-06-14T03:17:00Z"/>
              <w:del w:id="4644" w:author="Briceño-PC" w:date="2019-07-19T09:07:00Z"/>
            </w:rPr>
          </w:rPrChange>
        </w:rPr>
        <w:pPrChange w:id="4645" w:author="Briceño-PC" w:date="2019-07-19T09:07:00Z">
          <w:pPr>
            <w:pStyle w:val="Default"/>
          </w:pPr>
        </w:pPrChange>
      </w:pPr>
      <w:moveFromRangeStart w:id="4646" w:author="Usuario de Windows" w:date="2019-06-14T03:17:00Z" w:name="move11374643"/>
      <w:moveToRangeEnd w:id="4631"/>
    </w:p>
    <w:p w:rsidR="006D7C60" w:rsidDel="006C52AC" w:rsidRDefault="006D7C60">
      <w:pPr>
        <w:pStyle w:val="Ttulo2"/>
        <w:ind w:left="993"/>
        <w:rPr>
          <w:ins w:id="4647" w:author="jhon argomedo" w:date="2019-06-07T06:45:00Z"/>
          <w:del w:id="4648" w:author="Briceño-PC" w:date="2019-07-19T09:07:00Z"/>
          <w:lang w:val="es-ES"/>
        </w:rPr>
        <w:pPrChange w:id="4649" w:author="Briceño-PC" w:date="2019-07-19T09:07:00Z">
          <w:pPr/>
        </w:pPrChange>
      </w:pPr>
      <w:moveFrom w:id="4650" w:author="Usuario de Windows" w:date="2019-06-14T03:17:00Z">
        <w:ins w:id="4651" w:author="jhon argomedo" w:date="2019-06-07T06:44:00Z">
          <w:del w:id="4652" w:author="Briceño-PC" w:date="2019-07-19T09:07:00Z">
            <w:r w:rsidDel="006C52AC">
              <w:rPr>
                <w:lang w:val="es-ES"/>
              </w:rPr>
              <w:delText>Formatos de contro</w:delText>
            </w:r>
          </w:del>
        </w:ins>
        <w:ins w:id="4653" w:author="jhon argomedo" w:date="2019-06-07T06:45:00Z">
          <w:del w:id="4654" w:author="Briceño-PC" w:date="2019-07-19T09:07:00Z">
            <w:r w:rsidDel="006C52AC">
              <w:rPr>
                <w:lang w:val="es-ES"/>
              </w:rPr>
              <w:delText>l de cambios</w:delText>
            </w:r>
          </w:del>
        </w:ins>
      </w:moveFrom>
    </w:p>
    <w:moveFromRangeEnd w:id="4646"/>
    <w:p w:rsidR="006D7C60" w:rsidDel="006C52AC" w:rsidRDefault="006D7C60">
      <w:pPr>
        <w:pStyle w:val="Ttulo2"/>
        <w:ind w:left="993"/>
        <w:rPr>
          <w:ins w:id="4655" w:author="jhon argomedo" w:date="2019-06-07T06:45:00Z"/>
          <w:del w:id="4656" w:author="Briceño-PC" w:date="2019-07-19T09:07:00Z"/>
          <w:lang w:val="es-ES"/>
        </w:rPr>
        <w:pPrChange w:id="4657" w:author="Briceño-PC" w:date="2019-07-19T09:07:00Z">
          <w:pPr/>
        </w:pPrChange>
      </w:pPr>
      <w:ins w:id="4658" w:author="jhon argomedo" w:date="2019-06-07T06:45:00Z">
        <w:del w:id="4659" w:author="Briceño-PC" w:date="2019-07-19T09:07:00Z">
          <w:r w:rsidRPr="00310CF0" w:rsidDel="006C52AC">
            <w:rPr>
              <w:noProof/>
              <w:sz w:val="24"/>
              <w:szCs w:val="24"/>
              <w:lang w:eastAsia="es-PE"/>
              <w:rPrChange w:id="4660" w:author="Unknown">
                <w:rPr>
                  <w:noProof/>
                  <w:lang w:eastAsia="es-PE"/>
                </w:rPr>
              </w:rPrChange>
            </w:rPr>
            <w:drawing>
              <wp:anchor distT="0" distB="0" distL="114300" distR="114300" simplePos="0" relativeHeight="251726848" behindDoc="0" locked="0" layoutInCell="1" allowOverlap="1" wp14:anchorId="347086B1" wp14:editId="5BEBF8C9">
                <wp:simplePos x="0" y="0"/>
                <wp:positionH relativeFrom="column">
                  <wp:posOffset>38100</wp:posOffset>
                </wp:positionH>
                <wp:positionV relativeFrom="paragraph">
                  <wp:posOffset>314960</wp:posOffset>
                </wp:positionV>
                <wp:extent cx="5194935" cy="6310630"/>
                <wp:effectExtent l="0" t="0" r="5715" b="0"/>
                <wp:wrapTopAndBottom/>
                <wp:docPr id="10" name="Imagen 10" descr="C:\Users\Marcos\Desktop\captu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s\Desktop\captura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4935" cy="6310630"/>
                        </a:xfrm>
                        <a:prstGeom prst="rect">
                          <a:avLst/>
                        </a:prstGeom>
                        <a:noFill/>
                        <a:ln>
                          <a:noFill/>
                        </a:ln>
                      </pic:spPr>
                    </pic:pic>
                  </a:graphicData>
                </a:graphic>
                <wp14:sizeRelH relativeFrom="page">
                  <wp14:pctWidth>0</wp14:pctWidth>
                </wp14:sizeRelH>
                <wp14:sizeRelV relativeFrom="page">
                  <wp14:pctHeight>0</wp14:pctHeight>
                </wp14:sizeRelV>
              </wp:anchor>
            </w:drawing>
          </w:r>
        </w:del>
      </w:ins>
    </w:p>
    <w:p w:rsidR="007745FE" w:rsidDel="006C52AC" w:rsidRDefault="006D7C60">
      <w:pPr>
        <w:pStyle w:val="Ttulo2"/>
        <w:ind w:left="993"/>
        <w:rPr>
          <w:ins w:id="4661" w:author="Cintia Olivares Ruiz" w:date="2019-07-18T18:24:00Z"/>
          <w:del w:id="4662" w:author="Briceño-PC" w:date="2019-07-19T09:07:00Z"/>
          <w:lang w:val="es-ES"/>
        </w:rPr>
        <w:pPrChange w:id="4663" w:author="Briceño-PC" w:date="2019-07-19T09:07:00Z">
          <w:pPr>
            <w:pStyle w:val="Prrafodelista"/>
            <w:ind w:left="1440"/>
          </w:pPr>
        </w:pPrChange>
      </w:pPr>
      <w:ins w:id="4664" w:author="jhon argomedo" w:date="2019-06-07T06:46:00Z">
        <w:del w:id="4665" w:author="Briceño-PC" w:date="2019-07-19T09:07:00Z">
          <w:r w:rsidRPr="001E376C" w:rsidDel="006C52AC">
            <w:rPr>
              <w:noProof/>
              <w:sz w:val="24"/>
              <w:szCs w:val="24"/>
              <w:lang w:eastAsia="es-PE"/>
              <w:rPrChange w:id="4666" w:author="Unknown">
                <w:rPr>
                  <w:noProof/>
                  <w:lang w:eastAsia="es-PE"/>
                </w:rPr>
              </w:rPrChange>
            </w:rPr>
            <w:drawing>
              <wp:anchor distT="0" distB="0" distL="114300" distR="114300" simplePos="0" relativeHeight="251728896" behindDoc="0" locked="0" layoutInCell="1" allowOverlap="1" wp14:anchorId="06B4119D" wp14:editId="4514584D">
                <wp:simplePos x="0" y="0"/>
                <wp:positionH relativeFrom="column">
                  <wp:posOffset>0</wp:posOffset>
                </wp:positionH>
                <wp:positionV relativeFrom="paragraph">
                  <wp:posOffset>285750</wp:posOffset>
                </wp:positionV>
                <wp:extent cx="5451227" cy="5434965"/>
                <wp:effectExtent l="0" t="0" r="0" b="0"/>
                <wp:wrapTopAndBottom/>
                <wp:docPr id="12" name="Imagen 12" descr="C:\Users\Marcos\Desktop\captu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os\Desktop\captura4.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865"/>
                        <a:stretch/>
                      </pic:blipFill>
                      <pic:spPr bwMode="auto">
                        <a:xfrm>
                          <a:off x="0" y="0"/>
                          <a:ext cx="5451227" cy="5434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p>
    <w:p w:rsidR="007745FE" w:rsidRPr="007745FE" w:rsidDel="006C52AC" w:rsidRDefault="007745FE">
      <w:pPr>
        <w:pStyle w:val="Ttulo2"/>
        <w:ind w:left="993"/>
        <w:rPr>
          <w:ins w:id="4667" w:author="Cintia Olivares Ruiz" w:date="2019-07-18T18:24:00Z"/>
          <w:del w:id="4668" w:author="Briceño-PC" w:date="2019-07-19T09:07:00Z"/>
          <w:lang w:val="es-ES"/>
        </w:rPr>
        <w:pPrChange w:id="4669" w:author="Briceño-PC" w:date="2019-07-19T09:07:00Z">
          <w:pPr>
            <w:pStyle w:val="Prrafodelista"/>
            <w:ind w:left="1440"/>
          </w:pPr>
        </w:pPrChange>
      </w:pPr>
    </w:p>
    <w:p w:rsidR="007745FE" w:rsidRPr="007745FE" w:rsidDel="006C52AC" w:rsidRDefault="007745FE">
      <w:pPr>
        <w:pStyle w:val="Ttulo2"/>
        <w:ind w:left="993"/>
        <w:rPr>
          <w:ins w:id="4670" w:author="Cintia Olivares Ruiz" w:date="2019-07-18T18:24:00Z"/>
          <w:del w:id="4671" w:author="Briceño-PC" w:date="2019-07-19T09:07:00Z"/>
          <w:lang w:val="es-ES"/>
        </w:rPr>
        <w:pPrChange w:id="4672" w:author="Briceño-PC" w:date="2019-07-19T09:07:00Z">
          <w:pPr>
            <w:pStyle w:val="Prrafodelista"/>
            <w:ind w:left="1440"/>
          </w:pPr>
        </w:pPrChange>
      </w:pPr>
    </w:p>
    <w:p w:rsidR="007745FE" w:rsidRPr="007745FE" w:rsidDel="006C52AC" w:rsidRDefault="007745FE">
      <w:pPr>
        <w:pStyle w:val="Ttulo2"/>
        <w:ind w:left="993"/>
        <w:rPr>
          <w:ins w:id="4673" w:author="Cintia Olivares Ruiz" w:date="2019-07-18T18:24:00Z"/>
          <w:del w:id="4674" w:author="Briceño-PC" w:date="2019-07-19T09:07:00Z"/>
          <w:lang w:val="es-ES"/>
        </w:rPr>
        <w:pPrChange w:id="4675" w:author="Briceño-PC" w:date="2019-07-19T09:07:00Z">
          <w:pPr>
            <w:pStyle w:val="Prrafodelista"/>
            <w:ind w:left="1440"/>
          </w:pPr>
        </w:pPrChange>
      </w:pPr>
    </w:p>
    <w:p w:rsidR="007745FE" w:rsidDel="006C52AC" w:rsidRDefault="007745FE">
      <w:pPr>
        <w:pStyle w:val="Ttulo2"/>
        <w:ind w:left="993"/>
        <w:rPr>
          <w:ins w:id="4676" w:author="Cintia Olivares Ruiz" w:date="2019-07-18T18:31:00Z"/>
          <w:del w:id="4677" w:author="Briceño-PC" w:date="2019-07-19T09:07:00Z"/>
          <w:lang w:val="es-ES"/>
        </w:rPr>
        <w:pPrChange w:id="4678" w:author="Briceño-PC" w:date="2019-07-19T09:07:00Z">
          <w:pPr>
            <w:pStyle w:val="Prrafodelista"/>
            <w:ind w:left="1440"/>
          </w:pPr>
        </w:pPrChange>
      </w:pPr>
    </w:p>
    <w:p w:rsidR="007745FE" w:rsidDel="006C52AC" w:rsidRDefault="007745FE">
      <w:pPr>
        <w:pStyle w:val="Ttulo2"/>
        <w:ind w:left="993"/>
        <w:rPr>
          <w:ins w:id="4679" w:author="Cintia Olivares Ruiz" w:date="2019-07-18T18:31:00Z"/>
          <w:del w:id="4680" w:author="Briceño-PC" w:date="2019-07-19T09:07:00Z"/>
          <w:lang w:val="es-ES"/>
        </w:rPr>
        <w:pPrChange w:id="4681" w:author="Briceño-PC" w:date="2019-07-19T09:07:00Z">
          <w:pPr>
            <w:pStyle w:val="Prrafodelista"/>
            <w:ind w:left="1440"/>
          </w:pPr>
        </w:pPrChange>
      </w:pPr>
    </w:p>
    <w:p w:rsidR="006D7C60" w:rsidDel="006C52AC" w:rsidRDefault="006D7C60">
      <w:pPr>
        <w:pStyle w:val="Ttulo2"/>
        <w:ind w:left="993"/>
        <w:rPr>
          <w:ins w:id="4682" w:author="Cintia Olivares Ruiz" w:date="2019-07-18T18:24:00Z"/>
          <w:del w:id="4683" w:author="Briceño-PC" w:date="2019-07-19T09:07:00Z"/>
          <w:lang w:val="es-ES"/>
        </w:rPr>
        <w:pPrChange w:id="4684" w:author="Briceño-PC" w:date="2019-07-19T09:07:00Z">
          <w:pPr/>
        </w:pPrChange>
      </w:pPr>
    </w:p>
    <w:p w:rsidR="007745FE" w:rsidDel="006C52AC" w:rsidRDefault="007745FE">
      <w:pPr>
        <w:pStyle w:val="Ttulo2"/>
        <w:ind w:left="993"/>
        <w:rPr>
          <w:ins w:id="4685" w:author="Cintia Olivares Ruiz" w:date="2019-07-18T18:24:00Z"/>
          <w:del w:id="4686" w:author="Briceño-PC" w:date="2019-07-19T09:07:00Z"/>
          <w:lang w:val="es-ES"/>
        </w:rPr>
        <w:pPrChange w:id="4687" w:author="Briceño-PC" w:date="2019-07-19T09:07:00Z">
          <w:pPr/>
        </w:pPrChange>
      </w:pPr>
    </w:p>
    <w:p w:rsidR="007745FE" w:rsidDel="006C52AC" w:rsidRDefault="007745FE">
      <w:pPr>
        <w:pStyle w:val="Ttulo2"/>
        <w:ind w:left="993"/>
        <w:rPr>
          <w:ins w:id="4688" w:author="Cintia Olivares Ruiz" w:date="2019-07-18T18:36:00Z"/>
          <w:del w:id="4689" w:author="Briceño-PC" w:date="2019-07-19T09:07:00Z"/>
          <w:lang w:val="es-ES"/>
        </w:rPr>
        <w:pPrChange w:id="4690" w:author="Briceño-PC" w:date="2019-07-19T09:07:00Z">
          <w:pPr/>
        </w:pPrChange>
      </w:pPr>
      <w:ins w:id="4691" w:author="Cintia Olivares Ruiz" w:date="2019-07-18T18:31:00Z">
        <w:del w:id="4692" w:author="Briceño-PC" w:date="2019-07-19T09:07:00Z">
          <w:r w:rsidDel="006C52AC">
            <w:rPr>
              <w:lang w:val="es-ES"/>
            </w:rPr>
            <w:delText>EJECUCI</w:delText>
          </w:r>
        </w:del>
      </w:ins>
      <w:ins w:id="4693" w:author="Cintia Olivares Ruiz" w:date="2019-07-18T18:32:00Z">
        <w:del w:id="4694" w:author="Briceño-PC" w:date="2019-07-19T09:07:00Z">
          <w:r w:rsidDel="006C52AC">
            <w:rPr>
              <w:lang w:val="es-ES"/>
            </w:rPr>
            <w:delText>ÓN DE LA AUDITORIA</w:delText>
          </w:r>
        </w:del>
      </w:ins>
    </w:p>
    <w:p w:rsidR="00D45114" w:rsidDel="006C52AC" w:rsidRDefault="00D45114">
      <w:pPr>
        <w:pStyle w:val="Ttulo2"/>
        <w:ind w:left="993"/>
        <w:rPr>
          <w:ins w:id="4695" w:author="Cintia Olivares Ruiz" w:date="2019-07-18T18:32:00Z"/>
          <w:del w:id="4696" w:author="Briceño-PC" w:date="2019-07-19T09:07:00Z"/>
          <w:lang w:val="es-ES"/>
        </w:rPr>
        <w:pPrChange w:id="4697" w:author="Briceño-PC" w:date="2019-07-19T09:07:00Z">
          <w:pPr/>
        </w:pPrChange>
      </w:pPr>
    </w:p>
    <w:p w:rsidR="0038627B" w:rsidDel="006C52AC" w:rsidRDefault="007745FE">
      <w:pPr>
        <w:pStyle w:val="Ttulo2"/>
        <w:ind w:left="993"/>
        <w:rPr>
          <w:ins w:id="4698" w:author="Cintia Olivares Ruiz" w:date="2019-07-19T01:43:00Z"/>
          <w:del w:id="4699" w:author="Briceño-PC" w:date="2019-07-19T09:07:00Z"/>
          <w:lang w:val="es-ES"/>
        </w:rPr>
        <w:pPrChange w:id="4700" w:author="Briceño-PC" w:date="2019-07-19T09:07:00Z">
          <w:pPr/>
        </w:pPrChange>
      </w:pPr>
      <w:ins w:id="4701" w:author="Cintia Olivares Ruiz" w:date="2019-07-18T18:32:00Z">
        <w:del w:id="4702" w:author="Briceño-PC" w:date="2019-07-19T09:07:00Z">
          <w:r w:rsidDel="006C52AC">
            <w:rPr>
              <w:lang w:val="es-ES"/>
            </w:rPr>
            <w:delText>INFORME DE AUDITORIA – GENERAL</w:delText>
          </w:r>
        </w:del>
      </w:ins>
    </w:p>
    <w:p w:rsidR="00BC0580" w:rsidRPr="00BC0580" w:rsidDel="006C52AC" w:rsidRDefault="00BC0580">
      <w:pPr>
        <w:pStyle w:val="Ttulo2"/>
        <w:ind w:left="993"/>
        <w:rPr>
          <w:ins w:id="4703" w:author="Cintia Olivares Ruiz" w:date="2019-07-19T01:43:00Z"/>
          <w:del w:id="4704" w:author="Briceño-PC" w:date="2019-07-19T09:07:00Z"/>
          <w:lang w:val="es-ES"/>
        </w:rPr>
        <w:pPrChange w:id="4705" w:author="Briceño-PC" w:date="2019-07-19T09:07:00Z">
          <w:pPr>
            <w:pStyle w:val="Prrafodelista"/>
            <w:numPr>
              <w:numId w:val="67"/>
            </w:numPr>
            <w:ind w:hanging="360"/>
          </w:pPr>
        </w:pPrChange>
      </w:pPr>
    </w:p>
    <w:p w:rsidR="00BC0580" w:rsidDel="006C52AC" w:rsidRDefault="00BC0580">
      <w:pPr>
        <w:pStyle w:val="Ttulo2"/>
        <w:ind w:left="993"/>
        <w:rPr>
          <w:ins w:id="4706" w:author="Cintia Olivares Ruiz" w:date="2019-07-19T01:42:00Z"/>
          <w:del w:id="4707" w:author="Briceño-PC" w:date="2019-07-19T09:07:00Z"/>
          <w:lang w:val="es-ES"/>
        </w:rPr>
        <w:pPrChange w:id="4708" w:author="Briceño-PC" w:date="2019-07-19T09:07:00Z">
          <w:pPr/>
        </w:pPrChange>
      </w:pPr>
    </w:p>
    <w:p w:rsidR="00BC0580" w:rsidRPr="00BC0580" w:rsidDel="006C52AC" w:rsidRDefault="00BC0580">
      <w:pPr>
        <w:pStyle w:val="Ttulo2"/>
        <w:ind w:left="993"/>
        <w:rPr>
          <w:ins w:id="4709" w:author="Cintia Olivares Ruiz" w:date="2019-07-19T01:42:00Z"/>
          <w:del w:id="4710" w:author="Briceño-PC" w:date="2019-07-19T09:07:00Z"/>
          <w:lang w:val="es-ES"/>
        </w:rPr>
        <w:pPrChange w:id="4711" w:author="Briceño-PC" w:date="2019-07-19T09:07:00Z">
          <w:pPr>
            <w:pStyle w:val="Prrafodelista"/>
            <w:numPr>
              <w:numId w:val="67"/>
            </w:numPr>
            <w:ind w:hanging="360"/>
          </w:pPr>
        </w:pPrChange>
      </w:pPr>
      <w:ins w:id="4712" w:author="Cintia Olivares Ruiz" w:date="2019-07-19T01:43:00Z">
        <w:del w:id="4713" w:author="Briceño-PC" w:date="2019-07-19T09:07:00Z">
          <w:r w:rsidDel="006C52AC">
            <w:rPr>
              <w:rFonts w:ascii="Times New Roman" w:hAnsi="Times New Roman" w:cs="Times New Roman"/>
              <w:sz w:val="24"/>
              <w:szCs w:val="24"/>
              <w:lang w:val="es-ES"/>
            </w:rPr>
            <w:delText>AUDITORIA OFIMÁTICA AL DEPARTAMENTO DE BIENESTAR ESTUDIANTIL DEL COLEGIO DE ALTO RENDIMIENTO DE LA LIBERTAD</w:delText>
          </w:r>
        </w:del>
      </w:ins>
    </w:p>
    <w:p w:rsidR="00BC0580" w:rsidDel="006C52AC" w:rsidRDefault="00BC0580">
      <w:pPr>
        <w:pStyle w:val="Ttulo2"/>
        <w:ind w:left="993"/>
        <w:rPr>
          <w:ins w:id="4714" w:author="Cintia Olivares Ruiz" w:date="2019-07-19T01:44:00Z"/>
          <w:del w:id="4715" w:author="Briceño-PC" w:date="2019-07-19T09:07:00Z"/>
          <w:lang w:val="es-ES"/>
        </w:rPr>
        <w:pPrChange w:id="4716" w:author="Briceño-PC" w:date="2019-07-19T09:07:00Z">
          <w:pPr/>
        </w:pPrChange>
      </w:pPr>
      <w:ins w:id="4717" w:author="Cintia Olivares Ruiz" w:date="2019-07-19T01:44:00Z">
        <w:del w:id="4718" w:author="Briceño-PC" w:date="2019-07-19T09:07:00Z">
          <w:r w:rsidDel="006C52AC">
            <w:rPr>
              <w:lang w:val="es-ES"/>
            </w:rPr>
            <w:delText>LISTA DE DISTRIBUCIÓN</w:delText>
          </w:r>
        </w:del>
      </w:ins>
    </w:p>
    <w:p w:rsidR="00BC0580" w:rsidDel="006C52AC" w:rsidRDefault="00BC0580">
      <w:pPr>
        <w:pStyle w:val="Ttulo2"/>
        <w:ind w:left="993"/>
        <w:rPr>
          <w:ins w:id="4719" w:author="Cintia Olivares Ruiz" w:date="2019-07-19T01:45:00Z"/>
          <w:del w:id="4720" w:author="Briceño-PC" w:date="2019-07-19T09:07:00Z"/>
          <w:lang w:val="es-ES"/>
        </w:rPr>
        <w:pPrChange w:id="4721" w:author="Briceño-PC" w:date="2019-07-19T09:07:00Z">
          <w:pPr/>
        </w:pPrChange>
      </w:pPr>
      <w:ins w:id="4722" w:author="Cintia Olivares Ruiz" w:date="2019-07-19T01:45:00Z">
        <w:del w:id="4723" w:author="Briceño-PC" w:date="2019-07-19T09:07:00Z">
          <w:r w:rsidDel="006C52AC">
            <w:rPr>
              <w:lang w:val="es-ES"/>
            </w:rPr>
            <w:delText>Nivel corporativo más alto</w:delText>
          </w:r>
        </w:del>
      </w:ins>
    </w:p>
    <w:p w:rsidR="003540A7" w:rsidRPr="008E733C" w:rsidDel="006C52AC" w:rsidRDefault="003540A7">
      <w:pPr>
        <w:pStyle w:val="Ttulo2"/>
        <w:ind w:left="993"/>
        <w:rPr>
          <w:ins w:id="4724" w:author="Cintia Olivares Ruiz" w:date="2019-07-19T01:52:00Z"/>
          <w:del w:id="4725" w:author="Briceño-PC" w:date="2019-07-19T09:07:00Z"/>
          <w:rFonts w:cstheme="minorHAnsi"/>
          <w:sz w:val="24"/>
          <w:szCs w:val="24"/>
        </w:rPr>
        <w:pPrChange w:id="4726" w:author="Briceño-PC" w:date="2019-07-19T09:07:00Z">
          <w:pPr>
            <w:pStyle w:val="Prrafodelista"/>
            <w:numPr>
              <w:numId w:val="79"/>
            </w:numPr>
            <w:ind w:left="1800" w:hanging="360"/>
          </w:pPr>
        </w:pPrChange>
      </w:pPr>
      <w:ins w:id="4727" w:author="Cintia Olivares Ruiz" w:date="2019-07-19T01:53:00Z">
        <w:del w:id="4728" w:author="Briceño-PC" w:date="2019-07-19T09:07:00Z">
          <w:r w:rsidDel="006C52AC">
            <w:rPr>
              <w:rFonts w:cstheme="minorHAnsi"/>
              <w:sz w:val="24"/>
              <w:szCs w:val="24"/>
            </w:rPr>
            <w:delText xml:space="preserve">Directora: </w:delText>
          </w:r>
        </w:del>
      </w:ins>
      <w:ins w:id="4729" w:author="Cintia Olivares Ruiz" w:date="2019-07-19T01:52:00Z">
        <w:del w:id="4730" w:author="Briceño-PC" w:date="2019-07-19T09:07:00Z">
          <w:r w:rsidDel="006C52AC">
            <w:rPr>
              <w:rFonts w:cstheme="minorHAnsi"/>
              <w:sz w:val="24"/>
              <w:szCs w:val="24"/>
            </w:rPr>
            <w:delText>Villanueva Mendez,Katiuska</w:delText>
          </w:r>
        </w:del>
      </w:ins>
    </w:p>
    <w:p w:rsidR="00BC0580" w:rsidDel="006C52AC" w:rsidRDefault="00BC0580">
      <w:pPr>
        <w:pStyle w:val="Ttulo2"/>
        <w:ind w:left="993"/>
        <w:rPr>
          <w:ins w:id="4731" w:author="Cintia Olivares Ruiz" w:date="2019-07-19T01:46:00Z"/>
          <w:del w:id="4732" w:author="Briceño-PC" w:date="2019-07-19T09:07:00Z"/>
          <w:lang w:val="es-ES"/>
        </w:rPr>
        <w:pPrChange w:id="4733" w:author="Briceño-PC" w:date="2019-07-19T09:07:00Z">
          <w:pPr/>
        </w:pPrChange>
      </w:pPr>
    </w:p>
    <w:p w:rsidR="00BC0580" w:rsidDel="006C52AC" w:rsidRDefault="00BC0580">
      <w:pPr>
        <w:pStyle w:val="Ttulo2"/>
        <w:ind w:left="993"/>
        <w:rPr>
          <w:ins w:id="4734" w:author="Cintia Olivares Ruiz" w:date="2019-07-19T01:46:00Z"/>
          <w:del w:id="4735" w:author="Briceño-PC" w:date="2019-07-19T09:07:00Z"/>
          <w:lang w:val="es-ES"/>
        </w:rPr>
        <w:pPrChange w:id="4736" w:author="Briceño-PC" w:date="2019-07-19T09:07:00Z">
          <w:pPr/>
        </w:pPrChange>
      </w:pPr>
      <w:ins w:id="4737" w:author="Cintia Olivares Ruiz" w:date="2019-07-19T01:46:00Z">
        <w:del w:id="4738" w:author="Briceño-PC" w:date="2019-07-19T09:07:00Z">
          <w:r w:rsidDel="006C52AC">
            <w:rPr>
              <w:lang w:val="es-ES"/>
            </w:rPr>
            <w:delText>Responsables directos</w:delText>
          </w:r>
        </w:del>
      </w:ins>
    </w:p>
    <w:p w:rsidR="00A84DFC" w:rsidRPr="008E733C" w:rsidDel="006C52AC" w:rsidRDefault="00A84DFC">
      <w:pPr>
        <w:pStyle w:val="Ttulo2"/>
        <w:ind w:left="993"/>
        <w:rPr>
          <w:ins w:id="4739" w:author="Cintia Olivares Ruiz" w:date="2019-07-19T01:54:00Z"/>
          <w:del w:id="4740" w:author="Briceño-PC" w:date="2019-07-19T09:07:00Z"/>
          <w:rFonts w:cstheme="minorHAnsi"/>
          <w:sz w:val="24"/>
          <w:szCs w:val="24"/>
        </w:rPr>
        <w:pPrChange w:id="4741" w:author="Briceño-PC" w:date="2019-07-19T09:07:00Z">
          <w:pPr>
            <w:pStyle w:val="Prrafodelista"/>
            <w:numPr>
              <w:numId w:val="41"/>
            </w:numPr>
            <w:ind w:hanging="360"/>
          </w:pPr>
        </w:pPrChange>
      </w:pPr>
      <w:ins w:id="4742" w:author="Cintia Olivares Ruiz" w:date="2019-07-19T01:54:00Z">
        <w:del w:id="4743" w:author="Briceño-PC" w:date="2019-07-19T09:07:00Z">
          <w:r w:rsidDel="006C52AC">
            <w:rPr>
              <w:lang w:val="es-ES"/>
            </w:rPr>
            <w:delText xml:space="preserve">Coordinador de deporte </w:delText>
          </w:r>
        </w:del>
      </w:ins>
      <w:ins w:id="4744" w:author="Cintia Olivares Ruiz" w:date="2019-07-19T01:55:00Z">
        <w:del w:id="4745" w:author="Briceño-PC" w:date="2019-07-19T09:07:00Z">
          <w:r w:rsidDel="006C52AC">
            <w:rPr>
              <w:lang w:val="es-ES"/>
            </w:rPr>
            <w:delText>técnico</w:delText>
          </w:r>
        </w:del>
      </w:ins>
      <w:ins w:id="4746" w:author="Cintia Olivares Ruiz" w:date="2019-07-19T01:54:00Z">
        <w:del w:id="4747" w:author="Briceño-PC" w:date="2019-07-19T09:07:00Z">
          <w:r w:rsidDel="006C52AC">
            <w:rPr>
              <w:lang w:val="es-ES"/>
            </w:rPr>
            <w:delText xml:space="preserve">: </w:delText>
          </w:r>
          <w:r w:rsidDel="006C52AC">
            <w:rPr>
              <w:rFonts w:cstheme="minorHAnsi"/>
              <w:sz w:val="24"/>
              <w:szCs w:val="24"/>
            </w:rPr>
            <w:delText xml:space="preserve">Cuestas Castro, Luis Alberto </w:delText>
          </w:r>
        </w:del>
      </w:ins>
    </w:p>
    <w:p w:rsidR="00BC0580" w:rsidDel="006C52AC" w:rsidRDefault="00BC0580">
      <w:pPr>
        <w:pStyle w:val="Ttulo2"/>
        <w:ind w:left="993"/>
        <w:rPr>
          <w:ins w:id="4748" w:author="Cintia Olivares Ruiz" w:date="2019-07-19T01:47:00Z"/>
          <w:del w:id="4749" w:author="Briceño-PC" w:date="2019-07-19T09:07:00Z"/>
          <w:lang w:val="es-ES"/>
        </w:rPr>
        <w:pPrChange w:id="4750" w:author="Briceño-PC" w:date="2019-07-19T09:07:00Z">
          <w:pPr/>
        </w:pPrChange>
      </w:pPr>
    </w:p>
    <w:p w:rsidR="00BC0580" w:rsidDel="006C52AC" w:rsidRDefault="00BC0580">
      <w:pPr>
        <w:pStyle w:val="Ttulo2"/>
        <w:ind w:left="993"/>
        <w:rPr>
          <w:ins w:id="4751" w:author="Cintia Olivares Ruiz" w:date="2019-07-19T01:47:00Z"/>
          <w:del w:id="4752" w:author="Briceño-PC" w:date="2019-07-19T09:07:00Z"/>
          <w:lang w:val="es-ES"/>
        </w:rPr>
        <w:pPrChange w:id="4753" w:author="Briceño-PC" w:date="2019-07-19T09:07:00Z">
          <w:pPr/>
        </w:pPrChange>
      </w:pPr>
    </w:p>
    <w:p w:rsidR="00BC0580" w:rsidDel="006C52AC" w:rsidRDefault="00BC0580">
      <w:pPr>
        <w:pStyle w:val="Ttulo2"/>
        <w:ind w:left="993"/>
        <w:rPr>
          <w:ins w:id="4754" w:author="Cintia Olivares Ruiz" w:date="2019-07-19T01:48:00Z"/>
          <w:del w:id="4755" w:author="Briceño-PC" w:date="2019-07-19T09:07:00Z"/>
          <w:lang w:val="es-ES"/>
        </w:rPr>
        <w:pPrChange w:id="4756" w:author="Briceño-PC" w:date="2019-07-19T09:07:00Z">
          <w:pPr/>
        </w:pPrChange>
      </w:pPr>
      <w:ins w:id="4757" w:author="Cintia Olivares Ruiz" w:date="2019-07-19T01:47:00Z">
        <w:del w:id="4758" w:author="Briceño-PC" w:date="2019-07-19T09:07:00Z">
          <w:r w:rsidDel="006C52AC">
            <w:rPr>
              <w:lang w:val="es-ES"/>
            </w:rPr>
            <w:delText>Equipo de auditoria</w:delText>
          </w:r>
        </w:del>
      </w:ins>
    </w:p>
    <w:p w:rsidR="00BC0580" w:rsidDel="006C52AC" w:rsidRDefault="00BC0580">
      <w:pPr>
        <w:pStyle w:val="Ttulo2"/>
        <w:ind w:left="993"/>
        <w:rPr>
          <w:ins w:id="4759" w:author="Cintia Olivares Ruiz" w:date="2019-07-19T01:47:00Z"/>
          <w:del w:id="4760" w:author="Briceño-PC" w:date="2019-07-19T09:07:00Z"/>
          <w:lang w:val="es-ES"/>
        </w:rPr>
        <w:pPrChange w:id="4761" w:author="Briceño-PC" w:date="2019-07-19T09:07:00Z">
          <w:pPr/>
        </w:pPrChange>
      </w:pPr>
      <w:ins w:id="4762" w:author="Cintia Olivares Ruiz" w:date="2019-07-19T01:48:00Z">
        <w:del w:id="4763" w:author="Briceño-PC" w:date="2019-07-19T09:07:00Z">
          <w:r w:rsidDel="006C52AC">
            <w:rPr>
              <w:lang w:val="es-ES"/>
            </w:rPr>
            <w:delText>Argomedo de la Cruz,Jhon</w:delText>
          </w:r>
        </w:del>
      </w:ins>
    </w:p>
    <w:p w:rsidR="00BC0580" w:rsidDel="006C52AC" w:rsidRDefault="00BC0580">
      <w:pPr>
        <w:pStyle w:val="Ttulo2"/>
        <w:ind w:left="993"/>
        <w:rPr>
          <w:ins w:id="4764" w:author="Cintia Olivares Ruiz" w:date="2019-07-19T01:49:00Z"/>
          <w:del w:id="4765" w:author="Briceño-PC" w:date="2019-07-19T09:07:00Z"/>
          <w:lang w:val="es-ES"/>
        </w:rPr>
        <w:pPrChange w:id="4766" w:author="Briceño-PC" w:date="2019-07-19T09:07:00Z">
          <w:pPr/>
        </w:pPrChange>
      </w:pPr>
      <w:ins w:id="4767" w:author="Cintia Olivares Ruiz" w:date="2019-07-19T01:48:00Z">
        <w:del w:id="4768" w:author="Briceño-PC" w:date="2019-07-19T09:07:00Z">
          <w:r w:rsidDel="006C52AC">
            <w:rPr>
              <w:lang w:val="es-ES"/>
            </w:rPr>
            <w:delText>Briceño Montaño,Javier</w:delText>
          </w:r>
        </w:del>
      </w:ins>
    </w:p>
    <w:p w:rsidR="00BC0580" w:rsidDel="006C52AC" w:rsidRDefault="00BC0580">
      <w:pPr>
        <w:pStyle w:val="Ttulo2"/>
        <w:ind w:left="993"/>
        <w:rPr>
          <w:ins w:id="4769" w:author="Cintia Olivares Ruiz" w:date="2019-07-19T01:49:00Z"/>
          <w:del w:id="4770" w:author="Briceño-PC" w:date="2019-07-19T09:07:00Z"/>
          <w:lang w:val="es-ES"/>
        </w:rPr>
        <w:pPrChange w:id="4771" w:author="Briceño-PC" w:date="2019-07-19T09:07:00Z">
          <w:pPr/>
        </w:pPrChange>
      </w:pPr>
      <w:ins w:id="4772" w:author="Cintia Olivares Ruiz" w:date="2019-07-19T01:49:00Z">
        <w:del w:id="4773" w:author="Briceño-PC" w:date="2019-07-19T09:07:00Z">
          <w:r w:rsidDel="006C52AC">
            <w:rPr>
              <w:lang w:val="es-ES"/>
            </w:rPr>
            <w:delText>Navez Aroca,Jairo</w:delText>
          </w:r>
        </w:del>
      </w:ins>
    </w:p>
    <w:p w:rsidR="002E4E76" w:rsidDel="006C52AC" w:rsidRDefault="00BC0580">
      <w:pPr>
        <w:pStyle w:val="Ttulo2"/>
        <w:ind w:left="993"/>
        <w:rPr>
          <w:ins w:id="4774" w:author="Cintia Olivares Ruiz" w:date="2019-07-19T01:57:00Z"/>
          <w:del w:id="4775" w:author="Briceño-PC" w:date="2019-07-19T09:07:00Z"/>
          <w:lang w:val="es-ES"/>
        </w:rPr>
        <w:pPrChange w:id="4776" w:author="Briceño-PC" w:date="2019-07-19T09:07:00Z">
          <w:pPr/>
        </w:pPrChange>
      </w:pPr>
      <w:ins w:id="4777" w:author="Cintia Olivares Ruiz" w:date="2019-07-19T01:49:00Z">
        <w:del w:id="4778" w:author="Briceño-PC" w:date="2019-07-19T09:07:00Z">
          <w:r w:rsidDel="006C52AC">
            <w:rPr>
              <w:lang w:val="es-ES"/>
            </w:rPr>
            <w:delText xml:space="preserve">Olivares Ruiz,Cintia </w:delText>
          </w:r>
        </w:del>
      </w:ins>
    </w:p>
    <w:p w:rsidR="002E4E76" w:rsidDel="006C52AC" w:rsidRDefault="002E4E76">
      <w:pPr>
        <w:pStyle w:val="Ttulo2"/>
        <w:ind w:left="993"/>
        <w:rPr>
          <w:ins w:id="4779" w:author="Cintia Olivares Ruiz" w:date="2019-07-19T01:55:00Z"/>
          <w:del w:id="4780" w:author="Briceño-PC" w:date="2019-07-19T09:07:00Z"/>
          <w:lang w:val="es-ES"/>
        </w:rPr>
        <w:pPrChange w:id="4781" w:author="Briceño-PC" w:date="2019-07-19T09:07:00Z">
          <w:pPr/>
        </w:pPrChange>
      </w:pPr>
    </w:p>
    <w:p w:rsidR="002E4E76" w:rsidDel="006C52AC" w:rsidRDefault="002E4E76">
      <w:pPr>
        <w:pStyle w:val="Ttulo2"/>
        <w:ind w:left="993"/>
        <w:rPr>
          <w:ins w:id="4782" w:author="Cintia Olivares Ruiz" w:date="2019-07-19T01:57:00Z"/>
          <w:del w:id="4783" w:author="Briceño-PC" w:date="2019-07-19T09:07:00Z"/>
          <w:lang w:val="es-ES"/>
        </w:rPr>
        <w:pPrChange w:id="4784" w:author="Briceño-PC" w:date="2019-07-19T09:07:00Z">
          <w:pPr/>
        </w:pPrChange>
      </w:pPr>
      <w:ins w:id="4785" w:author="Cintia Olivares Ruiz" w:date="2019-07-19T01:57:00Z">
        <w:del w:id="4786" w:author="Briceño-PC" w:date="2019-07-19T09:07:00Z">
          <w:r w:rsidDel="006C52AC">
            <w:rPr>
              <w:lang w:val="es-ES"/>
            </w:rPr>
            <w:delText>DETALLE DEL EQUIPO DE AUDITORIA</w:delText>
          </w:r>
        </w:del>
      </w:ins>
    </w:p>
    <w:p w:rsidR="00C36D4B" w:rsidRPr="00C36D4B" w:rsidDel="006C52AC" w:rsidRDefault="00C36D4B">
      <w:pPr>
        <w:pStyle w:val="Ttulo2"/>
        <w:ind w:left="993"/>
        <w:rPr>
          <w:ins w:id="4787" w:author="Cintia Olivares Ruiz" w:date="2019-07-19T01:58:00Z"/>
          <w:del w:id="4788" w:author="Briceño-PC" w:date="2019-07-19T09:07:00Z"/>
          <w:rFonts w:cstheme="minorHAnsi"/>
          <w:b/>
          <w:sz w:val="24"/>
          <w:szCs w:val="24"/>
        </w:rPr>
        <w:pPrChange w:id="4789" w:author="Briceño-PC" w:date="2019-07-19T09:07:00Z">
          <w:pPr>
            <w:pStyle w:val="Prrafodelista"/>
            <w:numPr>
              <w:numId w:val="76"/>
            </w:numPr>
            <w:autoSpaceDE w:val="0"/>
            <w:autoSpaceDN w:val="0"/>
            <w:adjustRightInd w:val="0"/>
            <w:spacing w:after="0" w:line="240" w:lineRule="auto"/>
            <w:ind w:left="1080" w:hanging="720"/>
            <w:jc w:val="both"/>
          </w:pPr>
        </w:pPrChange>
      </w:pPr>
    </w:p>
    <w:p w:rsidR="00C36D4B" w:rsidRPr="00F57236" w:rsidDel="006C52AC" w:rsidRDefault="00C36D4B">
      <w:pPr>
        <w:pStyle w:val="Ttulo2"/>
        <w:ind w:left="993"/>
        <w:rPr>
          <w:ins w:id="4790" w:author="Cintia Olivares Ruiz" w:date="2019-07-19T01:58:00Z"/>
          <w:del w:id="4791" w:author="Briceño-PC" w:date="2019-07-19T09:07:00Z"/>
          <w:rFonts w:cstheme="minorHAnsi"/>
          <w:sz w:val="24"/>
          <w:szCs w:val="24"/>
        </w:rPr>
        <w:pPrChange w:id="4792" w:author="Briceño-PC" w:date="2019-07-19T09:07:00Z">
          <w:pPr>
            <w:pStyle w:val="Prrafodelista"/>
            <w:numPr>
              <w:numId w:val="76"/>
            </w:numPr>
            <w:autoSpaceDE w:val="0"/>
            <w:autoSpaceDN w:val="0"/>
            <w:adjustRightInd w:val="0"/>
            <w:spacing w:after="0" w:line="240" w:lineRule="auto"/>
            <w:ind w:left="1080" w:hanging="720"/>
            <w:jc w:val="both"/>
          </w:pPr>
        </w:pPrChange>
      </w:pPr>
      <w:ins w:id="4793" w:author="Cintia Olivares Ruiz" w:date="2019-07-19T01:58:00Z">
        <w:del w:id="4794" w:author="Briceño-PC" w:date="2019-07-19T09:07:00Z">
          <w:r w:rsidRPr="008E733C" w:rsidDel="006C52AC">
            <w:rPr>
              <w:rFonts w:cstheme="minorHAnsi"/>
              <w:b/>
              <w:sz w:val="24"/>
              <w:szCs w:val="24"/>
            </w:rPr>
            <w:delText xml:space="preserve">Nombres: </w:delText>
          </w:r>
          <w:r w:rsidRPr="008E733C" w:rsidDel="006C52AC">
            <w:rPr>
              <w:rFonts w:cstheme="minorHAnsi"/>
              <w:b/>
              <w:sz w:val="24"/>
              <w:szCs w:val="24"/>
            </w:rPr>
            <w:tab/>
          </w:r>
          <w:r w:rsidRPr="008E733C" w:rsidDel="006C52AC">
            <w:rPr>
              <w:rFonts w:cstheme="minorHAnsi"/>
              <w:b/>
              <w:sz w:val="24"/>
              <w:szCs w:val="24"/>
            </w:rPr>
            <w:tab/>
          </w:r>
          <w:r w:rsidRPr="00A15BC3" w:rsidDel="006C52AC">
            <w:rPr>
              <w:rFonts w:cstheme="minorHAnsi"/>
              <w:sz w:val="24"/>
              <w:szCs w:val="24"/>
            </w:rPr>
            <w:tab/>
          </w:r>
          <w:r w:rsidRPr="00F57236" w:rsidDel="006C52AC">
            <w:rPr>
              <w:rFonts w:cstheme="minorHAnsi"/>
              <w:sz w:val="24"/>
              <w:szCs w:val="24"/>
            </w:rPr>
            <w:delText>Rodolfo Javier</w:delText>
          </w:r>
        </w:del>
      </w:ins>
    </w:p>
    <w:p w:rsidR="00C36D4B" w:rsidRPr="00C36D4B" w:rsidDel="006C52AC" w:rsidRDefault="00C36D4B">
      <w:pPr>
        <w:pStyle w:val="Ttulo2"/>
        <w:ind w:left="993"/>
        <w:rPr>
          <w:ins w:id="4795" w:author="Cintia Olivares Ruiz" w:date="2019-07-19T01:58:00Z"/>
          <w:del w:id="4796" w:author="Briceño-PC" w:date="2019-07-19T09:07:00Z"/>
          <w:rFonts w:cstheme="minorHAnsi"/>
          <w:sz w:val="24"/>
          <w:szCs w:val="24"/>
          <w:rPrChange w:id="4797" w:author="Cintia Olivares Ruiz" w:date="2019-07-19T01:59:00Z">
            <w:rPr>
              <w:ins w:id="4798" w:author="Cintia Olivares Ruiz" w:date="2019-07-19T01:58:00Z"/>
              <w:del w:id="4799" w:author="Briceño-PC" w:date="2019-07-19T09:07:00Z"/>
            </w:rPr>
          </w:rPrChange>
        </w:rPr>
        <w:pPrChange w:id="4800" w:author="Briceño-PC" w:date="2019-07-19T09:07:00Z">
          <w:pPr>
            <w:pStyle w:val="Prrafodelista"/>
            <w:numPr>
              <w:numId w:val="76"/>
            </w:numPr>
            <w:autoSpaceDE w:val="0"/>
            <w:autoSpaceDN w:val="0"/>
            <w:adjustRightInd w:val="0"/>
            <w:spacing w:after="0" w:line="240" w:lineRule="auto"/>
            <w:ind w:left="1080" w:hanging="720"/>
            <w:jc w:val="both"/>
          </w:pPr>
        </w:pPrChange>
      </w:pPr>
      <w:ins w:id="4801" w:author="Cintia Olivares Ruiz" w:date="2019-07-19T01:58:00Z">
        <w:del w:id="4802" w:author="Briceño-PC" w:date="2019-07-19T09:07:00Z">
          <w:r w:rsidRPr="00C36D4B" w:rsidDel="006C52AC">
            <w:rPr>
              <w:rFonts w:cstheme="minorHAnsi"/>
              <w:b/>
              <w:sz w:val="24"/>
              <w:szCs w:val="24"/>
              <w:rPrChange w:id="4803" w:author="Cintia Olivares Ruiz" w:date="2019-07-19T01:59:00Z">
                <w:rPr>
                  <w:b/>
                </w:rPr>
              </w:rPrChange>
            </w:rPr>
            <w:delText xml:space="preserve">Apellidos: </w:delText>
          </w:r>
          <w:r w:rsidRPr="00C36D4B" w:rsidDel="006C52AC">
            <w:rPr>
              <w:rFonts w:cstheme="minorHAnsi"/>
              <w:b/>
              <w:sz w:val="24"/>
              <w:szCs w:val="24"/>
              <w:rPrChange w:id="4804" w:author="Cintia Olivares Ruiz" w:date="2019-07-19T01:59:00Z">
                <w:rPr>
                  <w:b/>
                </w:rPr>
              </w:rPrChange>
            </w:rPr>
            <w:tab/>
          </w:r>
          <w:r w:rsidRPr="00C36D4B" w:rsidDel="006C52AC">
            <w:rPr>
              <w:rFonts w:cstheme="minorHAnsi"/>
              <w:sz w:val="24"/>
              <w:szCs w:val="24"/>
              <w:rPrChange w:id="4805" w:author="Cintia Olivares Ruiz" w:date="2019-07-19T01:59:00Z">
                <w:rPr/>
              </w:rPrChange>
            </w:rPr>
            <w:tab/>
          </w:r>
          <w:r w:rsidRPr="00C36D4B" w:rsidDel="006C52AC">
            <w:rPr>
              <w:rFonts w:cstheme="minorHAnsi"/>
              <w:sz w:val="24"/>
              <w:szCs w:val="24"/>
              <w:rPrChange w:id="4806" w:author="Cintia Olivares Ruiz" w:date="2019-07-19T01:59:00Z">
                <w:rPr/>
              </w:rPrChange>
            </w:rPr>
            <w:tab/>
            <w:delText>BRICEÑO MONTAÑO</w:delText>
          </w:r>
        </w:del>
      </w:ins>
    </w:p>
    <w:p w:rsidR="00C36D4B" w:rsidRPr="00C36D4B" w:rsidDel="006C52AC" w:rsidRDefault="00C36D4B">
      <w:pPr>
        <w:pStyle w:val="Ttulo2"/>
        <w:ind w:left="993"/>
        <w:rPr>
          <w:ins w:id="4807" w:author="Cintia Olivares Ruiz" w:date="2019-07-19T01:58:00Z"/>
          <w:del w:id="4808" w:author="Briceño-PC" w:date="2019-07-19T09:07:00Z"/>
          <w:rFonts w:cstheme="minorHAnsi"/>
          <w:sz w:val="24"/>
          <w:szCs w:val="24"/>
          <w:rPrChange w:id="4809" w:author="Cintia Olivares Ruiz" w:date="2019-07-19T01:59:00Z">
            <w:rPr>
              <w:ins w:id="4810" w:author="Cintia Olivares Ruiz" w:date="2019-07-19T01:58:00Z"/>
              <w:del w:id="4811" w:author="Briceño-PC" w:date="2019-07-19T09:07:00Z"/>
            </w:rPr>
          </w:rPrChange>
        </w:rPr>
        <w:pPrChange w:id="4812" w:author="Briceño-PC" w:date="2019-07-19T09:07:00Z">
          <w:pPr>
            <w:pStyle w:val="Prrafodelista"/>
            <w:numPr>
              <w:numId w:val="76"/>
            </w:numPr>
            <w:autoSpaceDE w:val="0"/>
            <w:autoSpaceDN w:val="0"/>
            <w:adjustRightInd w:val="0"/>
            <w:spacing w:after="0" w:line="240" w:lineRule="auto"/>
            <w:ind w:left="1080" w:hanging="720"/>
            <w:jc w:val="both"/>
          </w:pPr>
        </w:pPrChange>
      </w:pPr>
      <w:ins w:id="4813" w:author="Cintia Olivares Ruiz" w:date="2019-07-19T01:58:00Z">
        <w:del w:id="4814" w:author="Briceño-PC" w:date="2019-07-19T09:07:00Z">
          <w:r w:rsidRPr="00C36D4B" w:rsidDel="006C52AC">
            <w:rPr>
              <w:rFonts w:cstheme="minorHAnsi"/>
              <w:b/>
              <w:sz w:val="24"/>
              <w:szCs w:val="24"/>
              <w:rPrChange w:id="4815" w:author="Cintia Olivares Ruiz" w:date="2019-07-19T01:59:00Z">
                <w:rPr/>
              </w:rPrChange>
            </w:rPr>
            <w:delText xml:space="preserve">Carrera Profesional: </w:delText>
          </w:r>
          <w:r w:rsidRPr="00C36D4B" w:rsidDel="006C52AC">
            <w:rPr>
              <w:rFonts w:cstheme="minorHAnsi"/>
              <w:b/>
              <w:sz w:val="24"/>
              <w:szCs w:val="24"/>
              <w:rPrChange w:id="4816" w:author="Cintia Olivares Ruiz" w:date="2019-07-19T01:59:00Z">
                <w:rPr/>
              </w:rPrChange>
            </w:rPr>
            <w:tab/>
          </w:r>
          <w:r w:rsidRPr="00C36D4B" w:rsidDel="006C52AC">
            <w:rPr>
              <w:rFonts w:cstheme="minorHAnsi"/>
              <w:b/>
              <w:sz w:val="24"/>
              <w:szCs w:val="24"/>
              <w:rPrChange w:id="4817" w:author="Cintia Olivares Ruiz" w:date="2019-07-19T01:59:00Z">
                <w:rPr/>
              </w:rPrChange>
            </w:rPr>
            <w:tab/>
          </w:r>
          <w:r w:rsidRPr="00C36D4B" w:rsidDel="006C52AC">
            <w:rPr>
              <w:rFonts w:cstheme="minorHAnsi"/>
              <w:sz w:val="24"/>
              <w:szCs w:val="24"/>
              <w:rPrChange w:id="4818" w:author="Cintia Olivares Ruiz" w:date="2019-07-19T01:59:00Z">
                <w:rPr/>
              </w:rPrChange>
            </w:rPr>
            <w:delText>Ing. De Sistemas</w:delText>
          </w:r>
        </w:del>
      </w:ins>
    </w:p>
    <w:p w:rsidR="00C3327C" w:rsidDel="006C52AC" w:rsidRDefault="00C36D4B">
      <w:pPr>
        <w:pStyle w:val="Ttulo2"/>
        <w:ind w:left="993"/>
        <w:rPr>
          <w:ins w:id="4819" w:author="Cintia Olivares Ruiz" w:date="2019-07-19T02:06:00Z"/>
          <w:del w:id="4820" w:author="Briceño-PC" w:date="2019-07-19T09:07:00Z"/>
          <w:lang w:val="es-ES"/>
        </w:rPr>
        <w:pPrChange w:id="4821" w:author="Briceño-PC" w:date="2019-07-19T09:07:00Z">
          <w:pPr>
            <w:pStyle w:val="Prrafodelista"/>
            <w:numPr>
              <w:numId w:val="76"/>
            </w:numPr>
            <w:autoSpaceDE w:val="0"/>
            <w:autoSpaceDN w:val="0"/>
            <w:adjustRightInd w:val="0"/>
            <w:spacing w:after="0" w:line="240" w:lineRule="auto"/>
            <w:ind w:left="1080" w:hanging="720"/>
            <w:jc w:val="both"/>
          </w:pPr>
        </w:pPrChange>
      </w:pPr>
      <w:ins w:id="4822" w:author="Cintia Olivares Ruiz" w:date="2019-07-19T01:58:00Z">
        <w:del w:id="4823" w:author="Briceño-PC" w:date="2019-07-19T09:07:00Z">
          <w:r w:rsidRPr="00417154" w:rsidDel="006C52AC">
            <w:rPr>
              <w:rFonts w:cstheme="minorHAnsi"/>
              <w:b/>
              <w:sz w:val="24"/>
              <w:szCs w:val="24"/>
            </w:rPr>
            <w:delText>Especialidad:</w:delText>
          </w:r>
        </w:del>
      </w:ins>
      <w:ins w:id="4824" w:author="Cintia Olivares Ruiz" w:date="2019-07-19T02:01:00Z">
        <w:del w:id="4825" w:author="Briceño-PC" w:date="2019-07-19T09:07:00Z">
          <w:r w:rsidR="00A87436" w:rsidRPr="00417154" w:rsidDel="006C52AC">
            <w:rPr>
              <w:rFonts w:cstheme="minorHAnsi"/>
              <w:b/>
              <w:sz w:val="24"/>
              <w:szCs w:val="24"/>
            </w:rPr>
            <w:tab/>
          </w:r>
          <w:r w:rsidR="00A87436" w:rsidRPr="00417154" w:rsidDel="006C52AC">
            <w:rPr>
              <w:rFonts w:cstheme="minorHAnsi"/>
              <w:b/>
              <w:sz w:val="24"/>
              <w:szCs w:val="24"/>
            </w:rPr>
            <w:tab/>
          </w:r>
          <w:r w:rsidR="00A87436" w:rsidRPr="00417154" w:rsidDel="006C52AC">
            <w:rPr>
              <w:rFonts w:cstheme="minorHAnsi"/>
              <w:b/>
              <w:sz w:val="24"/>
              <w:szCs w:val="24"/>
            </w:rPr>
            <w:tab/>
          </w:r>
        </w:del>
      </w:ins>
      <w:ins w:id="4826" w:author="Cintia Olivares Ruiz" w:date="2019-07-19T02:06:00Z">
        <w:del w:id="4827" w:author="Briceño-PC" w:date="2019-07-19T09:07:00Z">
          <w:r w:rsidR="00417154" w:rsidRPr="00417154" w:rsidDel="006C52AC">
            <w:rPr>
              <w:lang w:val="es-ES"/>
            </w:rPr>
            <w:delText>:Especialista en Gestión de Proyectos</w:delText>
          </w:r>
        </w:del>
      </w:ins>
    </w:p>
    <w:p w:rsidR="00C36D4B" w:rsidDel="006C52AC" w:rsidRDefault="00C36D4B">
      <w:pPr>
        <w:pStyle w:val="Ttulo2"/>
        <w:ind w:left="993"/>
        <w:rPr>
          <w:ins w:id="4828" w:author="Cintia Olivares Ruiz" w:date="2019-07-19T02:07:00Z"/>
          <w:del w:id="4829" w:author="Briceño-PC" w:date="2019-07-19T09:07:00Z"/>
          <w:rFonts w:cstheme="minorHAnsi"/>
          <w:sz w:val="24"/>
          <w:szCs w:val="24"/>
        </w:rPr>
        <w:pPrChange w:id="4830" w:author="Briceño-PC" w:date="2019-07-19T09:07:00Z">
          <w:pPr>
            <w:pStyle w:val="Prrafodelista"/>
            <w:numPr>
              <w:numId w:val="76"/>
            </w:numPr>
            <w:autoSpaceDE w:val="0"/>
            <w:autoSpaceDN w:val="0"/>
            <w:adjustRightInd w:val="0"/>
            <w:spacing w:after="0" w:line="240" w:lineRule="auto"/>
            <w:ind w:left="1080" w:hanging="720"/>
            <w:jc w:val="both"/>
          </w:pPr>
        </w:pPrChange>
      </w:pPr>
      <w:ins w:id="4831" w:author="Cintia Olivares Ruiz" w:date="2019-07-19T01:58:00Z">
        <w:del w:id="4832" w:author="Briceño-PC" w:date="2019-07-19T09:07:00Z">
          <w:r w:rsidRPr="00C3327C" w:rsidDel="006C52AC">
            <w:rPr>
              <w:rFonts w:cstheme="minorHAnsi"/>
              <w:b/>
              <w:sz w:val="24"/>
              <w:szCs w:val="24"/>
              <w:rPrChange w:id="4833" w:author="Cintia Olivares Ruiz" w:date="2019-07-19T02:06:00Z">
                <w:rPr/>
              </w:rPrChange>
            </w:rPr>
            <w:delText xml:space="preserve">Teléfono Móvil: </w:delText>
          </w:r>
          <w:r w:rsidRPr="00C3327C" w:rsidDel="006C52AC">
            <w:rPr>
              <w:rFonts w:cstheme="minorHAnsi"/>
              <w:b/>
              <w:sz w:val="24"/>
              <w:szCs w:val="24"/>
              <w:rPrChange w:id="4834" w:author="Cintia Olivares Ruiz" w:date="2019-07-19T02:06:00Z">
                <w:rPr/>
              </w:rPrChange>
            </w:rPr>
            <w:tab/>
          </w:r>
          <w:r w:rsidRPr="00C3327C" w:rsidDel="006C52AC">
            <w:rPr>
              <w:rFonts w:cstheme="minorHAnsi"/>
              <w:b/>
              <w:sz w:val="24"/>
              <w:szCs w:val="24"/>
              <w:rPrChange w:id="4835" w:author="Cintia Olivares Ruiz" w:date="2019-07-19T02:06:00Z">
                <w:rPr/>
              </w:rPrChange>
            </w:rPr>
            <w:tab/>
          </w:r>
          <w:r w:rsidRPr="00C3327C" w:rsidDel="006C52AC">
            <w:rPr>
              <w:rFonts w:cstheme="minorHAnsi"/>
              <w:sz w:val="24"/>
              <w:szCs w:val="24"/>
              <w:rPrChange w:id="4836" w:author="Cintia Olivares Ruiz" w:date="2019-07-19T02:06:00Z">
                <w:rPr/>
              </w:rPrChange>
            </w:rPr>
            <w:delText>981559813</w:delText>
          </w:r>
        </w:del>
      </w:ins>
    </w:p>
    <w:p w:rsidR="003A746D" w:rsidRPr="00F57236" w:rsidDel="006C52AC" w:rsidRDefault="003A746D">
      <w:pPr>
        <w:pStyle w:val="Ttulo2"/>
        <w:ind w:left="993"/>
        <w:rPr>
          <w:ins w:id="4837" w:author="Cintia Olivares Ruiz" w:date="2019-07-19T02:07:00Z"/>
          <w:del w:id="4838" w:author="Briceño-PC" w:date="2019-07-19T09:07:00Z"/>
          <w:rFonts w:cstheme="minorHAnsi"/>
          <w:sz w:val="24"/>
          <w:szCs w:val="24"/>
        </w:rPr>
        <w:pPrChange w:id="4839" w:author="Briceño-PC" w:date="2019-07-19T09:07:00Z">
          <w:pPr>
            <w:pStyle w:val="Prrafodelista"/>
            <w:numPr>
              <w:numId w:val="85"/>
            </w:numPr>
            <w:autoSpaceDE w:val="0"/>
            <w:autoSpaceDN w:val="0"/>
            <w:adjustRightInd w:val="0"/>
            <w:spacing w:after="0" w:line="240" w:lineRule="auto"/>
            <w:ind w:left="2136" w:hanging="360"/>
            <w:jc w:val="both"/>
          </w:pPr>
        </w:pPrChange>
      </w:pPr>
      <w:ins w:id="4840" w:author="Cintia Olivares Ruiz" w:date="2019-07-19T02:07:00Z">
        <w:del w:id="4841" w:author="Briceño-PC" w:date="2019-07-19T09:07:00Z">
          <w:r w:rsidRPr="008E733C" w:rsidDel="006C52AC">
            <w:rPr>
              <w:rFonts w:cstheme="minorHAnsi"/>
              <w:b/>
              <w:sz w:val="24"/>
              <w:szCs w:val="24"/>
            </w:rPr>
            <w:delText xml:space="preserve">Nombres: </w:delText>
          </w:r>
          <w:r w:rsidRPr="008E733C" w:rsidDel="006C52AC">
            <w:rPr>
              <w:rFonts w:cstheme="minorHAnsi"/>
              <w:b/>
              <w:sz w:val="24"/>
              <w:szCs w:val="24"/>
            </w:rPr>
            <w:tab/>
          </w:r>
          <w:r w:rsidRPr="008E733C" w:rsidDel="006C52AC">
            <w:rPr>
              <w:rFonts w:cstheme="minorHAnsi"/>
              <w:b/>
              <w:sz w:val="24"/>
              <w:szCs w:val="24"/>
            </w:rPr>
            <w:tab/>
          </w:r>
          <w:r w:rsidRPr="00A15BC3" w:rsidDel="006C52AC">
            <w:rPr>
              <w:rFonts w:cstheme="minorHAnsi"/>
              <w:sz w:val="24"/>
              <w:szCs w:val="24"/>
            </w:rPr>
            <w:tab/>
          </w:r>
          <w:r w:rsidDel="006C52AC">
            <w:rPr>
              <w:rFonts w:cstheme="minorHAnsi"/>
              <w:sz w:val="24"/>
              <w:szCs w:val="24"/>
            </w:rPr>
            <w:delText>Jhon</w:delText>
          </w:r>
        </w:del>
      </w:ins>
    </w:p>
    <w:p w:rsidR="003A746D" w:rsidRPr="005903F6" w:rsidDel="006C52AC" w:rsidRDefault="003A746D">
      <w:pPr>
        <w:pStyle w:val="Ttulo2"/>
        <w:ind w:left="993"/>
        <w:rPr>
          <w:ins w:id="4842" w:author="Cintia Olivares Ruiz" w:date="2019-07-19T02:07:00Z"/>
          <w:del w:id="4843" w:author="Briceño-PC" w:date="2019-07-19T09:07:00Z"/>
          <w:rFonts w:cstheme="minorHAnsi"/>
          <w:sz w:val="24"/>
          <w:szCs w:val="24"/>
        </w:rPr>
        <w:pPrChange w:id="4844" w:author="Briceño-PC" w:date="2019-07-19T09:07:00Z">
          <w:pPr>
            <w:autoSpaceDE w:val="0"/>
            <w:autoSpaceDN w:val="0"/>
            <w:adjustRightInd w:val="0"/>
            <w:spacing w:after="0" w:line="240" w:lineRule="auto"/>
            <w:ind w:left="1416" w:firstLine="708"/>
            <w:jc w:val="both"/>
          </w:pPr>
        </w:pPrChange>
      </w:pPr>
      <w:ins w:id="4845" w:author="Cintia Olivares Ruiz" w:date="2019-07-19T02:07:00Z">
        <w:del w:id="4846" w:author="Briceño-PC" w:date="2019-07-19T09:07:00Z">
          <w:r w:rsidRPr="005903F6" w:rsidDel="006C52AC">
            <w:rPr>
              <w:rFonts w:cstheme="minorHAnsi"/>
              <w:b/>
              <w:sz w:val="24"/>
              <w:szCs w:val="24"/>
            </w:rPr>
            <w:delText xml:space="preserve">Apellidos: </w:delText>
          </w:r>
          <w:r w:rsidRPr="005903F6" w:rsidDel="006C52AC">
            <w:rPr>
              <w:rFonts w:cstheme="minorHAnsi"/>
              <w:b/>
              <w:sz w:val="24"/>
              <w:szCs w:val="24"/>
            </w:rPr>
            <w:tab/>
          </w:r>
          <w:r w:rsidRPr="005903F6" w:rsidDel="006C52AC">
            <w:rPr>
              <w:rFonts w:cstheme="minorHAnsi"/>
              <w:sz w:val="24"/>
              <w:szCs w:val="24"/>
            </w:rPr>
            <w:tab/>
          </w:r>
          <w:r w:rsidRPr="005903F6" w:rsidDel="006C52AC">
            <w:rPr>
              <w:rFonts w:cstheme="minorHAnsi"/>
              <w:sz w:val="24"/>
              <w:szCs w:val="24"/>
            </w:rPr>
            <w:tab/>
          </w:r>
        </w:del>
      </w:ins>
      <w:ins w:id="4847" w:author="Cintia Olivares Ruiz" w:date="2019-07-19T02:08:00Z">
        <w:del w:id="4848" w:author="Briceño-PC" w:date="2019-07-19T09:07:00Z">
          <w:r w:rsidR="008B3DD3" w:rsidDel="006C52AC">
            <w:rPr>
              <w:rFonts w:cstheme="minorHAnsi"/>
              <w:sz w:val="24"/>
              <w:szCs w:val="24"/>
            </w:rPr>
            <w:delText>ARGOMEDO D ELA CRUZ</w:delText>
          </w:r>
        </w:del>
      </w:ins>
    </w:p>
    <w:p w:rsidR="003A746D" w:rsidRPr="005903F6" w:rsidDel="006C52AC" w:rsidRDefault="003A746D">
      <w:pPr>
        <w:pStyle w:val="Ttulo2"/>
        <w:ind w:left="993"/>
        <w:rPr>
          <w:ins w:id="4849" w:author="Cintia Olivares Ruiz" w:date="2019-07-19T02:07:00Z"/>
          <w:del w:id="4850" w:author="Briceño-PC" w:date="2019-07-19T09:07:00Z"/>
          <w:rFonts w:cstheme="minorHAnsi"/>
          <w:sz w:val="24"/>
          <w:szCs w:val="24"/>
        </w:rPr>
        <w:pPrChange w:id="4851" w:author="Briceño-PC" w:date="2019-07-19T09:07:00Z">
          <w:pPr>
            <w:autoSpaceDE w:val="0"/>
            <w:autoSpaceDN w:val="0"/>
            <w:adjustRightInd w:val="0"/>
            <w:spacing w:after="0" w:line="240" w:lineRule="auto"/>
            <w:ind w:left="2124"/>
            <w:jc w:val="both"/>
          </w:pPr>
        </w:pPrChange>
      </w:pPr>
      <w:ins w:id="4852" w:author="Cintia Olivares Ruiz" w:date="2019-07-19T02:07:00Z">
        <w:del w:id="4853" w:author="Briceño-PC" w:date="2019-07-19T09:07:00Z">
          <w:r w:rsidRPr="005903F6" w:rsidDel="006C52AC">
            <w:rPr>
              <w:rFonts w:cstheme="minorHAnsi"/>
              <w:b/>
              <w:sz w:val="24"/>
              <w:szCs w:val="24"/>
            </w:rPr>
            <w:delText xml:space="preserve">Carrera Profesional: </w:delText>
          </w:r>
          <w:r w:rsidRPr="005903F6" w:rsidDel="006C52AC">
            <w:rPr>
              <w:rFonts w:cstheme="minorHAnsi"/>
              <w:b/>
              <w:sz w:val="24"/>
              <w:szCs w:val="24"/>
            </w:rPr>
            <w:tab/>
          </w:r>
          <w:r w:rsidRPr="005903F6" w:rsidDel="006C52AC">
            <w:rPr>
              <w:rFonts w:cstheme="minorHAnsi"/>
              <w:b/>
              <w:sz w:val="24"/>
              <w:szCs w:val="24"/>
            </w:rPr>
            <w:tab/>
          </w:r>
          <w:r w:rsidRPr="005903F6" w:rsidDel="006C52AC">
            <w:rPr>
              <w:rFonts w:cstheme="minorHAnsi"/>
              <w:sz w:val="24"/>
              <w:szCs w:val="24"/>
            </w:rPr>
            <w:delText>Ing. De Sistemas</w:delText>
          </w:r>
        </w:del>
      </w:ins>
    </w:p>
    <w:p w:rsidR="00306E38" w:rsidDel="006C52AC" w:rsidRDefault="003A746D">
      <w:pPr>
        <w:pStyle w:val="Ttulo2"/>
        <w:ind w:left="993"/>
        <w:rPr>
          <w:ins w:id="4854" w:author="Cintia Olivares Ruiz" w:date="2019-07-19T02:12:00Z"/>
          <w:del w:id="4855" w:author="Briceño-PC" w:date="2019-07-19T09:07:00Z"/>
          <w:rFonts w:cstheme="minorHAnsi"/>
          <w:b/>
          <w:sz w:val="24"/>
          <w:szCs w:val="24"/>
        </w:rPr>
        <w:pPrChange w:id="4856" w:author="Briceño-PC" w:date="2019-07-19T09:07:00Z">
          <w:pPr>
            <w:ind w:left="1416" w:firstLine="708"/>
          </w:pPr>
        </w:pPrChange>
      </w:pPr>
      <w:ins w:id="4857" w:author="Cintia Olivares Ruiz" w:date="2019-07-19T02:07:00Z">
        <w:del w:id="4858" w:author="Briceño-PC" w:date="2019-07-19T09:07:00Z">
          <w:r w:rsidRPr="005903F6" w:rsidDel="006C52AC">
            <w:rPr>
              <w:rFonts w:cstheme="minorHAnsi"/>
              <w:b/>
              <w:sz w:val="24"/>
              <w:szCs w:val="24"/>
            </w:rPr>
            <w:delText>Especialidad:</w:delText>
          </w:r>
          <w:r w:rsidRPr="005903F6" w:rsidDel="006C52AC">
            <w:rPr>
              <w:rFonts w:cstheme="minorHAnsi"/>
              <w:b/>
              <w:sz w:val="24"/>
              <w:szCs w:val="24"/>
            </w:rPr>
            <w:tab/>
          </w:r>
          <w:r w:rsidRPr="005903F6" w:rsidDel="006C52AC">
            <w:rPr>
              <w:lang w:val="es-ES"/>
            </w:rPr>
            <w:delText>:</w:delText>
          </w:r>
          <w:r w:rsidRPr="003A746D" w:rsidDel="006C52AC">
            <w:delText xml:space="preserve"> </w:delText>
          </w:r>
        </w:del>
      </w:ins>
      <w:ins w:id="4859" w:author="Cintia Olivares Ruiz" w:date="2019-07-19T02:12:00Z">
        <w:del w:id="4860" w:author="Briceño-PC" w:date="2019-07-19T09:07:00Z">
          <w:r w:rsidR="00306E38" w:rsidRPr="005903F6" w:rsidDel="006C52AC">
            <w:rPr>
              <w:rFonts w:ascii="Times New Roman" w:hAnsi="Times New Roman" w:cs="Times New Roman"/>
              <w:sz w:val="24"/>
              <w:lang w:eastAsia="es-CO"/>
            </w:rPr>
            <w:delText>Especialista en Legislación Informática</w:delText>
          </w:r>
          <w:r w:rsidR="00306E38" w:rsidRPr="005903F6" w:rsidDel="006C52AC">
            <w:rPr>
              <w:rFonts w:cstheme="minorHAnsi"/>
              <w:b/>
              <w:sz w:val="24"/>
              <w:szCs w:val="24"/>
            </w:rPr>
            <w:delText xml:space="preserve"> </w:delText>
          </w:r>
        </w:del>
      </w:ins>
    </w:p>
    <w:p w:rsidR="003A746D" w:rsidDel="006C52AC" w:rsidRDefault="003A746D">
      <w:pPr>
        <w:pStyle w:val="Ttulo2"/>
        <w:ind w:left="993"/>
        <w:rPr>
          <w:ins w:id="4861" w:author="Cintia Olivares Ruiz" w:date="2019-07-19T02:07:00Z"/>
          <w:del w:id="4862" w:author="Briceño-PC" w:date="2019-07-19T09:07:00Z"/>
          <w:rFonts w:cstheme="minorHAnsi"/>
          <w:sz w:val="24"/>
          <w:szCs w:val="24"/>
        </w:rPr>
        <w:pPrChange w:id="4863" w:author="Briceño-PC" w:date="2019-07-19T09:07:00Z">
          <w:pPr>
            <w:ind w:left="1416" w:firstLine="708"/>
          </w:pPr>
        </w:pPrChange>
      </w:pPr>
      <w:ins w:id="4864" w:author="Cintia Olivares Ruiz" w:date="2019-07-19T02:07:00Z">
        <w:del w:id="4865" w:author="Briceño-PC" w:date="2019-07-19T09:07:00Z">
          <w:r w:rsidRPr="005903F6" w:rsidDel="006C52AC">
            <w:rPr>
              <w:rFonts w:cstheme="minorHAnsi"/>
              <w:b/>
              <w:sz w:val="24"/>
              <w:szCs w:val="24"/>
            </w:rPr>
            <w:delText xml:space="preserve">Teléfono Móvil: </w:delText>
          </w:r>
          <w:r w:rsidRPr="005903F6" w:rsidDel="006C52AC">
            <w:rPr>
              <w:rFonts w:cstheme="minorHAnsi"/>
              <w:b/>
              <w:sz w:val="24"/>
              <w:szCs w:val="24"/>
            </w:rPr>
            <w:tab/>
          </w:r>
          <w:r w:rsidRPr="005903F6" w:rsidDel="006C52AC">
            <w:rPr>
              <w:rFonts w:cstheme="minorHAnsi"/>
              <w:b/>
              <w:sz w:val="24"/>
              <w:szCs w:val="24"/>
            </w:rPr>
            <w:tab/>
          </w:r>
          <w:r w:rsidRPr="005903F6" w:rsidDel="006C52AC">
            <w:rPr>
              <w:rFonts w:cstheme="minorHAnsi"/>
              <w:sz w:val="24"/>
              <w:szCs w:val="24"/>
            </w:rPr>
            <w:delText>981559813</w:delText>
          </w:r>
        </w:del>
      </w:ins>
    </w:p>
    <w:p w:rsidR="003A746D" w:rsidRPr="00F57236" w:rsidDel="006C52AC" w:rsidRDefault="003A746D">
      <w:pPr>
        <w:pStyle w:val="Ttulo2"/>
        <w:ind w:left="993"/>
        <w:rPr>
          <w:ins w:id="4866" w:author="Cintia Olivares Ruiz" w:date="2019-07-19T02:07:00Z"/>
          <w:del w:id="4867" w:author="Briceño-PC" w:date="2019-07-19T09:07:00Z"/>
          <w:rFonts w:cstheme="minorHAnsi"/>
          <w:sz w:val="24"/>
          <w:szCs w:val="24"/>
        </w:rPr>
        <w:pPrChange w:id="4868" w:author="Briceño-PC" w:date="2019-07-19T09:07:00Z">
          <w:pPr>
            <w:pStyle w:val="Prrafodelista"/>
            <w:numPr>
              <w:numId w:val="85"/>
            </w:numPr>
            <w:autoSpaceDE w:val="0"/>
            <w:autoSpaceDN w:val="0"/>
            <w:adjustRightInd w:val="0"/>
            <w:spacing w:after="0" w:line="240" w:lineRule="auto"/>
            <w:ind w:left="2136" w:hanging="360"/>
            <w:jc w:val="both"/>
          </w:pPr>
        </w:pPrChange>
      </w:pPr>
      <w:ins w:id="4869" w:author="Cintia Olivares Ruiz" w:date="2019-07-19T02:07:00Z">
        <w:del w:id="4870" w:author="Briceño-PC" w:date="2019-07-19T09:07:00Z">
          <w:r w:rsidRPr="008E733C" w:rsidDel="006C52AC">
            <w:rPr>
              <w:rFonts w:cstheme="minorHAnsi"/>
              <w:b/>
              <w:sz w:val="24"/>
              <w:szCs w:val="24"/>
            </w:rPr>
            <w:delText xml:space="preserve">Nombres: </w:delText>
          </w:r>
          <w:r w:rsidRPr="008E733C" w:rsidDel="006C52AC">
            <w:rPr>
              <w:rFonts w:cstheme="minorHAnsi"/>
              <w:b/>
              <w:sz w:val="24"/>
              <w:szCs w:val="24"/>
            </w:rPr>
            <w:tab/>
          </w:r>
          <w:r w:rsidRPr="008E733C" w:rsidDel="006C52AC">
            <w:rPr>
              <w:rFonts w:cstheme="minorHAnsi"/>
              <w:b/>
              <w:sz w:val="24"/>
              <w:szCs w:val="24"/>
            </w:rPr>
            <w:tab/>
          </w:r>
          <w:r w:rsidRPr="00A15BC3" w:rsidDel="006C52AC">
            <w:rPr>
              <w:rFonts w:cstheme="minorHAnsi"/>
              <w:sz w:val="24"/>
              <w:szCs w:val="24"/>
            </w:rPr>
            <w:tab/>
          </w:r>
        </w:del>
      </w:ins>
      <w:ins w:id="4871" w:author="Cintia Olivares Ruiz" w:date="2019-07-19T02:09:00Z">
        <w:del w:id="4872" w:author="Briceño-PC" w:date="2019-07-19T09:07:00Z">
          <w:r w:rsidR="00EC50D1" w:rsidDel="006C52AC">
            <w:rPr>
              <w:rFonts w:cstheme="minorHAnsi"/>
              <w:sz w:val="24"/>
              <w:szCs w:val="24"/>
            </w:rPr>
            <w:delText>Jairo Raúl</w:delText>
          </w:r>
        </w:del>
      </w:ins>
    </w:p>
    <w:p w:rsidR="003A746D" w:rsidRPr="005903F6" w:rsidDel="006C52AC" w:rsidRDefault="003A746D">
      <w:pPr>
        <w:pStyle w:val="Ttulo2"/>
        <w:ind w:left="993"/>
        <w:rPr>
          <w:ins w:id="4873" w:author="Cintia Olivares Ruiz" w:date="2019-07-19T02:07:00Z"/>
          <w:del w:id="4874" w:author="Briceño-PC" w:date="2019-07-19T09:07:00Z"/>
          <w:rFonts w:cstheme="minorHAnsi"/>
          <w:sz w:val="24"/>
          <w:szCs w:val="24"/>
        </w:rPr>
        <w:pPrChange w:id="4875" w:author="Briceño-PC" w:date="2019-07-19T09:07:00Z">
          <w:pPr>
            <w:autoSpaceDE w:val="0"/>
            <w:autoSpaceDN w:val="0"/>
            <w:adjustRightInd w:val="0"/>
            <w:spacing w:after="0" w:line="240" w:lineRule="auto"/>
            <w:ind w:left="1416" w:firstLine="708"/>
            <w:jc w:val="both"/>
          </w:pPr>
        </w:pPrChange>
      </w:pPr>
      <w:ins w:id="4876" w:author="Cintia Olivares Ruiz" w:date="2019-07-19T02:07:00Z">
        <w:del w:id="4877" w:author="Briceño-PC" w:date="2019-07-19T09:07:00Z">
          <w:r w:rsidRPr="005903F6" w:rsidDel="006C52AC">
            <w:rPr>
              <w:rFonts w:cstheme="minorHAnsi"/>
              <w:b/>
              <w:sz w:val="24"/>
              <w:szCs w:val="24"/>
            </w:rPr>
            <w:delText xml:space="preserve">Apellidos: </w:delText>
          </w:r>
          <w:r w:rsidRPr="005903F6" w:rsidDel="006C52AC">
            <w:rPr>
              <w:rFonts w:cstheme="minorHAnsi"/>
              <w:b/>
              <w:sz w:val="24"/>
              <w:szCs w:val="24"/>
            </w:rPr>
            <w:tab/>
          </w:r>
          <w:r w:rsidRPr="005903F6" w:rsidDel="006C52AC">
            <w:rPr>
              <w:rFonts w:cstheme="minorHAnsi"/>
              <w:sz w:val="24"/>
              <w:szCs w:val="24"/>
            </w:rPr>
            <w:tab/>
          </w:r>
          <w:r w:rsidRPr="005903F6" w:rsidDel="006C52AC">
            <w:rPr>
              <w:rFonts w:cstheme="minorHAnsi"/>
              <w:sz w:val="24"/>
              <w:szCs w:val="24"/>
            </w:rPr>
            <w:tab/>
          </w:r>
        </w:del>
      </w:ins>
      <w:ins w:id="4878" w:author="Cintia Olivares Ruiz" w:date="2019-07-19T02:09:00Z">
        <w:del w:id="4879" w:author="Briceño-PC" w:date="2019-07-19T09:07:00Z">
          <w:r w:rsidR="00EC50D1" w:rsidDel="006C52AC">
            <w:rPr>
              <w:rFonts w:cstheme="minorHAnsi"/>
              <w:sz w:val="24"/>
              <w:szCs w:val="24"/>
            </w:rPr>
            <w:delText>NAVEZ AROCA</w:delText>
          </w:r>
        </w:del>
      </w:ins>
    </w:p>
    <w:p w:rsidR="003A746D" w:rsidRPr="005903F6" w:rsidDel="006C52AC" w:rsidRDefault="003A746D">
      <w:pPr>
        <w:pStyle w:val="Ttulo2"/>
        <w:ind w:left="993"/>
        <w:rPr>
          <w:ins w:id="4880" w:author="Cintia Olivares Ruiz" w:date="2019-07-19T02:07:00Z"/>
          <w:del w:id="4881" w:author="Briceño-PC" w:date="2019-07-19T09:07:00Z"/>
          <w:rFonts w:cstheme="minorHAnsi"/>
          <w:sz w:val="24"/>
          <w:szCs w:val="24"/>
        </w:rPr>
        <w:pPrChange w:id="4882" w:author="Briceño-PC" w:date="2019-07-19T09:07:00Z">
          <w:pPr>
            <w:autoSpaceDE w:val="0"/>
            <w:autoSpaceDN w:val="0"/>
            <w:adjustRightInd w:val="0"/>
            <w:spacing w:after="0" w:line="240" w:lineRule="auto"/>
            <w:ind w:left="2124"/>
            <w:jc w:val="both"/>
          </w:pPr>
        </w:pPrChange>
      </w:pPr>
      <w:ins w:id="4883" w:author="Cintia Olivares Ruiz" w:date="2019-07-19T02:07:00Z">
        <w:del w:id="4884" w:author="Briceño-PC" w:date="2019-07-19T09:07:00Z">
          <w:r w:rsidRPr="005903F6" w:rsidDel="006C52AC">
            <w:rPr>
              <w:rFonts w:cstheme="minorHAnsi"/>
              <w:b/>
              <w:sz w:val="24"/>
              <w:szCs w:val="24"/>
            </w:rPr>
            <w:delText xml:space="preserve">Carrera Profesional: </w:delText>
          </w:r>
          <w:r w:rsidRPr="005903F6" w:rsidDel="006C52AC">
            <w:rPr>
              <w:rFonts w:cstheme="minorHAnsi"/>
              <w:b/>
              <w:sz w:val="24"/>
              <w:szCs w:val="24"/>
            </w:rPr>
            <w:tab/>
          </w:r>
          <w:r w:rsidRPr="005903F6" w:rsidDel="006C52AC">
            <w:rPr>
              <w:rFonts w:cstheme="minorHAnsi"/>
              <w:b/>
              <w:sz w:val="24"/>
              <w:szCs w:val="24"/>
            </w:rPr>
            <w:tab/>
          </w:r>
          <w:r w:rsidRPr="005903F6" w:rsidDel="006C52AC">
            <w:rPr>
              <w:rFonts w:cstheme="minorHAnsi"/>
              <w:sz w:val="24"/>
              <w:szCs w:val="24"/>
            </w:rPr>
            <w:delText>Ing. De Sistemas</w:delText>
          </w:r>
        </w:del>
      </w:ins>
    </w:p>
    <w:p w:rsidR="003A746D" w:rsidDel="006C52AC" w:rsidRDefault="003A746D">
      <w:pPr>
        <w:pStyle w:val="Ttulo2"/>
        <w:ind w:left="993"/>
        <w:rPr>
          <w:ins w:id="4885" w:author="Cintia Olivares Ruiz" w:date="2019-07-19T02:07:00Z"/>
          <w:del w:id="4886" w:author="Briceño-PC" w:date="2019-07-19T09:07:00Z"/>
          <w:lang w:val="es-ES"/>
        </w:rPr>
        <w:pPrChange w:id="4887" w:author="Briceño-PC" w:date="2019-07-19T09:07:00Z">
          <w:pPr>
            <w:ind w:left="1416" w:firstLine="708"/>
          </w:pPr>
        </w:pPrChange>
      </w:pPr>
      <w:ins w:id="4888" w:author="Cintia Olivares Ruiz" w:date="2019-07-19T02:07:00Z">
        <w:del w:id="4889" w:author="Briceño-PC" w:date="2019-07-19T09:07:00Z">
          <w:r w:rsidRPr="005903F6" w:rsidDel="006C52AC">
            <w:rPr>
              <w:rFonts w:cstheme="minorHAnsi"/>
              <w:b/>
              <w:sz w:val="24"/>
              <w:szCs w:val="24"/>
            </w:rPr>
            <w:delText>Especialidad:</w:delText>
          </w:r>
          <w:r w:rsidRPr="005903F6" w:rsidDel="006C52AC">
            <w:rPr>
              <w:rFonts w:cstheme="minorHAnsi"/>
              <w:b/>
              <w:sz w:val="24"/>
              <w:szCs w:val="24"/>
            </w:rPr>
            <w:tab/>
          </w:r>
          <w:r w:rsidRPr="005903F6" w:rsidDel="006C52AC">
            <w:rPr>
              <w:rFonts w:cstheme="minorHAnsi"/>
              <w:b/>
              <w:sz w:val="24"/>
              <w:szCs w:val="24"/>
            </w:rPr>
            <w:tab/>
          </w:r>
          <w:r w:rsidRPr="005903F6" w:rsidDel="006C52AC">
            <w:rPr>
              <w:lang w:val="es-ES"/>
            </w:rPr>
            <w:delText>:</w:delText>
          </w:r>
        </w:del>
      </w:ins>
      <w:ins w:id="4890" w:author="Cintia Olivares Ruiz" w:date="2019-07-19T02:13:00Z">
        <w:del w:id="4891" w:author="Briceño-PC" w:date="2019-07-19T09:07:00Z">
          <w:r w:rsidR="00BE6427" w:rsidRPr="00BE6427" w:rsidDel="006C52AC">
            <w:delText xml:space="preserve"> </w:delText>
          </w:r>
          <w:r w:rsidR="00BE6427" w:rsidRPr="00BE6427" w:rsidDel="006C52AC">
            <w:rPr>
              <w:lang w:val="es-ES"/>
            </w:rPr>
            <w:delText>Especialista en uso herramientas computacionales</w:delText>
          </w:r>
        </w:del>
      </w:ins>
    </w:p>
    <w:p w:rsidR="003A746D" w:rsidDel="006C52AC" w:rsidRDefault="003A746D">
      <w:pPr>
        <w:pStyle w:val="Ttulo2"/>
        <w:ind w:left="993"/>
        <w:rPr>
          <w:ins w:id="4892" w:author="Cintia Olivares Ruiz" w:date="2019-07-19T02:09:00Z"/>
          <w:del w:id="4893" w:author="Briceño-PC" w:date="2019-07-19T09:07:00Z"/>
          <w:rFonts w:cstheme="minorHAnsi"/>
          <w:sz w:val="24"/>
          <w:szCs w:val="24"/>
        </w:rPr>
        <w:pPrChange w:id="4894" w:author="Briceño-PC" w:date="2019-07-19T09:07:00Z">
          <w:pPr>
            <w:ind w:left="1416" w:firstLine="708"/>
          </w:pPr>
        </w:pPrChange>
      </w:pPr>
      <w:ins w:id="4895" w:author="Cintia Olivares Ruiz" w:date="2019-07-19T02:07:00Z">
        <w:del w:id="4896" w:author="Briceño-PC" w:date="2019-07-19T09:07:00Z">
          <w:r w:rsidRPr="005903F6" w:rsidDel="006C52AC">
            <w:rPr>
              <w:rFonts w:cstheme="minorHAnsi"/>
              <w:b/>
              <w:sz w:val="24"/>
              <w:szCs w:val="24"/>
            </w:rPr>
            <w:delText xml:space="preserve">Teléfono Móvil: </w:delText>
          </w:r>
          <w:r w:rsidRPr="005903F6" w:rsidDel="006C52AC">
            <w:rPr>
              <w:rFonts w:cstheme="minorHAnsi"/>
              <w:b/>
              <w:sz w:val="24"/>
              <w:szCs w:val="24"/>
            </w:rPr>
            <w:tab/>
          </w:r>
          <w:r w:rsidRPr="005903F6" w:rsidDel="006C52AC">
            <w:rPr>
              <w:rFonts w:cstheme="minorHAnsi"/>
              <w:b/>
              <w:sz w:val="24"/>
              <w:szCs w:val="24"/>
            </w:rPr>
            <w:tab/>
          </w:r>
          <w:r w:rsidRPr="005903F6" w:rsidDel="006C52AC">
            <w:rPr>
              <w:rFonts w:cstheme="minorHAnsi"/>
              <w:sz w:val="24"/>
              <w:szCs w:val="24"/>
            </w:rPr>
            <w:delText>981559813</w:delText>
          </w:r>
        </w:del>
      </w:ins>
    </w:p>
    <w:p w:rsidR="00D02BAC" w:rsidDel="006C52AC" w:rsidRDefault="00D02BAC">
      <w:pPr>
        <w:pStyle w:val="Ttulo2"/>
        <w:ind w:left="993"/>
        <w:rPr>
          <w:ins w:id="4897" w:author="Cintia Olivares Ruiz" w:date="2019-07-19T02:09:00Z"/>
          <w:del w:id="4898" w:author="Briceño-PC" w:date="2019-07-19T09:07:00Z"/>
          <w:rFonts w:cstheme="minorHAnsi"/>
          <w:sz w:val="24"/>
          <w:szCs w:val="24"/>
        </w:rPr>
        <w:pPrChange w:id="4899" w:author="Briceño-PC" w:date="2019-07-19T09:07:00Z">
          <w:pPr>
            <w:ind w:left="1416" w:firstLine="708"/>
          </w:pPr>
        </w:pPrChange>
      </w:pPr>
    </w:p>
    <w:p w:rsidR="00D02BAC" w:rsidDel="006C52AC" w:rsidRDefault="00D02BAC">
      <w:pPr>
        <w:pStyle w:val="Ttulo2"/>
        <w:ind w:left="993"/>
        <w:rPr>
          <w:ins w:id="4900" w:author="Cintia Olivares Ruiz" w:date="2019-07-19T02:07:00Z"/>
          <w:del w:id="4901" w:author="Briceño-PC" w:date="2019-07-19T09:07:00Z"/>
          <w:rFonts w:cstheme="minorHAnsi"/>
          <w:sz w:val="24"/>
          <w:szCs w:val="24"/>
        </w:rPr>
        <w:pPrChange w:id="4902" w:author="Briceño-PC" w:date="2019-07-19T09:07:00Z">
          <w:pPr>
            <w:ind w:left="1416" w:firstLine="708"/>
          </w:pPr>
        </w:pPrChange>
      </w:pPr>
    </w:p>
    <w:p w:rsidR="003A746D" w:rsidRPr="00F57236" w:rsidDel="006C52AC" w:rsidRDefault="003A746D">
      <w:pPr>
        <w:pStyle w:val="Ttulo2"/>
        <w:ind w:left="993"/>
        <w:rPr>
          <w:ins w:id="4903" w:author="Cintia Olivares Ruiz" w:date="2019-07-19T02:07:00Z"/>
          <w:del w:id="4904" w:author="Briceño-PC" w:date="2019-07-19T09:07:00Z"/>
          <w:rFonts w:cstheme="minorHAnsi"/>
          <w:sz w:val="24"/>
          <w:szCs w:val="24"/>
        </w:rPr>
        <w:pPrChange w:id="4905" w:author="Briceño-PC" w:date="2019-07-19T09:07:00Z">
          <w:pPr>
            <w:pStyle w:val="Prrafodelista"/>
            <w:numPr>
              <w:numId w:val="85"/>
            </w:numPr>
            <w:autoSpaceDE w:val="0"/>
            <w:autoSpaceDN w:val="0"/>
            <w:adjustRightInd w:val="0"/>
            <w:spacing w:after="0" w:line="240" w:lineRule="auto"/>
            <w:ind w:left="2136" w:hanging="360"/>
            <w:jc w:val="both"/>
          </w:pPr>
        </w:pPrChange>
      </w:pPr>
      <w:ins w:id="4906" w:author="Cintia Olivares Ruiz" w:date="2019-07-19T02:07:00Z">
        <w:del w:id="4907" w:author="Briceño-PC" w:date="2019-07-19T09:07:00Z">
          <w:r w:rsidRPr="008E733C" w:rsidDel="006C52AC">
            <w:rPr>
              <w:rFonts w:cstheme="minorHAnsi"/>
              <w:b/>
              <w:sz w:val="24"/>
              <w:szCs w:val="24"/>
            </w:rPr>
            <w:delText xml:space="preserve">Nombres: </w:delText>
          </w:r>
          <w:r w:rsidRPr="008E733C" w:rsidDel="006C52AC">
            <w:rPr>
              <w:rFonts w:cstheme="minorHAnsi"/>
              <w:b/>
              <w:sz w:val="24"/>
              <w:szCs w:val="24"/>
            </w:rPr>
            <w:tab/>
          </w:r>
          <w:r w:rsidRPr="008E733C" w:rsidDel="006C52AC">
            <w:rPr>
              <w:rFonts w:cstheme="minorHAnsi"/>
              <w:b/>
              <w:sz w:val="24"/>
              <w:szCs w:val="24"/>
            </w:rPr>
            <w:tab/>
          </w:r>
          <w:r w:rsidRPr="00A15BC3" w:rsidDel="006C52AC">
            <w:rPr>
              <w:rFonts w:cstheme="minorHAnsi"/>
              <w:sz w:val="24"/>
              <w:szCs w:val="24"/>
            </w:rPr>
            <w:tab/>
          </w:r>
        </w:del>
      </w:ins>
      <w:ins w:id="4908" w:author="Cintia Olivares Ruiz" w:date="2019-07-19T02:09:00Z">
        <w:del w:id="4909" w:author="Briceño-PC" w:date="2019-07-19T09:07:00Z">
          <w:r w:rsidR="00D02BAC" w:rsidDel="006C52AC">
            <w:rPr>
              <w:rFonts w:cstheme="minorHAnsi"/>
              <w:sz w:val="24"/>
              <w:szCs w:val="24"/>
            </w:rPr>
            <w:delText>Cintia Melissa</w:delText>
          </w:r>
        </w:del>
      </w:ins>
    </w:p>
    <w:p w:rsidR="003A746D" w:rsidRPr="005903F6" w:rsidDel="006C52AC" w:rsidRDefault="003A746D">
      <w:pPr>
        <w:pStyle w:val="Ttulo2"/>
        <w:ind w:left="993"/>
        <w:rPr>
          <w:ins w:id="4910" w:author="Cintia Olivares Ruiz" w:date="2019-07-19T02:07:00Z"/>
          <w:del w:id="4911" w:author="Briceño-PC" w:date="2019-07-19T09:07:00Z"/>
          <w:rFonts w:cstheme="minorHAnsi"/>
          <w:sz w:val="24"/>
          <w:szCs w:val="24"/>
        </w:rPr>
        <w:pPrChange w:id="4912" w:author="Briceño-PC" w:date="2019-07-19T09:07:00Z">
          <w:pPr>
            <w:autoSpaceDE w:val="0"/>
            <w:autoSpaceDN w:val="0"/>
            <w:adjustRightInd w:val="0"/>
            <w:spacing w:after="0" w:line="240" w:lineRule="auto"/>
            <w:ind w:left="1416" w:firstLine="708"/>
            <w:jc w:val="both"/>
          </w:pPr>
        </w:pPrChange>
      </w:pPr>
      <w:ins w:id="4913" w:author="Cintia Olivares Ruiz" w:date="2019-07-19T02:07:00Z">
        <w:del w:id="4914" w:author="Briceño-PC" w:date="2019-07-19T09:07:00Z">
          <w:r w:rsidRPr="005903F6" w:rsidDel="006C52AC">
            <w:rPr>
              <w:rFonts w:cstheme="minorHAnsi"/>
              <w:b/>
              <w:sz w:val="24"/>
              <w:szCs w:val="24"/>
            </w:rPr>
            <w:delText xml:space="preserve">Apellidos: </w:delText>
          </w:r>
          <w:r w:rsidRPr="005903F6" w:rsidDel="006C52AC">
            <w:rPr>
              <w:rFonts w:cstheme="minorHAnsi"/>
              <w:b/>
              <w:sz w:val="24"/>
              <w:szCs w:val="24"/>
            </w:rPr>
            <w:tab/>
          </w:r>
          <w:r w:rsidRPr="005903F6" w:rsidDel="006C52AC">
            <w:rPr>
              <w:rFonts w:cstheme="minorHAnsi"/>
              <w:sz w:val="24"/>
              <w:szCs w:val="24"/>
            </w:rPr>
            <w:tab/>
          </w:r>
          <w:r w:rsidRPr="005903F6" w:rsidDel="006C52AC">
            <w:rPr>
              <w:rFonts w:cstheme="minorHAnsi"/>
              <w:sz w:val="24"/>
              <w:szCs w:val="24"/>
            </w:rPr>
            <w:tab/>
          </w:r>
        </w:del>
      </w:ins>
      <w:ins w:id="4915" w:author="Cintia Olivares Ruiz" w:date="2019-07-19T02:10:00Z">
        <w:del w:id="4916" w:author="Briceño-PC" w:date="2019-07-19T09:07:00Z">
          <w:r w:rsidR="00D02BAC" w:rsidDel="006C52AC">
            <w:rPr>
              <w:rFonts w:cstheme="minorHAnsi"/>
              <w:sz w:val="24"/>
              <w:szCs w:val="24"/>
            </w:rPr>
            <w:delText>Olivares Ruiz</w:delText>
          </w:r>
        </w:del>
      </w:ins>
    </w:p>
    <w:p w:rsidR="003A746D" w:rsidRPr="005903F6" w:rsidDel="006C52AC" w:rsidRDefault="003A746D">
      <w:pPr>
        <w:pStyle w:val="Ttulo2"/>
        <w:ind w:left="993"/>
        <w:rPr>
          <w:ins w:id="4917" w:author="Cintia Olivares Ruiz" w:date="2019-07-19T02:07:00Z"/>
          <w:del w:id="4918" w:author="Briceño-PC" w:date="2019-07-19T09:07:00Z"/>
          <w:rFonts w:cstheme="minorHAnsi"/>
          <w:sz w:val="24"/>
          <w:szCs w:val="24"/>
        </w:rPr>
        <w:pPrChange w:id="4919" w:author="Briceño-PC" w:date="2019-07-19T09:07:00Z">
          <w:pPr>
            <w:autoSpaceDE w:val="0"/>
            <w:autoSpaceDN w:val="0"/>
            <w:adjustRightInd w:val="0"/>
            <w:spacing w:after="0" w:line="240" w:lineRule="auto"/>
            <w:ind w:left="2124"/>
            <w:jc w:val="both"/>
          </w:pPr>
        </w:pPrChange>
      </w:pPr>
      <w:ins w:id="4920" w:author="Cintia Olivares Ruiz" w:date="2019-07-19T02:07:00Z">
        <w:del w:id="4921" w:author="Briceño-PC" w:date="2019-07-19T09:07:00Z">
          <w:r w:rsidRPr="005903F6" w:rsidDel="006C52AC">
            <w:rPr>
              <w:rFonts w:cstheme="minorHAnsi"/>
              <w:b/>
              <w:sz w:val="24"/>
              <w:szCs w:val="24"/>
            </w:rPr>
            <w:delText xml:space="preserve">Carrera Profesional: </w:delText>
          </w:r>
          <w:r w:rsidRPr="005903F6" w:rsidDel="006C52AC">
            <w:rPr>
              <w:rFonts w:cstheme="minorHAnsi"/>
              <w:b/>
              <w:sz w:val="24"/>
              <w:szCs w:val="24"/>
            </w:rPr>
            <w:tab/>
          </w:r>
          <w:r w:rsidRPr="005903F6" w:rsidDel="006C52AC">
            <w:rPr>
              <w:rFonts w:cstheme="minorHAnsi"/>
              <w:b/>
              <w:sz w:val="24"/>
              <w:szCs w:val="24"/>
            </w:rPr>
            <w:tab/>
          </w:r>
          <w:r w:rsidRPr="005903F6" w:rsidDel="006C52AC">
            <w:rPr>
              <w:rFonts w:cstheme="minorHAnsi"/>
              <w:sz w:val="24"/>
              <w:szCs w:val="24"/>
            </w:rPr>
            <w:delText>Ing. De Sistemas</w:delText>
          </w:r>
        </w:del>
      </w:ins>
    </w:p>
    <w:p w:rsidR="003A746D" w:rsidDel="006C52AC" w:rsidRDefault="003A746D">
      <w:pPr>
        <w:pStyle w:val="Ttulo2"/>
        <w:ind w:left="993"/>
        <w:rPr>
          <w:ins w:id="4922" w:author="Cintia Olivares Ruiz" w:date="2019-07-19T02:07:00Z"/>
          <w:del w:id="4923" w:author="Briceño-PC" w:date="2019-07-19T09:07:00Z"/>
          <w:lang w:val="es-ES"/>
        </w:rPr>
        <w:pPrChange w:id="4924" w:author="Briceño-PC" w:date="2019-07-19T09:07:00Z">
          <w:pPr>
            <w:ind w:left="1416" w:firstLine="708"/>
          </w:pPr>
        </w:pPrChange>
      </w:pPr>
      <w:ins w:id="4925" w:author="Cintia Olivares Ruiz" w:date="2019-07-19T02:07:00Z">
        <w:del w:id="4926" w:author="Briceño-PC" w:date="2019-07-19T09:07:00Z">
          <w:r w:rsidRPr="005903F6" w:rsidDel="006C52AC">
            <w:rPr>
              <w:rFonts w:cstheme="minorHAnsi"/>
              <w:b/>
              <w:sz w:val="24"/>
              <w:szCs w:val="24"/>
            </w:rPr>
            <w:delText>Especialidad:</w:delText>
          </w:r>
          <w:r w:rsidRPr="005903F6" w:rsidDel="006C52AC">
            <w:rPr>
              <w:rFonts w:cstheme="minorHAnsi"/>
              <w:b/>
              <w:sz w:val="24"/>
              <w:szCs w:val="24"/>
            </w:rPr>
            <w:tab/>
          </w:r>
          <w:r w:rsidRPr="005903F6" w:rsidDel="006C52AC">
            <w:rPr>
              <w:rFonts w:cstheme="minorHAnsi"/>
              <w:b/>
              <w:sz w:val="24"/>
              <w:szCs w:val="24"/>
            </w:rPr>
            <w:tab/>
          </w:r>
          <w:r w:rsidRPr="005903F6" w:rsidDel="006C52AC">
            <w:rPr>
              <w:rFonts w:cstheme="minorHAnsi"/>
              <w:b/>
              <w:sz w:val="24"/>
              <w:szCs w:val="24"/>
            </w:rPr>
            <w:tab/>
          </w:r>
          <w:r w:rsidRPr="005903F6" w:rsidDel="006C52AC">
            <w:rPr>
              <w:lang w:val="es-ES"/>
            </w:rPr>
            <w:delText>:</w:delText>
          </w:r>
        </w:del>
      </w:ins>
      <w:ins w:id="4927" w:author="Cintia Olivares Ruiz" w:date="2019-07-19T02:13:00Z">
        <w:del w:id="4928" w:author="Briceño-PC" w:date="2019-07-19T09:07:00Z">
          <w:r w:rsidR="00486734" w:rsidRPr="00486734" w:rsidDel="006C52AC">
            <w:delText xml:space="preserve"> </w:delText>
          </w:r>
          <w:r w:rsidR="00486734" w:rsidRPr="00486734" w:rsidDel="006C52AC">
            <w:rPr>
              <w:lang w:val="es-ES"/>
            </w:rPr>
            <w:delText>Especialista en ofimática</w:delText>
          </w:r>
        </w:del>
      </w:ins>
    </w:p>
    <w:p w:rsidR="003A746D" w:rsidDel="006C52AC" w:rsidRDefault="003A746D">
      <w:pPr>
        <w:pStyle w:val="Ttulo2"/>
        <w:ind w:left="993"/>
        <w:rPr>
          <w:ins w:id="4929" w:author="Cintia Olivares Ruiz" w:date="2019-07-19T02:14:00Z"/>
          <w:del w:id="4930" w:author="Briceño-PC" w:date="2019-07-19T09:07:00Z"/>
          <w:rFonts w:cstheme="minorHAnsi"/>
          <w:sz w:val="24"/>
          <w:szCs w:val="24"/>
        </w:rPr>
        <w:pPrChange w:id="4931" w:author="Briceño-PC" w:date="2019-07-19T09:07:00Z">
          <w:pPr>
            <w:pStyle w:val="Prrafodelista"/>
            <w:numPr>
              <w:numId w:val="76"/>
            </w:numPr>
            <w:autoSpaceDE w:val="0"/>
            <w:autoSpaceDN w:val="0"/>
            <w:adjustRightInd w:val="0"/>
            <w:spacing w:after="0" w:line="240" w:lineRule="auto"/>
            <w:ind w:left="1080" w:hanging="720"/>
            <w:jc w:val="both"/>
          </w:pPr>
        </w:pPrChange>
      </w:pPr>
      <w:ins w:id="4932" w:author="Cintia Olivares Ruiz" w:date="2019-07-19T02:07:00Z">
        <w:del w:id="4933" w:author="Briceño-PC" w:date="2019-07-19T09:07:00Z">
          <w:r w:rsidRPr="005903F6" w:rsidDel="006C52AC">
            <w:rPr>
              <w:rFonts w:cstheme="minorHAnsi"/>
              <w:b/>
              <w:sz w:val="24"/>
              <w:szCs w:val="24"/>
            </w:rPr>
            <w:delText xml:space="preserve">Teléfono Móvil: </w:delText>
          </w:r>
          <w:r w:rsidRPr="005903F6" w:rsidDel="006C52AC">
            <w:rPr>
              <w:rFonts w:cstheme="minorHAnsi"/>
              <w:b/>
              <w:sz w:val="24"/>
              <w:szCs w:val="24"/>
            </w:rPr>
            <w:tab/>
          </w:r>
          <w:r w:rsidRPr="005903F6" w:rsidDel="006C52AC">
            <w:rPr>
              <w:rFonts w:cstheme="minorHAnsi"/>
              <w:b/>
              <w:sz w:val="24"/>
              <w:szCs w:val="24"/>
            </w:rPr>
            <w:tab/>
          </w:r>
        </w:del>
      </w:ins>
      <w:ins w:id="4934" w:author="Cintia Olivares Ruiz" w:date="2019-07-19T02:10:00Z">
        <w:del w:id="4935" w:author="Briceño-PC" w:date="2019-07-19T09:07:00Z">
          <w:r w:rsidR="00E93AE4" w:rsidDel="006C52AC">
            <w:rPr>
              <w:rFonts w:cstheme="minorHAnsi"/>
              <w:sz w:val="24"/>
              <w:szCs w:val="24"/>
            </w:rPr>
            <w:delText>923211323</w:delText>
          </w:r>
        </w:del>
      </w:ins>
    </w:p>
    <w:p w:rsidR="005C0581" w:rsidDel="006C52AC" w:rsidRDefault="005C0581">
      <w:pPr>
        <w:pStyle w:val="Ttulo2"/>
        <w:ind w:left="993"/>
        <w:rPr>
          <w:ins w:id="4936" w:author="Cintia Olivares Ruiz" w:date="2019-07-19T02:15:00Z"/>
          <w:del w:id="4937" w:author="Briceño-PC" w:date="2019-07-19T09:07:00Z"/>
          <w:rFonts w:cstheme="minorHAnsi"/>
          <w:sz w:val="24"/>
          <w:szCs w:val="24"/>
        </w:rPr>
        <w:pPrChange w:id="4938" w:author="Briceño-PC" w:date="2019-07-19T09:07:00Z">
          <w:pPr>
            <w:pStyle w:val="Prrafodelista"/>
            <w:numPr>
              <w:numId w:val="76"/>
            </w:numPr>
            <w:autoSpaceDE w:val="0"/>
            <w:autoSpaceDN w:val="0"/>
            <w:adjustRightInd w:val="0"/>
            <w:spacing w:after="0" w:line="240" w:lineRule="auto"/>
            <w:ind w:left="1080" w:hanging="720"/>
            <w:jc w:val="both"/>
          </w:pPr>
        </w:pPrChange>
      </w:pPr>
      <w:ins w:id="4939" w:author="Cintia Olivares Ruiz" w:date="2019-07-19T02:15:00Z">
        <w:del w:id="4940" w:author="Briceño-PC" w:date="2019-07-19T09:07:00Z">
          <w:r w:rsidDel="006C52AC">
            <w:rPr>
              <w:rFonts w:cstheme="minorHAnsi"/>
              <w:sz w:val="24"/>
              <w:szCs w:val="24"/>
            </w:rPr>
            <w:delText>RESUMEN EJECUTIVO</w:delText>
          </w:r>
        </w:del>
      </w:ins>
    </w:p>
    <w:p w:rsidR="000351A5" w:rsidDel="006C52AC" w:rsidRDefault="000351A5">
      <w:pPr>
        <w:pStyle w:val="Ttulo2"/>
        <w:ind w:left="993"/>
        <w:rPr>
          <w:del w:id="4941" w:author="Briceño-PC" w:date="2019-07-19T09:07:00Z"/>
          <w:rFonts w:cstheme="minorHAnsi"/>
          <w:sz w:val="24"/>
          <w:szCs w:val="24"/>
        </w:rPr>
        <w:pPrChange w:id="4942" w:author="Briceño-PC" w:date="2019-07-19T09:07:00Z">
          <w:pPr>
            <w:pStyle w:val="Prrafodelista"/>
            <w:numPr>
              <w:numId w:val="76"/>
            </w:numPr>
            <w:autoSpaceDE w:val="0"/>
            <w:autoSpaceDN w:val="0"/>
            <w:adjustRightInd w:val="0"/>
            <w:spacing w:after="0" w:line="240" w:lineRule="auto"/>
            <w:ind w:left="1080" w:hanging="720"/>
            <w:jc w:val="both"/>
          </w:pPr>
        </w:pPrChange>
      </w:pPr>
    </w:p>
    <w:p w:rsidR="000351A5" w:rsidDel="006C52AC" w:rsidRDefault="000351A5">
      <w:pPr>
        <w:pStyle w:val="Ttulo2"/>
        <w:ind w:left="993"/>
        <w:rPr>
          <w:ins w:id="4943" w:author="Cintia Olivares Ruiz" w:date="2019-07-19T02:22:00Z"/>
          <w:del w:id="4944" w:author="Briceño-PC" w:date="2019-07-19T09:07:00Z"/>
          <w:rFonts w:cstheme="minorHAnsi"/>
          <w:sz w:val="24"/>
          <w:szCs w:val="24"/>
        </w:rPr>
        <w:pPrChange w:id="4945" w:author="Briceño-PC" w:date="2019-07-19T09:07:00Z">
          <w:pPr>
            <w:pStyle w:val="Prrafodelista"/>
            <w:numPr>
              <w:numId w:val="76"/>
            </w:numPr>
            <w:autoSpaceDE w:val="0"/>
            <w:autoSpaceDN w:val="0"/>
            <w:adjustRightInd w:val="0"/>
            <w:spacing w:after="0" w:line="240" w:lineRule="auto"/>
            <w:ind w:left="1080" w:hanging="720"/>
            <w:jc w:val="both"/>
          </w:pPr>
        </w:pPrChange>
      </w:pPr>
      <w:ins w:id="4946" w:author="Cintia Olivares Ruiz" w:date="2019-07-19T02:16:00Z">
        <w:del w:id="4947" w:author="Briceño-PC" w:date="2019-07-19T09:07:00Z">
          <w:r w:rsidRPr="000351A5" w:rsidDel="006C52AC">
            <w:rPr>
              <w:rFonts w:cstheme="minorHAnsi"/>
              <w:sz w:val="24"/>
              <w:szCs w:val="24"/>
              <w:rPrChange w:id="4948" w:author="Cintia Olivares Ruiz" w:date="2019-07-19T02:17:00Z">
                <w:rPr/>
              </w:rPrChange>
            </w:rPr>
            <w:delText>Antecedentes:</w:delText>
          </w:r>
        </w:del>
      </w:ins>
    </w:p>
    <w:p w:rsidR="00127F77" w:rsidDel="006C52AC" w:rsidRDefault="00127F77">
      <w:pPr>
        <w:pStyle w:val="Ttulo2"/>
        <w:ind w:left="993"/>
        <w:rPr>
          <w:ins w:id="4949" w:author="Cintia Olivares Ruiz" w:date="2019-07-19T02:25:00Z"/>
          <w:del w:id="4950" w:author="Briceño-PC" w:date="2019-07-19T09:07:00Z"/>
          <w:rFonts w:cstheme="minorHAnsi"/>
          <w:sz w:val="24"/>
          <w:szCs w:val="24"/>
        </w:rPr>
        <w:pPrChange w:id="4951" w:author="Briceño-PC" w:date="2019-07-19T09:07:00Z">
          <w:pPr>
            <w:pStyle w:val="Prrafodelista"/>
            <w:numPr>
              <w:numId w:val="76"/>
            </w:numPr>
            <w:autoSpaceDE w:val="0"/>
            <w:autoSpaceDN w:val="0"/>
            <w:adjustRightInd w:val="0"/>
            <w:spacing w:after="0" w:line="240" w:lineRule="auto"/>
            <w:ind w:left="1080" w:hanging="720"/>
            <w:jc w:val="both"/>
          </w:pPr>
        </w:pPrChange>
      </w:pPr>
      <w:ins w:id="4952" w:author="Cintia Olivares Ruiz" w:date="2019-07-19T02:22:00Z">
        <w:del w:id="4953" w:author="Briceño-PC" w:date="2019-07-19T09:07:00Z">
          <w:r w:rsidDel="006C52AC">
            <w:rPr>
              <w:rFonts w:cstheme="minorHAnsi"/>
              <w:sz w:val="24"/>
              <w:szCs w:val="24"/>
            </w:rPr>
            <w:delText>Anteriormente no se ha hecho ninguna auditoria en el Colegio de Alto rendimiento de la Libertad.</w:delText>
          </w:r>
        </w:del>
      </w:ins>
    </w:p>
    <w:p w:rsidR="006A1B41" w:rsidDel="006C52AC" w:rsidRDefault="006A1B41">
      <w:pPr>
        <w:pStyle w:val="Ttulo2"/>
        <w:ind w:left="993"/>
        <w:rPr>
          <w:ins w:id="4954" w:author="Cintia Olivares Ruiz" w:date="2019-07-19T02:25:00Z"/>
          <w:del w:id="4955" w:author="Briceño-PC" w:date="2019-07-19T09:07:00Z"/>
          <w:rFonts w:ascii="Times New Roman" w:hAnsi="Times New Roman" w:cs="Times New Roman"/>
          <w:sz w:val="24"/>
          <w:lang w:val="es-ES"/>
        </w:rPr>
        <w:pPrChange w:id="4956" w:author="Briceño-PC" w:date="2019-07-19T09:07:00Z">
          <w:pPr>
            <w:ind w:left="720"/>
            <w:jc w:val="both"/>
          </w:pPr>
        </w:pPrChange>
      </w:pPr>
      <w:ins w:id="4957" w:author="Cintia Olivares Ruiz" w:date="2019-07-19T02:25:00Z">
        <w:del w:id="4958" w:author="Briceño-PC" w:date="2019-07-19T09:07:00Z">
          <w:r w:rsidDel="006C52AC">
            <w:rPr>
              <w:rFonts w:ascii="Times New Roman" w:hAnsi="Times New Roman" w:cs="Times New Roman"/>
              <w:sz w:val="24"/>
              <w:szCs w:val="24"/>
              <w:lang w:val="es-ES"/>
            </w:rPr>
            <w:delText xml:space="preserve">La auditoría que se va a realizar en el departamento de Bienestar estudiantil del </w:delText>
          </w:r>
          <w:r w:rsidRPr="00F16E14" w:rsidDel="006C52AC">
            <w:rPr>
              <w:rFonts w:ascii="Times New Roman" w:hAnsi="Times New Roman" w:cs="Times New Roman"/>
              <w:sz w:val="24"/>
              <w:lang w:val="es-ES"/>
            </w:rPr>
            <w:delText>Colegio de Alto Rendimiento de La Libertad</w:delText>
          </w:r>
          <w:r w:rsidDel="006C52AC">
            <w:rPr>
              <w:rFonts w:ascii="Times New Roman" w:hAnsi="Times New Roman" w:cs="Times New Roman"/>
              <w:sz w:val="24"/>
              <w:lang w:val="es-ES"/>
            </w:rPr>
            <w:delText xml:space="preserve">, </w:delText>
          </w:r>
          <w:r w:rsidRPr="003E1A0B" w:rsidDel="006C52AC">
            <w:rPr>
              <w:rFonts w:ascii="Times New Roman" w:hAnsi="Times New Roman" w:cs="Times New Roman"/>
              <w:sz w:val="24"/>
              <w:lang w:val="es-ES"/>
            </w:rPr>
            <w:delText>es para la correcta utilización de las aplicaciones ofimáticas, ya que proporcionará las directrices necesarias para que los procesos de manipulación de información sean confiables y con un buen nivel de seguridad</w:delText>
          </w:r>
          <w:r w:rsidDel="006C52AC">
            <w:rPr>
              <w:rFonts w:ascii="Times New Roman" w:hAnsi="Times New Roman" w:cs="Times New Roman"/>
              <w:sz w:val="24"/>
              <w:lang w:val="es-ES"/>
            </w:rPr>
            <w:delText xml:space="preserve"> y eficiencia</w:delText>
          </w:r>
          <w:r w:rsidRPr="003E1A0B" w:rsidDel="006C52AC">
            <w:rPr>
              <w:rFonts w:ascii="Times New Roman" w:hAnsi="Times New Roman" w:cs="Times New Roman"/>
              <w:sz w:val="24"/>
              <w:lang w:val="es-ES"/>
            </w:rPr>
            <w:delText>. Además, se evaluará el hardware implementado en dicha área y que el software ofimático requerido cumpla con los requerimientos de licencias, entre otros.</w:delText>
          </w:r>
        </w:del>
      </w:ins>
    </w:p>
    <w:p w:rsidR="00127F77" w:rsidDel="006C52AC" w:rsidRDefault="00127F77">
      <w:pPr>
        <w:pStyle w:val="Ttulo2"/>
        <w:ind w:left="993"/>
        <w:rPr>
          <w:ins w:id="4959" w:author="Cintia Olivares Ruiz" w:date="2019-07-19T02:21:00Z"/>
          <w:del w:id="4960" w:author="Briceño-PC" w:date="2019-07-19T09:07:00Z"/>
          <w:rFonts w:cstheme="minorHAnsi"/>
          <w:sz w:val="24"/>
          <w:szCs w:val="24"/>
        </w:rPr>
        <w:pPrChange w:id="4961" w:author="Briceño-PC" w:date="2019-07-19T09:07:00Z">
          <w:pPr>
            <w:pStyle w:val="Prrafodelista"/>
            <w:numPr>
              <w:numId w:val="76"/>
            </w:numPr>
            <w:autoSpaceDE w:val="0"/>
            <w:autoSpaceDN w:val="0"/>
            <w:adjustRightInd w:val="0"/>
            <w:spacing w:after="0" w:line="240" w:lineRule="auto"/>
            <w:ind w:left="1080" w:hanging="720"/>
            <w:jc w:val="both"/>
          </w:pPr>
        </w:pPrChange>
      </w:pPr>
    </w:p>
    <w:p w:rsidR="000351A5" w:rsidDel="006C52AC" w:rsidRDefault="000351A5">
      <w:pPr>
        <w:pStyle w:val="Ttulo2"/>
        <w:ind w:left="993"/>
        <w:rPr>
          <w:ins w:id="4962" w:author="Cintia Olivares Ruiz" w:date="2019-07-19T02:22:00Z"/>
          <w:del w:id="4963" w:author="Briceño-PC" w:date="2019-07-19T09:07:00Z"/>
          <w:rFonts w:cstheme="minorHAnsi"/>
          <w:sz w:val="24"/>
          <w:szCs w:val="24"/>
        </w:rPr>
        <w:pPrChange w:id="4964" w:author="Briceño-PC" w:date="2019-07-19T09:07:00Z">
          <w:pPr>
            <w:pStyle w:val="Prrafodelista"/>
            <w:numPr>
              <w:numId w:val="76"/>
            </w:numPr>
            <w:autoSpaceDE w:val="0"/>
            <w:autoSpaceDN w:val="0"/>
            <w:adjustRightInd w:val="0"/>
            <w:spacing w:after="0" w:line="240" w:lineRule="auto"/>
            <w:ind w:left="1080" w:hanging="720"/>
            <w:jc w:val="both"/>
          </w:pPr>
        </w:pPrChange>
      </w:pPr>
      <w:ins w:id="4965" w:author="Cintia Olivares Ruiz" w:date="2019-07-19T02:17:00Z">
        <w:del w:id="4966" w:author="Briceño-PC" w:date="2019-07-19T09:07:00Z">
          <w:r w:rsidDel="006C52AC">
            <w:rPr>
              <w:rFonts w:cstheme="minorHAnsi"/>
              <w:sz w:val="24"/>
              <w:szCs w:val="24"/>
            </w:rPr>
            <w:delText xml:space="preserve">Alcance de la auditoria y </w:delText>
          </w:r>
        </w:del>
      </w:ins>
      <w:ins w:id="4967" w:author="Cintia Olivares Ruiz" w:date="2019-07-19T02:18:00Z">
        <w:del w:id="4968" w:author="Briceño-PC" w:date="2019-07-19T09:07:00Z">
          <w:r w:rsidDel="006C52AC">
            <w:rPr>
              <w:rFonts w:cstheme="minorHAnsi"/>
              <w:sz w:val="24"/>
              <w:szCs w:val="24"/>
            </w:rPr>
            <w:delText>objetivos</w:delText>
          </w:r>
        </w:del>
      </w:ins>
    </w:p>
    <w:p w:rsidR="00127F77" w:rsidRPr="005903F6" w:rsidDel="006C52AC" w:rsidRDefault="00127F77">
      <w:pPr>
        <w:pStyle w:val="Ttulo2"/>
        <w:ind w:left="993"/>
        <w:rPr>
          <w:ins w:id="4969" w:author="Cintia Olivares Ruiz" w:date="2019-07-19T02:22:00Z"/>
          <w:del w:id="4970" w:author="Briceño-PC" w:date="2019-07-19T09:07:00Z"/>
          <w:rFonts w:ascii="Times New Roman" w:hAnsi="Times New Roman" w:cs="Times New Roman"/>
          <w:sz w:val="24"/>
          <w:szCs w:val="24"/>
        </w:rPr>
        <w:pPrChange w:id="4971" w:author="Briceño-PC" w:date="2019-07-19T09:07:00Z">
          <w:pPr>
            <w:pStyle w:val="Prrafodelista"/>
            <w:numPr>
              <w:ilvl w:val="2"/>
              <w:numId w:val="68"/>
            </w:numPr>
            <w:ind w:left="2498" w:hanging="720"/>
            <w:jc w:val="both"/>
          </w:pPr>
        </w:pPrChange>
      </w:pPr>
      <w:ins w:id="4972" w:author="Cintia Olivares Ruiz" w:date="2019-07-19T02:22:00Z">
        <w:del w:id="4973" w:author="Briceño-PC" w:date="2019-07-19T09:07:00Z">
          <w:r w:rsidRPr="005903F6" w:rsidDel="006C52AC">
            <w:rPr>
              <w:rFonts w:ascii="Times New Roman" w:hAnsi="Times New Roman" w:cs="Times New Roman"/>
              <w:sz w:val="24"/>
              <w:szCs w:val="24"/>
            </w:rPr>
            <w:delText xml:space="preserve"> presente auditoria solo evaluará los procesos y actividades dentro del departamento de Bienestar Estudiantil del Colegio de Alto Rendimiento de La Libertad.</w:delText>
          </w:r>
        </w:del>
      </w:ins>
    </w:p>
    <w:p w:rsidR="00127F77" w:rsidRPr="005903F6" w:rsidDel="006C52AC" w:rsidRDefault="00127F77">
      <w:pPr>
        <w:pStyle w:val="Ttulo2"/>
        <w:ind w:left="993"/>
        <w:rPr>
          <w:ins w:id="4974" w:author="Cintia Olivares Ruiz" w:date="2019-07-19T02:22:00Z"/>
          <w:del w:id="4975" w:author="Briceño-PC" w:date="2019-07-19T09:07:00Z"/>
          <w:rFonts w:ascii="Times New Roman" w:hAnsi="Times New Roman" w:cs="Times New Roman"/>
          <w:sz w:val="24"/>
          <w:szCs w:val="24"/>
        </w:rPr>
        <w:pPrChange w:id="4976" w:author="Briceño-PC" w:date="2019-07-19T09:07:00Z">
          <w:pPr>
            <w:pStyle w:val="Prrafodelista"/>
            <w:numPr>
              <w:ilvl w:val="2"/>
              <w:numId w:val="68"/>
            </w:numPr>
            <w:ind w:left="2498" w:hanging="720"/>
            <w:jc w:val="both"/>
          </w:pPr>
        </w:pPrChange>
      </w:pPr>
      <w:ins w:id="4977" w:author="Cintia Olivares Ruiz" w:date="2019-07-19T02:22:00Z">
        <w:del w:id="4978" w:author="Briceño-PC" w:date="2019-07-19T09:07:00Z">
          <w:r w:rsidRPr="005903F6" w:rsidDel="006C52AC">
            <w:rPr>
              <w:rFonts w:ascii="Times New Roman" w:hAnsi="Times New Roman" w:cs="Times New Roman"/>
              <w:sz w:val="24"/>
              <w:szCs w:val="24"/>
            </w:rPr>
            <w:delText>Las oficinas del departamento de Bienestar Estudiantil involucradas en la auditoria serán la Oficina de Servicio Social, la Oficina de Convivencia Estudiantil y la oficina de Coordinación Psicopedagógica.</w:delText>
          </w:r>
        </w:del>
      </w:ins>
    </w:p>
    <w:p w:rsidR="00127F77" w:rsidRPr="005903F6" w:rsidDel="006C52AC" w:rsidRDefault="00127F77">
      <w:pPr>
        <w:pStyle w:val="Ttulo2"/>
        <w:ind w:left="993"/>
        <w:rPr>
          <w:ins w:id="4979" w:author="Cintia Olivares Ruiz" w:date="2019-07-19T02:22:00Z"/>
          <w:del w:id="4980" w:author="Briceño-PC" w:date="2019-07-19T09:07:00Z"/>
          <w:rFonts w:ascii="Times New Roman" w:hAnsi="Times New Roman" w:cs="Times New Roman"/>
          <w:sz w:val="24"/>
          <w:szCs w:val="24"/>
          <w:lang w:eastAsia="es-CO"/>
        </w:rPr>
        <w:pPrChange w:id="4981" w:author="Briceño-PC" w:date="2019-07-19T09:07:00Z">
          <w:pPr>
            <w:pStyle w:val="Prrafodelista"/>
            <w:numPr>
              <w:ilvl w:val="2"/>
              <w:numId w:val="68"/>
            </w:numPr>
            <w:ind w:left="2498" w:hanging="720"/>
            <w:jc w:val="both"/>
          </w:pPr>
        </w:pPrChange>
      </w:pPr>
      <w:ins w:id="4982" w:author="Cintia Olivares Ruiz" w:date="2019-07-19T02:22:00Z">
        <w:del w:id="4983" w:author="Briceño-PC" w:date="2019-07-19T09:07:00Z">
          <w:r w:rsidRPr="005903F6" w:rsidDel="006C52AC">
            <w:rPr>
              <w:rFonts w:ascii="Times New Roman" w:hAnsi="Times New Roman" w:cs="Times New Roman"/>
              <w:sz w:val="24"/>
              <w:szCs w:val="24"/>
              <w:lang w:eastAsia="es-CO"/>
            </w:rPr>
            <w:delText>Se buscará verificar la correcta utilización de las aplicaciones ofimáticas, así como del hardware, tomando en cuenta la función que deben cumplir.</w:delText>
          </w:r>
        </w:del>
      </w:ins>
    </w:p>
    <w:p w:rsidR="00127F77" w:rsidRPr="005903F6" w:rsidDel="006C52AC" w:rsidRDefault="00127F77">
      <w:pPr>
        <w:pStyle w:val="Ttulo2"/>
        <w:ind w:left="993"/>
        <w:rPr>
          <w:ins w:id="4984" w:author="Cintia Olivares Ruiz" w:date="2019-07-19T02:22:00Z"/>
          <w:del w:id="4985" w:author="Briceño-PC" w:date="2019-07-19T09:07:00Z"/>
          <w:rFonts w:ascii="Times New Roman" w:hAnsi="Times New Roman" w:cs="Times New Roman"/>
          <w:sz w:val="24"/>
          <w:szCs w:val="24"/>
        </w:rPr>
        <w:pPrChange w:id="4986" w:author="Briceño-PC" w:date="2019-07-19T09:07:00Z">
          <w:pPr>
            <w:pStyle w:val="Prrafodelista"/>
            <w:numPr>
              <w:ilvl w:val="2"/>
              <w:numId w:val="68"/>
            </w:numPr>
            <w:ind w:left="2498" w:hanging="720"/>
            <w:jc w:val="both"/>
          </w:pPr>
        </w:pPrChange>
      </w:pPr>
      <w:ins w:id="4987" w:author="Cintia Olivares Ruiz" w:date="2019-07-19T02:22:00Z">
        <w:del w:id="4988" w:author="Briceño-PC" w:date="2019-07-19T09:07:00Z">
          <w:r w:rsidRPr="005903F6" w:rsidDel="006C52AC">
            <w:rPr>
              <w:rFonts w:ascii="Times New Roman" w:hAnsi="Times New Roman" w:cs="Times New Roman"/>
              <w:sz w:val="24"/>
              <w:szCs w:val="24"/>
            </w:rPr>
            <w:delText xml:space="preserve">Se evaluará la necesidad actual y futura de recursos relacionados con TI basándonos en la norma </w:delText>
          </w:r>
          <w:r w:rsidRPr="006C4CFC" w:rsidDel="006C52AC">
            <w:rPr>
              <w:rFonts w:ascii="Times New Roman" w:hAnsi="Times New Roman" w:cs="Times New Roman"/>
              <w:b/>
              <w:sz w:val="24"/>
              <w:szCs w:val="24"/>
            </w:rPr>
            <w:delText>EDM04.01.</w:delText>
          </w:r>
        </w:del>
      </w:ins>
    </w:p>
    <w:p w:rsidR="00127F77" w:rsidRPr="005903F6" w:rsidDel="006C52AC" w:rsidRDefault="00127F77">
      <w:pPr>
        <w:pStyle w:val="Ttulo2"/>
        <w:ind w:left="993"/>
        <w:rPr>
          <w:ins w:id="4989" w:author="Cintia Olivares Ruiz" w:date="2019-07-19T02:22:00Z"/>
          <w:del w:id="4990" w:author="Briceño-PC" w:date="2019-07-19T09:07:00Z"/>
          <w:rFonts w:ascii="Times New Roman" w:hAnsi="Times New Roman" w:cs="Times New Roman"/>
          <w:sz w:val="24"/>
          <w:szCs w:val="24"/>
        </w:rPr>
        <w:pPrChange w:id="4991" w:author="Briceño-PC" w:date="2019-07-19T09:07:00Z">
          <w:pPr>
            <w:pStyle w:val="Prrafodelista"/>
            <w:numPr>
              <w:ilvl w:val="2"/>
              <w:numId w:val="68"/>
            </w:numPr>
            <w:ind w:left="2498" w:hanging="720"/>
            <w:jc w:val="both"/>
          </w:pPr>
        </w:pPrChange>
      </w:pPr>
      <w:ins w:id="4992" w:author="Cintia Olivares Ruiz" w:date="2019-07-19T02:22:00Z">
        <w:del w:id="4993" w:author="Briceño-PC" w:date="2019-07-19T09:07:00Z">
          <w:r w:rsidRPr="005903F6" w:rsidDel="006C52AC">
            <w:rPr>
              <w:rFonts w:ascii="Times New Roman" w:hAnsi="Times New Roman" w:cs="Times New Roman"/>
              <w:sz w:val="24"/>
              <w:szCs w:val="24"/>
            </w:rPr>
            <w:delText xml:space="preserve">Se evaluará el correcto proceso de adquisición de software basándonos en las normas </w:delText>
          </w:r>
          <w:r w:rsidRPr="006C4CFC" w:rsidDel="006C52AC">
            <w:rPr>
              <w:rFonts w:ascii="Times New Roman" w:hAnsi="Times New Roman" w:cs="Times New Roman"/>
              <w:b/>
              <w:sz w:val="24"/>
              <w:szCs w:val="24"/>
            </w:rPr>
            <w:delText xml:space="preserve">IEEE 1062:1998 </w:delText>
          </w:r>
          <w:r w:rsidRPr="006C4CFC" w:rsidDel="006C52AC">
            <w:rPr>
              <w:rFonts w:ascii="Times New Roman" w:hAnsi="Times New Roman" w:cs="Times New Roman"/>
              <w:sz w:val="24"/>
              <w:szCs w:val="24"/>
            </w:rPr>
            <w:delText xml:space="preserve">y la norma </w:delText>
          </w:r>
          <w:r w:rsidRPr="006C4CFC" w:rsidDel="006C52AC">
            <w:rPr>
              <w:rFonts w:ascii="Times New Roman" w:hAnsi="Times New Roman" w:cs="Times New Roman"/>
              <w:b/>
              <w:sz w:val="24"/>
              <w:szCs w:val="24"/>
            </w:rPr>
            <w:delText>CMMI-ACQ.</w:delText>
          </w:r>
        </w:del>
      </w:ins>
    </w:p>
    <w:p w:rsidR="00127F77" w:rsidRPr="005903F6" w:rsidDel="006C52AC" w:rsidRDefault="00127F77">
      <w:pPr>
        <w:pStyle w:val="Ttulo2"/>
        <w:ind w:left="993"/>
        <w:rPr>
          <w:ins w:id="4994" w:author="Cintia Olivares Ruiz" w:date="2019-07-19T02:22:00Z"/>
          <w:del w:id="4995" w:author="Briceño-PC" w:date="2019-07-19T09:07:00Z"/>
          <w:rFonts w:cstheme="minorHAnsi"/>
          <w:sz w:val="24"/>
          <w:szCs w:val="24"/>
        </w:rPr>
        <w:pPrChange w:id="4996" w:author="Briceño-PC" w:date="2019-07-19T09:07:00Z">
          <w:pPr>
            <w:pStyle w:val="Prrafodelista"/>
            <w:ind w:left="2498"/>
          </w:pPr>
        </w:pPrChange>
      </w:pPr>
      <w:ins w:id="4997" w:author="Cintia Olivares Ruiz" w:date="2019-07-19T02:22:00Z">
        <w:del w:id="4998" w:author="Briceño-PC" w:date="2019-07-19T09:07:00Z">
          <w:r w:rsidRPr="005903F6" w:rsidDel="006C52AC">
            <w:rPr>
              <w:rFonts w:ascii="Times New Roman" w:hAnsi="Times New Roman" w:cs="Times New Roman"/>
              <w:sz w:val="24"/>
              <w:szCs w:val="24"/>
            </w:rPr>
            <w:delText>Se valuará la correcta adquisición de licencias de software, así como el correcto inventariado de las mismas, bajo las directrices del decreto</w:delText>
          </w:r>
        </w:del>
      </w:ins>
    </w:p>
    <w:p w:rsidR="00127F77" w:rsidDel="006C52AC" w:rsidRDefault="00127F77">
      <w:pPr>
        <w:pStyle w:val="Ttulo2"/>
        <w:ind w:left="993"/>
        <w:rPr>
          <w:ins w:id="4999" w:author="Cintia Olivares Ruiz" w:date="2019-07-19T02:26:00Z"/>
          <w:del w:id="5000" w:author="Briceño-PC" w:date="2019-07-19T09:07:00Z"/>
          <w:rFonts w:cstheme="minorHAnsi"/>
          <w:sz w:val="24"/>
          <w:szCs w:val="24"/>
        </w:rPr>
        <w:pPrChange w:id="5001" w:author="Briceño-PC" w:date="2019-07-19T09:07:00Z">
          <w:pPr>
            <w:pStyle w:val="Prrafodelista"/>
            <w:numPr>
              <w:numId w:val="76"/>
            </w:numPr>
            <w:autoSpaceDE w:val="0"/>
            <w:autoSpaceDN w:val="0"/>
            <w:adjustRightInd w:val="0"/>
            <w:spacing w:after="0" w:line="240" w:lineRule="auto"/>
            <w:ind w:left="1080" w:hanging="720"/>
            <w:jc w:val="both"/>
          </w:pPr>
        </w:pPrChange>
      </w:pPr>
    </w:p>
    <w:p w:rsidR="00E61735" w:rsidRPr="00E61735" w:rsidDel="006C52AC" w:rsidRDefault="00E61735">
      <w:pPr>
        <w:pStyle w:val="Ttulo2"/>
        <w:ind w:left="993"/>
        <w:rPr>
          <w:ins w:id="5002" w:author="Cintia Olivares Ruiz" w:date="2019-07-19T02:18:00Z"/>
          <w:del w:id="5003" w:author="Briceño-PC" w:date="2019-07-19T09:07:00Z"/>
          <w:rFonts w:cstheme="minorHAnsi"/>
          <w:sz w:val="24"/>
          <w:szCs w:val="24"/>
          <w:rPrChange w:id="5004" w:author="Cintia Olivares Ruiz" w:date="2019-07-19T02:26:00Z">
            <w:rPr>
              <w:ins w:id="5005" w:author="Cintia Olivares Ruiz" w:date="2019-07-19T02:18:00Z"/>
              <w:del w:id="5006" w:author="Briceño-PC" w:date="2019-07-19T09:07:00Z"/>
            </w:rPr>
          </w:rPrChange>
        </w:rPr>
        <w:pPrChange w:id="5007" w:author="Briceño-PC" w:date="2019-07-19T09:07:00Z">
          <w:pPr>
            <w:pStyle w:val="Prrafodelista"/>
            <w:numPr>
              <w:numId w:val="76"/>
            </w:numPr>
            <w:autoSpaceDE w:val="0"/>
            <w:autoSpaceDN w:val="0"/>
            <w:adjustRightInd w:val="0"/>
            <w:spacing w:after="0" w:line="240" w:lineRule="auto"/>
            <w:ind w:left="1080" w:hanging="720"/>
            <w:jc w:val="both"/>
          </w:pPr>
        </w:pPrChange>
      </w:pPr>
    </w:p>
    <w:p w:rsidR="000351A5" w:rsidDel="006C52AC" w:rsidRDefault="000351A5">
      <w:pPr>
        <w:pStyle w:val="Ttulo2"/>
        <w:ind w:left="993"/>
        <w:rPr>
          <w:ins w:id="5008" w:author="Cintia Olivares Ruiz" w:date="2019-07-19T02:19:00Z"/>
          <w:del w:id="5009" w:author="Briceño-PC" w:date="2019-07-19T09:07:00Z"/>
          <w:rFonts w:cstheme="minorHAnsi"/>
          <w:sz w:val="24"/>
          <w:szCs w:val="24"/>
        </w:rPr>
        <w:pPrChange w:id="5010" w:author="Briceño-PC" w:date="2019-07-19T09:07:00Z">
          <w:pPr>
            <w:pStyle w:val="Prrafodelista"/>
            <w:numPr>
              <w:numId w:val="76"/>
            </w:numPr>
            <w:autoSpaceDE w:val="0"/>
            <w:autoSpaceDN w:val="0"/>
            <w:adjustRightInd w:val="0"/>
            <w:spacing w:after="0" w:line="240" w:lineRule="auto"/>
            <w:ind w:left="1080" w:hanging="720"/>
            <w:jc w:val="both"/>
          </w:pPr>
        </w:pPrChange>
      </w:pPr>
      <w:ins w:id="5011" w:author="Cintia Olivares Ruiz" w:date="2019-07-19T02:19:00Z">
        <w:del w:id="5012" w:author="Briceño-PC" w:date="2019-07-19T09:07:00Z">
          <w:r w:rsidDel="006C52AC">
            <w:rPr>
              <w:rFonts w:cstheme="minorHAnsi"/>
              <w:sz w:val="24"/>
              <w:szCs w:val="24"/>
            </w:rPr>
            <w:delText>Principales observaciones de auditoria</w:delText>
          </w:r>
        </w:del>
      </w:ins>
    </w:p>
    <w:p w:rsidR="000351A5" w:rsidDel="006C52AC" w:rsidRDefault="000351A5">
      <w:pPr>
        <w:pStyle w:val="Ttulo2"/>
        <w:ind w:left="993"/>
        <w:rPr>
          <w:ins w:id="5013" w:author="Cintia Olivares Ruiz" w:date="2019-07-19T02:19:00Z"/>
          <w:del w:id="5014" w:author="Briceño-PC" w:date="2019-07-19T09:07:00Z"/>
          <w:rFonts w:cstheme="minorHAnsi"/>
          <w:sz w:val="24"/>
          <w:szCs w:val="24"/>
        </w:rPr>
        <w:pPrChange w:id="5015" w:author="Briceño-PC" w:date="2019-07-19T09:07:00Z">
          <w:pPr>
            <w:pStyle w:val="Prrafodelista"/>
            <w:numPr>
              <w:numId w:val="76"/>
            </w:numPr>
            <w:autoSpaceDE w:val="0"/>
            <w:autoSpaceDN w:val="0"/>
            <w:adjustRightInd w:val="0"/>
            <w:spacing w:after="0" w:line="240" w:lineRule="auto"/>
            <w:ind w:left="1080" w:hanging="720"/>
            <w:jc w:val="both"/>
          </w:pPr>
        </w:pPrChange>
      </w:pPr>
      <w:ins w:id="5016" w:author="Cintia Olivares Ruiz" w:date="2019-07-19T02:19:00Z">
        <w:del w:id="5017" w:author="Briceño-PC" w:date="2019-07-19T09:07:00Z">
          <w:r w:rsidDel="006C52AC">
            <w:rPr>
              <w:rFonts w:cstheme="minorHAnsi"/>
              <w:sz w:val="24"/>
              <w:szCs w:val="24"/>
            </w:rPr>
            <w:delText>Conclusiones</w:delText>
          </w:r>
        </w:del>
      </w:ins>
    </w:p>
    <w:p w:rsidR="000351A5" w:rsidRPr="005C0581" w:rsidDel="006C52AC" w:rsidRDefault="000351A5">
      <w:pPr>
        <w:pStyle w:val="Ttulo2"/>
        <w:ind w:left="993"/>
        <w:rPr>
          <w:ins w:id="5018" w:author="Cintia Olivares Ruiz" w:date="2019-07-19T02:06:00Z"/>
          <w:del w:id="5019" w:author="Briceño-PC" w:date="2019-07-19T09:07:00Z"/>
          <w:rFonts w:cstheme="minorHAnsi"/>
          <w:sz w:val="24"/>
          <w:szCs w:val="24"/>
          <w:rPrChange w:id="5020" w:author="Cintia Olivares Ruiz" w:date="2019-07-19T02:15:00Z">
            <w:rPr>
              <w:ins w:id="5021" w:author="Cintia Olivares Ruiz" w:date="2019-07-19T02:06:00Z"/>
              <w:del w:id="5022" w:author="Briceño-PC" w:date="2019-07-19T09:07:00Z"/>
            </w:rPr>
          </w:rPrChange>
        </w:rPr>
        <w:pPrChange w:id="5023" w:author="Briceño-PC" w:date="2019-07-19T09:07:00Z">
          <w:pPr>
            <w:pStyle w:val="Prrafodelista"/>
            <w:numPr>
              <w:numId w:val="76"/>
            </w:numPr>
            <w:autoSpaceDE w:val="0"/>
            <w:autoSpaceDN w:val="0"/>
            <w:adjustRightInd w:val="0"/>
            <w:spacing w:after="0" w:line="240" w:lineRule="auto"/>
            <w:ind w:left="1080" w:hanging="720"/>
            <w:jc w:val="both"/>
          </w:pPr>
        </w:pPrChange>
      </w:pPr>
      <w:ins w:id="5024" w:author="Cintia Olivares Ruiz" w:date="2019-07-19T02:19:00Z">
        <w:del w:id="5025" w:author="Briceño-PC" w:date="2019-07-19T09:07:00Z">
          <w:r w:rsidDel="006C52AC">
            <w:rPr>
              <w:rFonts w:cstheme="minorHAnsi"/>
              <w:sz w:val="24"/>
              <w:szCs w:val="24"/>
            </w:rPr>
            <w:delText>Recomendaciones</w:delText>
          </w:r>
        </w:del>
      </w:ins>
    </w:p>
    <w:p w:rsidR="00C3327C" w:rsidDel="006C52AC" w:rsidRDefault="00C3327C">
      <w:pPr>
        <w:pStyle w:val="Ttulo2"/>
        <w:ind w:left="993"/>
        <w:rPr>
          <w:ins w:id="5026" w:author="Cintia Olivares Ruiz" w:date="2019-07-19T02:06:00Z"/>
          <w:del w:id="5027" w:author="Briceño-PC" w:date="2019-07-19T09:07:00Z"/>
          <w:rFonts w:cstheme="minorHAnsi"/>
          <w:sz w:val="24"/>
          <w:szCs w:val="24"/>
        </w:rPr>
        <w:pPrChange w:id="5028" w:author="Briceño-PC" w:date="2019-07-19T09:07:00Z">
          <w:pPr>
            <w:pStyle w:val="Prrafodelista"/>
            <w:numPr>
              <w:numId w:val="76"/>
            </w:numPr>
            <w:autoSpaceDE w:val="0"/>
            <w:autoSpaceDN w:val="0"/>
            <w:adjustRightInd w:val="0"/>
            <w:spacing w:after="0" w:line="240" w:lineRule="auto"/>
            <w:ind w:left="1080" w:hanging="720"/>
            <w:jc w:val="both"/>
          </w:pPr>
        </w:pPrChange>
      </w:pPr>
    </w:p>
    <w:p w:rsidR="00C3327C" w:rsidDel="006C52AC" w:rsidRDefault="00C3327C">
      <w:pPr>
        <w:pStyle w:val="Ttulo2"/>
        <w:ind w:left="993"/>
        <w:rPr>
          <w:ins w:id="5029" w:author="Cintia Olivares Ruiz" w:date="2019-07-19T01:59:00Z"/>
          <w:del w:id="5030" w:author="Briceño-PC" w:date="2019-07-19T09:07:00Z"/>
          <w:rFonts w:cstheme="minorHAnsi"/>
          <w:sz w:val="24"/>
          <w:szCs w:val="24"/>
        </w:rPr>
        <w:pPrChange w:id="5031" w:author="Briceño-PC" w:date="2019-07-19T09:07:00Z">
          <w:pPr>
            <w:pStyle w:val="Prrafodelista"/>
            <w:numPr>
              <w:numId w:val="76"/>
            </w:numPr>
            <w:autoSpaceDE w:val="0"/>
            <w:autoSpaceDN w:val="0"/>
            <w:adjustRightInd w:val="0"/>
            <w:spacing w:after="0" w:line="240" w:lineRule="auto"/>
            <w:ind w:left="1080" w:hanging="720"/>
            <w:jc w:val="both"/>
          </w:pPr>
        </w:pPrChange>
      </w:pPr>
    </w:p>
    <w:p w:rsidR="00A87436" w:rsidDel="006C52AC" w:rsidRDefault="00A87436">
      <w:pPr>
        <w:pStyle w:val="Ttulo2"/>
        <w:ind w:left="993"/>
        <w:rPr>
          <w:ins w:id="5032" w:author="Cintia Olivares Ruiz" w:date="2019-07-19T01:59:00Z"/>
          <w:del w:id="5033" w:author="Briceño-PC" w:date="2019-07-19T09:07:00Z"/>
          <w:rFonts w:cstheme="minorHAnsi"/>
          <w:sz w:val="24"/>
          <w:szCs w:val="24"/>
        </w:rPr>
        <w:pPrChange w:id="5034" w:author="Briceño-PC" w:date="2019-07-19T09:07:00Z">
          <w:pPr>
            <w:pStyle w:val="Prrafodelista"/>
            <w:numPr>
              <w:numId w:val="76"/>
            </w:numPr>
            <w:autoSpaceDE w:val="0"/>
            <w:autoSpaceDN w:val="0"/>
            <w:adjustRightInd w:val="0"/>
            <w:spacing w:after="0" w:line="240" w:lineRule="auto"/>
            <w:ind w:left="1080" w:hanging="720"/>
            <w:jc w:val="both"/>
          </w:pPr>
        </w:pPrChange>
      </w:pPr>
    </w:p>
    <w:tbl>
      <w:tblPr>
        <w:tblStyle w:val="Tablaconcuadrcula"/>
        <w:tblpPr w:leftFromText="180" w:rightFromText="180" w:vertAnchor="text" w:horzAnchor="margin" w:tblpY="822"/>
        <w:tblW w:w="8272" w:type="dxa"/>
        <w:tblLook w:val="04A0" w:firstRow="1" w:lastRow="0" w:firstColumn="1" w:lastColumn="0" w:noHBand="0" w:noVBand="1"/>
        <w:tblPrChange w:id="5035" w:author="Cintia Olivares Ruiz" w:date="2019-07-19T02:47:00Z">
          <w:tblPr>
            <w:tblStyle w:val="Tablaconcuadrcula"/>
            <w:tblpPr w:leftFromText="180" w:rightFromText="180" w:vertAnchor="text" w:horzAnchor="margin" w:tblpXSpec="center" w:tblpY="417"/>
            <w:tblW w:w="9383" w:type="dxa"/>
            <w:tblLook w:val="04A0" w:firstRow="1" w:lastRow="0" w:firstColumn="1" w:lastColumn="0" w:noHBand="0" w:noVBand="1"/>
          </w:tblPr>
        </w:tblPrChange>
      </w:tblPr>
      <w:tblGrid>
        <w:gridCol w:w="3831"/>
        <w:gridCol w:w="1110"/>
        <w:gridCol w:w="1110"/>
        <w:gridCol w:w="1110"/>
        <w:gridCol w:w="1111"/>
        <w:tblGridChange w:id="5036">
          <w:tblGrid>
            <w:gridCol w:w="3831"/>
            <w:gridCol w:w="1110"/>
            <w:gridCol w:w="1110"/>
            <w:gridCol w:w="1110"/>
            <w:gridCol w:w="1111"/>
          </w:tblGrid>
        </w:tblGridChange>
      </w:tblGrid>
      <w:tr w:rsidR="003D5247" w:rsidDel="006C52AC" w:rsidTr="00EF4580">
        <w:trPr>
          <w:ins w:id="5037" w:author="Cintia Olivares Ruiz" w:date="2019-07-19T02:40:00Z"/>
          <w:del w:id="5038" w:author="Briceño-PC" w:date="2019-07-19T09:07:00Z"/>
        </w:trPr>
        <w:tc>
          <w:tcPr>
            <w:tcW w:w="4941" w:type="dxa"/>
            <w:gridSpan w:val="2"/>
            <w:tcPrChange w:id="5039" w:author="Cintia Olivares Ruiz" w:date="2019-07-19T02:47:00Z">
              <w:tcPr>
                <w:tcW w:w="4941" w:type="dxa"/>
                <w:gridSpan w:val="2"/>
              </w:tcPr>
            </w:tcPrChange>
          </w:tcPr>
          <w:p w:rsidR="003D5247" w:rsidDel="006C52AC" w:rsidRDefault="003D5247">
            <w:pPr>
              <w:pStyle w:val="Ttulo2"/>
              <w:ind w:left="993"/>
              <w:rPr>
                <w:ins w:id="5040" w:author="Cintia Olivares Ruiz" w:date="2019-07-19T02:40:00Z"/>
                <w:del w:id="5041" w:author="Briceño-PC" w:date="2019-07-19T09:07:00Z"/>
                <w:lang w:val="es-ES"/>
              </w:rPr>
              <w:pPrChange w:id="5042" w:author="Briceño-PC" w:date="2019-07-19T09:07:00Z">
                <w:pPr>
                  <w:pStyle w:val="Prrafodelista"/>
                  <w:framePr w:hSpace="180" w:wrap="around" w:vAnchor="text" w:hAnchor="margin" w:y="822"/>
                  <w:ind w:left="0"/>
                  <w:jc w:val="center"/>
                </w:pPr>
              </w:pPrChange>
            </w:pPr>
            <w:ins w:id="5043" w:author="Cintia Olivares Ruiz" w:date="2019-07-19T02:40:00Z">
              <w:del w:id="5044" w:author="Briceño-PC" w:date="2019-07-19T09:07:00Z">
                <w:r w:rsidDel="006C52AC">
                  <w:rPr>
                    <w:lang w:val="es-ES"/>
                  </w:rPr>
                  <w:delText>Criterios</w:delText>
                </w:r>
              </w:del>
            </w:ins>
          </w:p>
        </w:tc>
        <w:tc>
          <w:tcPr>
            <w:tcW w:w="1110" w:type="dxa"/>
            <w:tcPrChange w:id="5045" w:author="Cintia Olivares Ruiz" w:date="2019-07-19T02:47:00Z">
              <w:tcPr>
                <w:tcW w:w="1110" w:type="dxa"/>
              </w:tcPr>
            </w:tcPrChange>
          </w:tcPr>
          <w:p w:rsidR="003D5247" w:rsidDel="006C52AC" w:rsidRDefault="003D5247">
            <w:pPr>
              <w:pStyle w:val="Ttulo2"/>
              <w:ind w:left="993"/>
              <w:rPr>
                <w:ins w:id="5046" w:author="Cintia Olivares Ruiz" w:date="2019-07-19T02:40:00Z"/>
                <w:del w:id="5047" w:author="Briceño-PC" w:date="2019-07-19T09:07:00Z"/>
                <w:lang w:val="es-ES"/>
              </w:rPr>
              <w:pPrChange w:id="5048" w:author="Briceño-PC" w:date="2019-07-19T09:07:00Z">
                <w:pPr>
                  <w:pStyle w:val="Prrafodelista"/>
                  <w:framePr w:hSpace="180" w:wrap="around" w:vAnchor="text" w:hAnchor="margin" w:y="822"/>
                  <w:ind w:left="0"/>
                  <w:jc w:val="center"/>
                </w:pPr>
              </w:pPrChange>
            </w:pPr>
            <w:ins w:id="5049" w:author="Cintia Olivares Ruiz" w:date="2019-07-19T02:41:00Z">
              <w:del w:id="5050" w:author="Briceño-PC" w:date="2019-07-19T09:07:00Z">
                <w:r w:rsidDel="006C52AC">
                  <w:rPr>
                    <w:lang w:val="es-ES"/>
                  </w:rPr>
                  <w:delText>D</w:delText>
                </w:r>
              </w:del>
            </w:ins>
            <w:ins w:id="5051" w:author="Cintia Olivares Ruiz" w:date="2019-07-19T02:42:00Z">
              <w:del w:id="5052" w:author="Briceño-PC" w:date="2019-07-19T09:07:00Z">
                <w:r w:rsidDel="006C52AC">
                  <w:rPr>
                    <w:lang w:val="es-ES"/>
                  </w:rPr>
                  <w:delText>G</w:delText>
                </w:r>
              </w:del>
            </w:ins>
          </w:p>
        </w:tc>
        <w:tc>
          <w:tcPr>
            <w:tcW w:w="1110" w:type="dxa"/>
            <w:tcPrChange w:id="5053" w:author="Cintia Olivares Ruiz" w:date="2019-07-19T02:47:00Z">
              <w:tcPr>
                <w:tcW w:w="1110" w:type="dxa"/>
              </w:tcPr>
            </w:tcPrChange>
          </w:tcPr>
          <w:p w:rsidR="003D5247" w:rsidDel="006C52AC" w:rsidRDefault="003D5247">
            <w:pPr>
              <w:pStyle w:val="Ttulo2"/>
              <w:ind w:left="993"/>
              <w:rPr>
                <w:ins w:id="5054" w:author="Cintia Olivares Ruiz" w:date="2019-07-19T02:40:00Z"/>
                <w:del w:id="5055" w:author="Briceño-PC" w:date="2019-07-19T09:07:00Z"/>
                <w:lang w:val="es-ES"/>
              </w:rPr>
              <w:pPrChange w:id="5056" w:author="Briceño-PC" w:date="2019-07-19T09:07:00Z">
                <w:pPr>
                  <w:pStyle w:val="Prrafodelista"/>
                  <w:framePr w:hSpace="180" w:wrap="around" w:vAnchor="text" w:hAnchor="margin" w:y="822"/>
                  <w:ind w:left="0"/>
                  <w:jc w:val="center"/>
                </w:pPr>
              </w:pPrChange>
            </w:pPr>
            <w:ins w:id="5057" w:author="Cintia Olivares Ruiz" w:date="2019-07-19T02:42:00Z">
              <w:del w:id="5058" w:author="Briceño-PC" w:date="2019-07-19T09:07:00Z">
                <w:r w:rsidDel="006C52AC">
                  <w:rPr>
                    <w:lang w:val="es-ES"/>
                  </w:rPr>
                  <w:delText>CB</w:delText>
                </w:r>
              </w:del>
            </w:ins>
          </w:p>
        </w:tc>
        <w:tc>
          <w:tcPr>
            <w:tcW w:w="1111" w:type="dxa"/>
            <w:tcPrChange w:id="5059" w:author="Cintia Olivares Ruiz" w:date="2019-07-19T02:47:00Z">
              <w:tcPr>
                <w:tcW w:w="1111" w:type="dxa"/>
              </w:tcPr>
            </w:tcPrChange>
          </w:tcPr>
          <w:p w:rsidR="003D5247" w:rsidDel="006C52AC" w:rsidRDefault="003D5247">
            <w:pPr>
              <w:pStyle w:val="Ttulo2"/>
              <w:ind w:left="993"/>
              <w:rPr>
                <w:ins w:id="5060" w:author="Cintia Olivares Ruiz" w:date="2019-07-19T02:40:00Z"/>
                <w:del w:id="5061" w:author="Briceño-PC" w:date="2019-07-19T09:07:00Z"/>
                <w:lang w:val="es-ES"/>
              </w:rPr>
              <w:pPrChange w:id="5062" w:author="Briceño-PC" w:date="2019-07-19T09:07:00Z">
                <w:pPr>
                  <w:pStyle w:val="Prrafodelista"/>
                  <w:framePr w:hSpace="180" w:wrap="around" w:vAnchor="text" w:hAnchor="margin" w:y="822"/>
                  <w:ind w:left="0"/>
                  <w:jc w:val="center"/>
                </w:pPr>
              </w:pPrChange>
            </w:pPr>
            <w:ins w:id="5063" w:author="Cintia Olivares Ruiz" w:date="2019-07-19T02:40:00Z">
              <w:del w:id="5064" w:author="Briceño-PC" w:date="2019-07-19T09:07:00Z">
                <w:r w:rsidDel="006C52AC">
                  <w:rPr>
                    <w:lang w:val="es-ES"/>
                  </w:rPr>
                  <w:delText>CST</w:delText>
                </w:r>
              </w:del>
            </w:ins>
          </w:p>
        </w:tc>
      </w:tr>
      <w:tr w:rsidR="003D5247" w:rsidDel="006C52AC" w:rsidTr="00EF4580">
        <w:trPr>
          <w:ins w:id="5065" w:author="Cintia Olivares Ruiz" w:date="2019-07-19T02:40:00Z"/>
          <w:del w:id="5066" w:author="Briceño-PC" w:date="2019-07-19T09:07:00Z"/>
        </w:trPr>
        <w:tc>
          <w:tcPr>
            <w:tcW w:w="3831" w:type="dxa"/>
            <w:vMerge w:val="restart"/>
            <w:tcPrChange w:id="5067" w:author="Cintia Olivares Ruiz" w:date="2019-07-19T02:47:00Z">
              <w:tcPr>
                <w:tcW w:w="3831" w:type="dxa"/>
                <w:vMerge w:val="restart"/>
              </w:tcPr>
            </w:tcPrChange>
          </w:tcPr>
          <w:p w:rsidR="003D5247" w:rsidDel="006C52AC" w:rsidRDefault="003D5247">
            <w:pPr>
              <w:pStyle w:val="Ttulo2"/>
              <w:ind w:left="993"/>
              <w:rPr>
                <w:ins w:id="5068" w:author="Cintia Olivares Ruiz" w:date="2019-07-19T02:40:00Z"/>
                <w:del w:id="5069" w:author="Briceño-PC" w:date="2019-07-19T09:07:00Z"/>
                <w:lang w:val="es-ES"/>
              </w:rPr>
              <w:pPrChange w:id="5070" w:author="Briceño-PC" w:date="2019-07-19T09:07:00Z">
                <w:pPr>
                  <w:pStyle w:val="Prrafodelista"/>
                  <w:framePr w:hSpace="180" w:wrap="around" w:vAnchor="text" w:hAnchor="margin" w:y="822"/>
                  <w:ind w:left="0"/>
                  <w:jc w:val="center"/>
                </w:pPr>
              </w:pPrChange>
            </w:pPr>
            <w:ins w:id="5071" w:author="Cintia Olivares Ruiz" w:date="2019-07-19T02:40:00Z">
              <w:del w:id="5072" w:author="Briceño-PC" w:date="2019-07-19T09:07:00Z">
                <w:r w:rsidDel="006C52AC">
                  <w:rPr>
                    <w:lang w:val="es-ES"/>
                  </w:rPr>
                  <w:delText>Participación activa en la auditoria</w:delText>
                </w:r>
              </w:del>
            </w:ins>
          </w:p>
        </w:tc>
        <w:tc>
          <w:tcPr>
            <w:tcW w:w="1110" w:type="dxa"/>
            <w:tcPrChange w:id="5073" w:author="Cintia Olivares Ruiz" w:date="2019-07-19T02:47:00Z">
              <w:tcPr>
                <w:tcW w:w="1110" w:type="dxa"/>
              </w:tcPr>
            </w:tcPrChange>
          </w:tcPr>
          <w:p w:rsidR="003D5247" w:rsidDel="006C52AC" w:rsidRDefault="003D5247">
            <w:pPr>
              <w:pStyle w:val="Ttulo2"/>
              <w:ind w:left="993"/>
              <w:rPr>
                <w:ins w:id="5074" w:author="Cintia Olivares Ruiz" w:date="2019-07-19T02:40:00Z"/>
                <w:del w:id="5075" w:author="Briceño-PC" w:date="2019-07-19T09:07:00Z"/>
                <w:lang w:val="es-ES"/>
              </w:rPr>
              <w:pPrChange w:id="5076" w:author="Briceño-PC" w:date="2019-07-19T09:07:00Z">
                <w:pPr>
                  <w:pStyle w:val="Prrafodelista"/>
                  <w:framePr w:hSpace="180" w:wrap="around" w:vAnchor="text" w:hAnchor="margin" w:y="822"/>
                  <w:ind w:left="0"/>
                  <w:jc w:val="center"/>
                </w:pPr>
              </w:pPrChange>
            </w:pPr>
            <w:ins w:id="5077" w:author="Cintia Olivares Ruiz" w:date="2019-07-19T02:40:00Z">
              <w:del w:id="5078" w:author="Briceño-PC" w:date="2019-07-19T09:07:00Z">
                <w:r w:rsidDel="006C52AC">
                  <w:rPr>
                    <w:lang w:val="es-ES"/>
                  </w:rPr>
                  <w:delText>Si</w:delText>
                </w:r>
              </w:del>
            </w:ins>
          </w:p>
        </w:tc>
        <w:tc>
          <w:tcPr>
            <w:tcW w:w="1110" w:type="dxa"/>
            <w:tcPrChange w:id="5079" w:author="Cintia Olivares Ruiz" w:date="2019-07-19T02:47:00Z">
              <w:tcPr>
                <w:tcW w:w="1110" w:type="dxa"/>
              </w:tcPr>
            </w:tcPrChange>
          </w:tcPr>
          <w:p w:rsidR="003D5247" w:rsidDel="006C52AC" w:rsidRDefault="003D5247">
            <w:pPr>
              <w:pStyle w:val="Ttulo2"/>
              <w:ind w:left="993"/>
              <w:rPr>
                <w:ins w:id="5080" w:author="Cintia Olivares Ruiz" w:date="2019-07-19T02:40:00Z"/>
                <w:del w:id="5081" w:author="Briceño-PC" w:date="2019-07-19T09:07:00Z"/>
                <w:lang w:val="es-ES"/>
              </w:rPr>
              <w:pPrChange w:id="5082" w:author="Briceño-PC" w:date="2019-07-19T09:07:00Z">
                <w:pPr>
                  <w:pStyle w:val="Prrafodelista"/>
                  <w:framePr w:hSpace="180" w:wrap="around" w:vAnchor="text" w:hAnchor="margin" w:xAlign="center" w:y="417"/>
                  <w:ind w:left="0"/>
                  <w:jc w:val="center"/>
                </w:pPr>
              </w:pPrChange>
            </w:pPr>
          </w:p>
        </w:tc>
        <w:tc>
          <w:tcPr>
            <w:tcW w:w="1110" w:type="dxa"/>
            <w:tcPrChange w:id="5083" w:author="Cintia Olivares Ruiz" w:date="2019-07-19T02:47:00Z">
              <w:tcPr>
                <w:tcW w:w="1110" w:type="dxa"/>
              </w:tcPr>
            </w:tcPrChange>
          </w:tcPr>
          <w:p w:rsidR="003D5247" w:rsidDel="006C52AC" w:rsidRDefault="003D5247">
            <w:pPr>
              <w:pStyle w:val="Ttulo2"/>
              <w:ind w:left="993"/>
              <w:rPr>
                <w:ins w:id="5084" w:author="Cintia Olivares Ruiz" w:date="2019-07-19T02:40:00Z"/>
                <w:del w:id="5085" w:author="Briceño-PC" w:date="2019-07-19T09:07:00Z"/>
                <w:lang w:val="es-ES"/>
              </w:rPr>
              <w:pPrChange w:id="5086" w:author="Briceño-PC" w:date="2019-07-19T09:07:00Z">
                <w:pPr>
                  <w:pStyle w:val="Prrafodelista"/>
                  <w:framePr w:hSpace="180" w:wrap="around" w:vAnchor="text" w:hAnchor="margin" w:xAlign="center" w:y="417"/>
                  <w:ind w:left="0"/>
                  <w:jc w:val="center"/>
                </w:pPr>
              </w:pPrChange>
            </w:pPr>
          </w:p>
        </w:tc>
        <w:tc>
          <w:tcPr>
            <w:tcW w:w="1111" w:type="dxa"/>
            <w:tcPrChange w:id="5087" w:author="Cintia Olivares Ruiz" w:date="2019-07-19T02:47:00Z">
              <w:tcPr>
                <w:tcW w:w="1111" w:type="dxa"/>
              </w:tcPr>
            </w:tcPrChange>
          </w:tcPr>
          <w:p w:rsidR="003D5247" w:rsidDel="006C52AC" w:rsidRDefault="003D5247">
            <w:pPr>
              <w:pStyle w:val="Ttulo2"/>
              <w:ind w:left="993"/>
              <w:rPr>
                <w:ins w:id="5088" w:author="Cintia Olivares Ruiz" w:date="2019-07-19T02:40:00Z"/>
                <w:del w:id="5089" w:author="Briceño-PC" w:date="2019-07-19T09:07:00Z"/>
                <w:lang w:val="es-ES"/>
              </w:rPr>
              <w:pPrChange w:id="5090" w:author="Briceño-PC" w:date="2019-07-19T09:07:00Z">
                <w:pPr>
                  <w:pStyle w:val="Prrafodelista"/>
                  <w:framePr w:hSpace="180" w:wrap="around" w:vAnchor="text" w:hAnchor="margin" w:xAlign="center" w:y="417"/>
                  <w:ind w:left="0"/>
                  <w:jc w:val="center"/>
                </w:pPr>
              </w:pPrChange>
            </w:pPr>
          </w:p>
        </w:tc>
      </w:tr>
      <w:tr w:rsidR="003D5247" w:rsidDel="006C52AC" w:rsidTr="00EF4580">
        <w:trPr>
          <w:ins w:id="5091" w:author="Cintia Olivares Ruiz" w:date="2019-07-19T02:40:00Z"/>
          <w:del w:id="5092" w:author="Briceño-PC" w:date="2019-07-19T09:07:00Z"/>
        </w:trPr>
        <w:tc>
          <w:tcPr>
            <w:tcW w:w="3831" w:type="dxa"/>
            <w:vMerge/>
            <w:tcPrChange w:id="5093" w:author="Cintia Olivares Ruiz" w:date="2019-07-19T02:47:00Z">
              <w:tcPr>
                <w:tcW w:w="3831" w:type="dxa"/>
                <w:vMerge/>
              </w:tcPr>
            </w:tcPrChange>
          </w:tcPr>
          <w:p w:rsidR="003D5247" w:rsidDel="006C52AC" w:rsidRDefault="003D5247">
            <w:pPr>
              <w:pStyle w:val="Ttulo2"/>
              <w:ind w:left="993"/>
              <w:rPr>
                <w:ins w:id="5094" w:author="Cintia Olivares Ruiz" w:date="2019-07-19T02:40:00Z"/>
                <w:del w:id="5095" w:author="Briceño-PC" w:date="2019-07-19T09:07:00Z"/>
                <w:lang w:val="es-ES"/>
              </w:rPr>
              <w:pPrChange w:id="5096" w:author="Briceño-PC" w:date="2019-07-19T09:07:00Z">
                <w:pPr>
                  <w:pStyle w:val="Prrafodelista"/>
                  <w:framePr w:hSpace="180" w:wrap="around" w:vAnchor="text" w:hAnchor="margin" w:y="822"/>
                  <w:ind w:left="0"/>
                  <w:jc w:val="center"/>
                </w:pPr>
              </w:pPrChange>
            </w:pPr>
          </w:p>
        </w:tc>
        <w:tc>
          <w:tcPr>
            <w:tcW w:w="1110" w:type="dxa"/>
            <w:tcPrChange w:id="5097" w:author="Cintia Olivares Ruiz" w:date="2019-07-19T02:47:00Z">
              <w:tcPr>
                <w:tcW w:w="1110" w:type="dxa"/>
              </w:tcPr>
            </w:tcPrChange>
          </w:tcPr>
          <w:p w:rsidR="003D5247" w:rsidDel="006C52AC" w:rsidRDefault="003D5247">
            <w:pPr>
              <w:pStyle w:val="Ttulo2"/>
              <w:ind w:left="993"/>
              <w:rPr>
                <w:ins w:id="5098" w:author="Cintia Olivares Ruiz" w:date="2019-07-19T02:40:00Z"/>
                <w:del w:id="5099" w:author="Briceño-PC" w:date="2019-07-19T09:07:00Z"/>
                <w:lang w:val="es-ES"/>
              </w:rPr>
              <w:pPrChange w:id="5100" w:author="Briceño-PC" w:date="2019-07-19T09:07:00Z">
                <w:pPr>
                  <w:pStyle w:val="Prrafodelista"/>
                  <w:framePr w:hSpace="180" w:wrap="around" w:vAnchor="text" w:hAnchor="margin" w:y="822"/>
                  <w:ind w:left="0"/>
                  <w:jc w:val="center"/>
                </w:pPr>
              </w:pPrChange>
            </w:pPr>
            <w:ins w:id="5101" w:author="Cintia Olivares Ruiz" w:date="2019-07-19T02:40:00Z">
              <w:del w:id="5102" w:author="Briceño-PC" w:date="2019-07-19T09:07:00Z">
                <w:r w:rsidDel="006C52AC">
                  <w:rPr>
                    <w:lang w:val="es-ES"/>
                  </w:rPr>
                  <w:delText>No</w:delText>
                </w:r>
              </w:del>
            </w:ins>
          </w:p>
        </w:tc>
        <w:tc>
          <w:tcPr>
            <w:tcW w:w="1110" w:type="dxa"/>
            <w:tcPrChange w:id="5103" w:author="Cintia Olivares Ruiz" w:date="2019-07-19T02:47:00Z">
              <w:tcPr>
                <w:tcW w:w="1110" w:type="dxa"/>
              </w:tcPr>
            </w:tcPrChange>
          </w:tcPr>
          <w:p w:rsidR="003D5247" w:rsidDel="006C52AC" w:rsidRDefault="003D5247">
            <w:pPr>
              <w:pStyle w:val="Ttulo2"/>
              <w:ind w:left="993"/>
              <w:rPr>
                <w:ins w:id="5104" w:author="Cintia Olivares Ruiz" w:date="2019-07-19T02:40:00Z"/>
                <w:del w:id="5105" w:author="Briceño-PC" w:date="2019-07-19T09:07:00Z"/>
                <w:lang w:val="es-ES"/>
              </w:rPr>
              <w:pPrChange w:id="5106" w:author="Briceño-PC" w:date="2019-07-19T09:07:00Z">
                <w:pPr>
                  <w:pStyle w:val="Prrafodelista"/>
                  <w:framePr w:hSpace="180" w:wrap="around" w:vAnchor="text" w:hAnchor="margin" w:y="822"/>
                  <w:ind w:left="0"/>
                  <w:jc w:val="center"/>
                </w:pPr>
              </w:pPrChange>
            </w:pPr>
          </w:p>
        </w:tc>
        <w:tc>
          <w:tcPr>
            <w:tcW w:w="1110" w:type="dxa"/>
            <w:tcPrChange w:id="5107" w:author="Cintia Olivares Ruiz" w:date="2019-07-19T02:47:00Z">
              <w:tcPr>
                <w:tcW w:w="1110" w:type="dxa"/>
              </w:tcPr>
            </w:tcPrChange>
          </w:tcPr>
          <w:p w:rsidR="003D5247" w:rsidDel="006C52AC" w:rsidRDefault="003D5247">
            <w:pPr>
              <w:pStyle w:val="Ttulo2"/>
              <w:ind w:left="993"/>
              <w:rPr>
                <w:ins w:id="5108" w:author="Cintia Olivares Ruiz" w:date="2019-07-19T02:40:00Z"/>
                <w:del w:id="5109" w:author="Briceño-PC" w:date="2019-07-19T09:07:00Z"/>
                <w:lang w:val="es-ES"/>
              </w:rPr>
              <w:pPrChange w:id="5110" w:author="Briceño-PC" w:date="2019-07-19T09:07:00Z">
                <w:pPr>
                  <w:pStyle w:val="Prrafodelista"/>
                  <w:framePr w:hSpace="180" w:wrap="around" w:vAnchor="text" w:hAnchor="margin" w:y="822"/>
                  <w:ind w:left="0"/>
                  <w:jc w:val="center"/>
                </w:pPr>
              </w:pPrChange>
            </w:pPr>
          </w:p>
        </w:tc>
        <w:tc>
          <w:tcPr>
            <w:tcW w:w="1111" w:type="dxa"/>
            <w:tcPrChange w:id="5111" w:author="Cintia Olivares Ruiz" w:date="2019-07-19T02:47:00Z">
              <w:tcPr>
                <w:tcW w:w="1111" w:type="dxa"/>
              </w:tcPr>
            </w:tcPrChange>
          </w:tcPr>
          <w:p w:rsidR="003D5247" w:rsidDel="006C52AC" w:rsidRDefault="003D5247">
            <w:pPr>
              <w:pStyle w:val="Ttulo2"/>
              <w:ind w:left="993"/>
              <w:rPr>
                <w:ins w:id="5112" w:author="Cintia Olivares Ruiz" w:date="2019-07-19T02:40:00Z"/>
                <w:del w:id="5113" w:author="Briceño-PC" w:date="2019-07-19T09:07:00Z"/>
                <w:lang w:val="es-ES"/>
              </w:rPr>
              <w:pPrChange w:id="5114" w:author="Briceño-PC" w:date="2019-07-19T09:07:00Z">
                <w:pPr>
                  <w:pStyle w:val="Prrafodelista"/>
                  <w:framePr w:hSpace="180" w:wrap="around" w:vAnchor="text" w:hAnchor="margin" w:y="822"/>
                  <w:ind w:left="0"/>
                  <w:jc w:val="center"/>
                </w:pPr>
              </w:pPrChange>
            </w:pPr>
          </w:p>
        </w:tc>
      </w:tr>
      <w:tr w:rsidR="003D5247" w:rsidDel="006C52AC" w:rsidTr="00EF4580">
        <w:trPr>
          <w:ins w:id="5115" w:author="Cintia Olivares Ruiz" w:date="2019-07-19T02:40:00Z"/>
          <w:del w:id="5116" w:author="Briceño-PC" w:date="2019-07-19T09:07:00Z"/>
        </w:trPr>
        <w:tc>
          <w:tcPr>
            <w:tcW w:w="3831" w:type="dxa"/>
            <w:vMerge w:val="restart"/>
            <w:tcPrChange w:id="5117" w:author="Cintia Olivares Ruiz" w:date="2019-07-19T02:47:00Z">
              <w:tcPr>
                <w:tcW w:w="3831" w:type="dxa"/>
                <w:vMerge w:val="restart"/>
              </w:tcPr>
            </w:tcPrChange>
          </w:tcPr>
          <w:p w:rsidR="003D5247" w:rsidDel="006C52AC" w:rsidRDefault="003D5247">
            <w:pPr>
              <w:pStyle w:val="Ttulo2"/>
              <w:ind w:left="993"/>
              <w:rPr>
                <w:ins w:id="5118" w:author="Cintia Olivares Ruiz" w:date="2019-07-19T02:40:00Z"/>
                <w:del w:id="5119" w:author="Briceño-PC" w:date="2019-07-19T09:07:00Z"/>
                <w:lang w:val="es-ES"/>
              </w:rPr>
              <w:pPrChange w:id="5120" w:author="Briceño-PC" w:date="2019-07-19T09:07:00Z">
                <w:pPr>
                  <w:pStyle w:val="Prrafodelista"/>
                  <w:framePr w:hSpace="180" w:wrap="around" w:vAnchor="text" w:hAnchor="margin" w:y="822"/>
                  <w:ind w:left="0"/>
                  <w:jc w:val="center"/>
                </w:pPr>
              </w:pPrChange>
            </w:pPr>
            <w:ins w:id="5121" w:author="Cintia Olivares Ruiz" w:date="2019-07-19T02:40:00Z">
              <w:del w:id="5122" w:author="Briceño-PC" w:date="2019-07-19T09:07:00Z">
                <w:r w:rsidDel="006C52AC">
                  <w:rPr>
                    <w:lang w:val="es-ES"/>
                  </w:rPr>
                  <w:delText>Nivel Equipo Auditor</w:delText>
                </w:r>
              </w:del>
            </w:ins>
          </w:p>
        </w:tc>
        <w:tc>
          <w:tcPr>
            <w:tcW w:w="1110" w:type="dxa"/>
            <w:tcPrChange w:id="5123" w:author="Cintia Olivares Ruiz" w:date="2019-07-19T02:47:00Z">
              <w:tcPr>
                <w:tcW w:w="1110" w:type="dxa"/>
              </w:tcPr>
            </w:tcPrChange>
          </w:tcPr>
          <w:p w:rsidR="003D5247" w:rsidDel="006C52AC" w:rsidRDefault="003D5247">
            <w:pPr>
              <w:pStyle w:val="Ttulo2"/>
              <w:ind w:left="993"/>
              <w:rPr>
                <w:ins w:id="5124" w:author="Cintia Olivares Ruiz" w:date="2019-07-19T02:40:00Z"/>
                <w:del w:id="5125" w:author="Briceño-PC" w:date="2019-07-19T09:07:00Z"/>
                <w:lang w:val="es-ES"/>
              </w:rPr>
              <w:pPrChange w:id="5126" w:author="Briceño-PC" w:date="2019-07-19T09:07:00Z">
                <w:pPr>
                  <w:pStyle w:val="Prrafodelista"/>
                  <w:framePr w:hSpace="180" w:wrap="around" w:vAnchor="text" w:hAnchor="margin" w:y="822"/>
                  <w:ind w:left="0"/>
                  <w:jc w:val="center"/>
                </w:pPr>
              </w:pPrChange>
            </w:pPr>
            <w:ins w:id="5127" w:author="Cintia Olivares Ruiz" w:date="2019-07-19T02:40:00Z">
              <w:del w:id="5128" w:author="Briceño-PC" w:date="2019-07-19T09:07:00Z">
                <w:r w:rsidDel="006C52AC">
                  <w:rPr>
                    <w:lang w:val="es-ES"/>
                  </w:rPr>
                  <w:delText>Alto</w:delText>
                </w:r>
              </w:del>
            </w:ins>
          </w:p>
        </w:tc>
        <w:tc>
          <w:tcPr>
            <w:tcW w:w="1110" w:type="dxa"/>
            <w:tcPrChange w:id="5129" w:author="Cintia Olivares Ruiz" w:date="2019-07-19T02:47:00Z">
              <w:tcPr>
                <w:tcW w:w="1110" w:type="dxa"/>
              </w:tcPr>
            </w:tcPrChange>
          </w:tcPr>
          <w:p w:rsidR="003D5247" w:rsidDel="006C52AC" w:rsidRDefault="003D5247">
            <w:pPr>
              <w:pStyle w:val="Ttulo2"/>
              <w:ind w:left="993"/>
              <w:rPr>
                <w:ins w:id="5130" w:author="Cintia Olivares Ruiz" w:date="2019-07-19T02:40:00Z"/>
                <w:del w:id="5131" w:author="Briceño-PC" w:date="2019-07-19T09:07:00Z"/>
                <w:lang w:val="es-ES"/>
              </w:rPr>
              <w:pPrChange w:id="5132" w:author="Briceño-PC" w:date="2019-07-19T09:07:00Z">
                <w:pPr>
                  <w:pStyle w:val="Prrafodelista"/>
                  <w:framePr w:hSpace="180" w:wrap="around" w:vAnchor="text" w:hAnchor="margin" w:y="822"/>
                  <w:ind w:left="0"/>
                  <w:jc w:val="center"/>
                </w:pPr>
              </w:pPrChange>
            </w:pPr>
          </w:p>
        </w:tc>
        <w:tc>
          <w:tcPr>
            <w:tcW w:w="1110" w:type="dxa"/>
            <w:tcPrChange w:id="5133" w:author="Cintia Olivares Ruiz" w:date="2019-07-19T02:47:00Z">
              <w:tcPr>
                <w:tcW w:w="1110" w:type="dxa"/>
              </w:tcPr>
            </w:tcPrChange>
          </w:tcPr>
          <w:p w:rsidR="003D5247" w:rsidDel="006C52AC" w:rsidRDefault="003D5247">
            <w:pPr>
              <w:pStyle w:val="Ttulo2"/>
              <w:ind w:left="993"/>
              <w:rPr>
                <w:ins w:id="5134" w:author="Cintia Olivares Ruiz" w:date="2019-07-19T02:40:00Z"/>
                <w:del w:id="5135" w:author="Briceño-PC" w:date="2019-07-19T09:07:00Z"/>
                <w:lang w:val="es-ES"/>
              </w:rPr>
              <w:pPrChange w:id="5136" w:author="Briceño-PC" w:date="2019-07-19T09:07:00Z">
                <w:pPr>
                  <w:pStyle w:val="Prrafodelista"/>
                  <w:framePr w:hSpace="180" w:wrap="around" w:vAnchor="text" w:hAnchor="margin" w:xAlign="center" w:y="417"/>
                  <w:ind w:left="0"/>
                  <w:jc w:val="center"/>
                </w:pPr>
              </w:pPrChange>
            </w:pPr>
          </w:p>
        </w:tc>
        <w:tc>
          <w:tcPr>
            <w:tcW w:w="1111" w:type="dxa"/>
            <w:tcPrChange w:id="5137" w:author="Cintia Olivares Ruiz" w:date="2019-07-19T02:47:00Z">
              <w:tcPr>
                <w:tcW w:w="1111" w:type="dxa"/>
              </w:tcPr>
            </w:tcPrChange>
          </w:tcPr>
          <w:p w:rsidR="003D5247" w:rsidDel="006C52AC" w:rsidRDefault="003D5247">
            <w:pPr>
              <w:pStyle w:val="Ttulo2"/>
              <w:ind w:left="993"/>
              <w:rPr>
                <w:ins w:id="5138" w:author="Cintia Olivares Ruiz" w:date="2019-07-19T02:40:00Z"/>
                <w:del w:id="5139" w:author="Briceño-PC" w:date="2019-07-19T09:07:00Z"/>
                <w:lang w:val="es-ES"/>
              </w:rPr>
              <w:pPrChange w:id="5140" w:author="Briceño-PC" w:date="2019-07-19T09:07:00Z">
                <w:pPr>
                  <w:pStyle w:val="Prrafodelista"/>
                  <w:framePr w:hSpace="180" w:wrap="around" w:vAnchor="text" w:hAnchor="margin" w:xAlign="center" w:y="417"/>
                  <w:ind w:left="0"/>
                  <w:jc w:val="center"/>
                </w:pPr>
              </w:pPrChange>
            </w:pPr>
          </w:p>
        </w:tc>
      </w:tr>
      <w:tr w:rsidR="003D5247" w:rsidDel="006C52AC" w:rsidTr="00EF4580">
        <w:trPr>
          <w:ins w:id="5141" w:author="Cintia Olivares Ruiz" w:date="2019-07-19T02:40:00Z"/>
          <w:del w:id="5142" w:author="Briceño-PC" w:date="2019-07-19T09:07:00Z"/>
        </w:trPr>
        <w:tc>
          <w:tcPr>
            <w:tcW w:w="3831" w:type="dxa"/>
            <w:vMerge/>
            <w:tcPrChange w:id="5143" w:author="Cintia Olivares Ruiz" w:date="2019-07-19T02:47:00Z">
              <w:tcPr>
                <w:tcW w:w="3831" w:type="dxa"/>
                <w:vMerge/>
              </w:tcPr>
            </w:tcPrChange>
          </w:tcPr>
          <w:p w:rsidR="003D5247" w:rsidDel="006C52AC" w:rsidRDefault="003D5247">
            <w:pPr>
              <w:pStyle w:val="Ttulo2"/>
              <w:ind w:left="993"/>
              <w:rPr>
                <w:ins w:id="5144" w:author="Cintia Olivares Ruiz" w:date="2019-07-19T02:40:00Z"/>
                <w:del w:id="5145" w:author="Briceño-PC" w:date="2019-07-19T09:07:00Z"/>
                <w:lang w:val="es-ES"/>
              </w:rPr>
              <w:pPrChange w:id="5146" w:author="Briceño-PC" w:date="2019-07-19T09:07:00Z">
                <w:pPr>
                  <w:pStyle w:val="Prrafodelista"/>
                  <w:framePr w:hSpace="180" w:wrap="around" w:vAnchor="text" w:hAnchor="margin" w:y="822"/>
                  <w:ind w:left="0"/>
                  <w:jc w:val="center"/>
                </w:pPr>
              </w:pPrChange>
            </w:pPr>
          </w:p>
        </w:tc>
        <w:tc>
          <w:tcPr>
            <w:tcW w:w="1110" w:type="dxa"/>
            <w:tcPrChange w:id="5147" w:author="Cintia Olivares Ruiz" w:date="2019-07-19T02:47:00Z">
              <w:tcPr>
                <w:tcW w:w="1110" w:type="dxa"/>
              </w:tcPr>
            </w:tcPrChange>
          </w:tcPr>
          <w:p w:rsidR="003D5247" w:rsidDel="006C52AC" w:rsidRDefault="003D5247">
            <w:pPr>
              <w:pStyle w:val="Ttulo2"/>
              <w:ind w:left="993"/>
              <w:rPr>
                <w:ins w:id="5148" w:author="Cintia Olivares Ruiz" w:date="2019-07-19T02:40:00Z"/>
                <w:del w:id="5149" w:author="Briceño-PC" w:date="2019-07-19T09:07:00Z"/>
                <w:lang w:val="es-ES"/>
              </w:rPr>
              <w:pPrChange w:id="5150" w:author="Briceño-PC" w:date="2019-07-19T09:07:00Z">
                <w:pPr>
                  <w:pStyle w:val="Prrafodelista"/>
                  <w:framePr w:hSpace="180" w:wrap="around" w:vAnchor="text" w:hAnchor="margin" w:y="822"/>
                  <w:ind w:left="0"/>
                  <w:jc w:val="center"/>
                </w:pPr>
              </w:pPrChange>
            </w:pPr>
            <w:ins w:id="5151" w:author="Cintia Olivares Ruiz" w:date="2019-07-19T02:40:00Z">
              <w:del w:id="5152" w:author="Briceño-PC" w:date="2019-07-19T09:07:00Z">
                <w:r w:rsidDel="006C52AC">
                  <w:rPr>
                    <w:lang w:val="es-ES"/>
                  </w:rPr>
                  <w:delText>Medio</w:delText>
                </w:r>
              </w:del>
            </w:ins>
          </w:p>
        </w:tc>
        <w:tc>
          <w:tcPr>
            <w:tcW w:w="1110" w:type="dxa"/>
            <w:tcPrChange w:id="5153" w:author="Cintia Olivares Ruiz" w:date="2019-07-19T02:47:00Z">
              <w:tcPr>
                <w:tcW w:w="1110" w:type="dxa"/>
              </w:tcPr>
            </w:tcPrChange>
          </w:tcPr>
          <w:p w:rsidR="003D5247" w:rsidDel="006C52AC" w:rsidRDefault="003D5247">
            <w:pPr>
              <w:pStyle w:val="Ttulo2"/>
              <w:ind w:left="993"/>
              <w:rPr>
                <w:ins w:id="5154" w:author="Cintia Olivares Ruiz" w:date="2019-07-19T02:40:00Z"/>
                <w:del w:id="5155" w:author="Briceño-PC" w:date="2019-07-19T09:07:00Z"/>
                <w:lang w:val="es-ES"/>
              </w:rPr>
              <w:pPrChange w:id="5156" w:author="Briceño-PC" w:date="2019-07-19T09:07:00Z">
                <w:pPr>
                  <w:pStyle w:val="Prrafodelista"/>
                  <w:framePr w:hSpace="180" w:wrap="around" w:vAnchor="text" w:hAnchor="margin" w:xAlign="center" w:y="417"/>
                  <w:ind w:left="0"/>
                  <w:jc w:val="center"/>
                </w:pPr>
              </w:pPrChange>
            </w:pPr>
          </w:p>
        </w:tc>
        <w:tc>
          <w:tcPr>
            <w:tcW w:w="1110" w:type="dxa"/>
            <w:tcPrChange w:id="5157" w:author="Cintia Olivares Ruiz" w:date="2019-07-19T02:47:00Z">
              <w:tcPr>
                <w:tcW w:w="1110" w:type="dxa"/>
              </w:tcPr>
            </w:tcPrChange>
          </w:tcPr>
          <w:p w:rsidR="003D5247" w:rsidDel="006C52AC" w:rsidRDefault="003D5247">
            <w:pPr>
              <w:pStyle w:val="Ttulo2"/>
              <w:ind w:left="993"/>
              <w:rPr>
                <w:ins w:id="5158" w:author="Cintia Olivares Ruiz" w:date="2019-07-19T02:40:00Z"/>
                <w:del w:id="5159" w:author="Briceño-PC" w:date="2019-07-19T09:07:00Z"/>
                <w:lang w:val="es-ES"/>
              </w:rPr>
              <w:pPrChange w:id="5160" w:author="Briceño-PC" w:date="2019-07-19T09:07:00Z">
                <w:pPr>
                  <w:pStyle w:val="Prrafodelista"/>
                  <w:framePr w:hSpace="180" w:wrap="around" w:vAnchor="text" w:hAnchor="margin" w:y="822"/>
                  <w:ind w:left="0"/>
                  <w:jc w:val="center"/>
                </w:pPr>
              </w:pPrChange>
            </w:pPr>
          </w:p>
        </w:tc>
        <w:tc>
          <w:tcPr>
            <w:tcW w:w="1111" w:type="dxa"/>
            <w:tcPrChange w:id="5161" w:author="Cintia Olivares Ruiz" w:date="2019-07-19T02:47:00Z">
              <w:tcPr>
                <w:tcW w:w="1111" w:type="dxa"/>
              </w:tcPr>
            </w:tcPrChange>
          </w:tcPr>
          <w:p w:rsidR="003D5247" w:rsidDel="006C52AC" w:rsidRDefault="003D5247">
            <w:pPr>
              <w:pStyle w:val="Ttulo2"/>
              <w:ind w:left="993"/>
              <w:rPr>
                <w:ins w:id="5162" w:author="Cintia Olivares Ruiz" w:date="2019-07-19T02:40:00Z"/>
                <w:del w:id="5163" w:author="Briceño-PC" w:date="2019-07-19T09:07:00Z"/>
                <w:lang w:val="es-ES"/>
              </w:rPr>
              <w:pPrChange w:id="5164" w:author="Briceño-PC" w:date="2019-07-19T09:07:00Z">
                <w:pPr>
                  <w:pStyle w:val="Prrafodelista"/>
                  <w:framePr w:hSpace="180" w:wrap="around" w:vAnchor="text" w:hAnchor="margin" w:y="822"/>
                  <w:ind w:left="0"/>
                  <w:jc w:val="center"/>
                </w:pPr>
              </w:pPrChange>
            </w:pPr>
          </w:p>
        </w:tc>
      </w:tr>
      <w:tr w:rsidR="003D5247" w:rsidDel="006C52AC" w:rsidTr="00EF4580">
        <w:trPr>
          <w:ins w:id="5165" w:author="Cintia Olivares Ruiz" w:date="2019-07-19T02:40:00Z"/>
          <w:del w:id="5166" w:author="Briceño-PC" w:date="2019-07-19T09:07:00Z"/>
        </w:trPr>
        <w:tc>
          <w:tcPr>
            <w:tcW w:w="3831" w:type="dxa"/>
            <w:vMerge/>
            <w:tcPrChange w:id="5167" w:author="Cintia Olivares Ruiz" w:date="2019-07-19T02:47:00Z">
              <w:tcPr>
                <w:tcW w:w="3831" w:type="dxa"/>
                <w:vMerge/>
              </w:tcPr>
            </w:tcPrChange>
          </w:tcPr>
          <w:p w:rsidR="003D5247" w:rsidDel="006C52AC" w:rsidRDefault="003D5247">
            <w:pPr>
              <w:pStyle w:val="Ttulo2"/>
              <w:ind w:left="993"/>
              <w:rPr>
                <w:ins w:id="5168" w:author="Cintia Olivares Ruiz" w:date="2019-07-19T02:40:00Z"/>
                <w:del w:id="5169" w:author="Briceño-PC" w:date="2019-07-19T09:07:00Z"/>
                <w:lang w:val="es-ES"/>
              </w:rPr>
              <w:pPrChange w:id="5170" w:author="Briceño-PC" w:date="2019-07-19T09:07:00Z">
                <w:pPr>
                  <w:pStyle w:val="Prrafodelista"/>
                  <w:framePr w:hSpace="180" w:wrap="around" w:vAnchor="text" w:hAnchor="margin" w:y="822"/>
                  <w:ind w:left="0"/>
                  <w:jc w:val="center"/>
                </w:pPr>
              </w:pPrChange>
            </w:pPr>
          </w:p>
        </w:tc>
        <w:tc>
          <w:tcPr>
            <w:tcW w:w="1110" w:type="dxa"/>
            <w:tcPrChange w:id="5171" w:author="Cintia Olivares Ruiz" w:date="2019-07-19T02:47:00Z">
              <w:tcPr>
                <w:tcW w:w="1110" w:type="dxa"/>
              </w:tcPr>
            </w:tcPrChange>
          </w:tcPr>
          <w:p w:rsidR="003D5247" w:rsidDel="006C52AC" w:rsidRDefault="003D5247">
            <w:pPr>
              <w:pStyle w:val="Ttulo2"/>
              <w:ind w:left="993"/>
              <w:rPr>
                <w:ins w:id="5172" w:author="Cintia Olivares Ruiz" w:date="2019-07-19T02:40:00Z"/>
                <w:del w:id="5173" w:author="Briceño-PC" w:date="2019-07-19T09:07:00Z"/>
                <w:lang w:val="es-ES"/>
              </w:rPr>
              <w:pPrChange w:id="5174" w:author="Briceño-PC" w:date="2019-07-19T09:07:00Z">
                <w:pPr>
                  <w:pStyle w:val="Prrafodelista"/>
                  <w:framePr w:hSpace="180" w:wrap="around" w:vAnchor="text" w:hAnchor="margin" w:y="822"/>
                  <w:ind w:left="0"/>
                  <w:jc w:val="center"/>
                </w:pPr>
              </w:pPrChange>
            </w:pPr>
            <w:ins w:id="5175" w:author="Cintia Olivares Ruiz" w:date="2019-07-19T02:40:00Z">
              <w:del w:id="5176" w:author="Briceño-PC" w:date="2019-07-19T09:07:00Z">
                <w:r w:rsidDel="006C52AC">
                  <w:rPr>
                    <w:lang w:val="es-ES"/>
                  </w:rPr>
                  <w:delText>Bajo</w:delText>
                </w:r>
              </w:del>
            </w:ins>
          </w:p>
        </w:tc>
        <w:tc>
          <w:tcPr>
            <w:tcW w:w="1110" w:type="dxa"/>
            <w:tcPrChange w:id="5177" w:author="Cintia Olivares Ruiz" w:date="2019-07-19T02:47:00Z">
              <w:tcPr>
                <w:tcW w:w="1110" w:type="dxa"/>
              </w:tcPr>
            </w:tcPrChange>
          </w:tcPr>
          <w:p w:rsidR="003D5247" w:rsidDel="006C52AC" w:rsidRDefault="003D5247">
            <w:pPr>
              <w:pStyle w:val="Ttulo2"/>
              <w:ind w:left="993"/>
              <w:rPr>
                <w:ins w:id="5178" w:author="Cintia Olivares Ruiz" w:date="2019-07-19T02:40:00Z"/>
                <w:del w:id="5179" w:author="Briceño-PC" w:date="2019-07-19T09:07:00Z"/>
                <w:lang w:val="es-ES"/>
              </w:rPr>
              <w:pPrChange w:id="5180" w:author="Briceño-PC" w:date="2019-07-19T09:07:00Z">
                <w:pPr>
                  <w:pStyle w:val="Prrafodelista"/>
                  <w:framePr w:hSpace="180" w:wrap="around" w:vAnchor="text" w:hAnchor="margin" w:y="822"/>
                  <w:ind w:left="0"/>
                  <w:jc w:val="center"/>
                </w:pPr>
              </w:pPrChange>
            </w:pPr>
          </w:p>
        </w:tc>
        <w:tc>
          <w:tcPr>
            <w:tcW w:w="1110" w:type="dxa"/>
            <w:tcPrChange w:id="5181" w:author="Cintia Olivares Ruiz" w:date="2019-07-19T02:47:00Z">
              <w:tcPr>
                <w:tcW w:w="1110" w:type="dxa"/>
              </w:tcPr>
            </w:tcPrChange>
          </w:tcPr>
          <w:p w:rsidR="003D5247" w:rsidDel="006C52AC" w:rsidRDefault="003D5247">
            <w:pPr>
              <w:pStyle w:val="Ttulo2"/>
              <w:ind w:left="993"/>
              <w:rPr>
                <w:ins w:id="5182" w:author="Cintia Olivares Ruiz" w:date="2019-07-19T02:40:00Z"/>
                <w:del w:id="5183" w:author="Briceño-PC" w:date="2019-07-19T09:07:00Z"/>
                <w:lang w:val="es-ES"/>
              </w:rPr>
              <w:pPrChange w:id="5184" w:author="Briceño-PC" w:date="2019-07-19T09:07:00Z">
                <w:pPr>
                  <w:pStyle w:val="Prrafodelista"/>
                  <w:framePr w:hSpace="180" w:wrap="around" w:vAnchor="text" w:hAnchor="margin" w:y="822"/>
                  <w:ind w:left="0"/>
                  <w:jc w:val="center"/>
                </w:pPr>
              </w:pPrChange>
            </w:pPr>
          </w:p>
        </w:tc>
        <w:tc>
          <w:tcPr>
            <w:tcW w:w="1111" w:type="dxa"/>
            <w:tcPrChange w:id="5185" w:author="Cintia Olivares Ruiz" w:date="2019-07-19T02:47:00Z">
              <w:tcPr>
                <w:tcW w:w="1111" w:type="dxa"/>
              </w:tcPr>
            </w:tcPrChange>
          </w:tcPr>
          <w:p w:rsidR="003D5247" w:rsidDel="006C52AC" w:rsidRDefault="003D5247">
            <w:pPr>
              <w:pStyle w:val="Ttulo2"/>
              <w:ind w:left="993"/>
              <w:rPr>
                <w:ins w:id="5186" w:author="Cintia Olivares Ruiz" w:date="2019-07-19T02:40:00Z"/>
                <w:del w:id="5187" w:author="Briceño-PC" w:date="2019-07-19T09:07:00Z"/>
                <w:lang w:val="es-ES"/>
              </w:rPr>
              <w:pPrChange w:id="5188" w:author="Briceño-PC" w:date="2019-07-19T09:07:00Z">
                <w:pPr>
                  <w:pStyle w:val="Prrafodelista"/>
                  <w:framePr w:hSpace="180" w:wrap="around" w:vAnchor="text" w:hAnchor="margin" w:y="822"/>
                  <w:ind w:left="0"/>
                  <w:jc w:val="center"/>
                </w:pPr>
              </w:pPrChange>
            </w:pPr>
          </w:p>
        </w:tc>
      </w:tr>
      <w:tr w:rsidR="003D5247" w:rsidDel="006C52AC" w:rsidTr="00EF4580">
        <w:trPr>
          <w:ins w:id="5189" w:author="Cintia Olivares Ruiz" w:date="2019-07-19T02:40:00Z"/>
          <w:del w:id="5190" w:author="Briceño-PC" w:date="2019-07-19T09:07:00Z"/>
        </w:trPr>
        <w:tc>
          <w:tcPr>
            <w:tcW w:w="3831" w:type="dxa"/>
            <w:vMerge w:val="restart"/>
            <w:tcPrChange w:id="5191" w:author="Cintia Olivares Ruiz" w:date="2019-07-19T02:47:00Z">
              <w:tcPr>
                <w:tcW w:w="3831" w:type="dxa"/>
                <w:vMerge w:val="restart"/>
              </w:tcPr>
            </w:tcPrChange>
          </w:tcPr>
          <w:p w:rsidR="003D5247" w:rsidDel="006C52AC" w:rsidRDefault="003D5247">
            <w:pPr>
              <w:pStyle w:val="Ttulo2"/>
              <w:ind w:left="993"/>
              <w:rPr>
                <w:ins w:id="5192" w:author="Cintia Olivares Ruiz" w:date="2019-07-19T02:40:00Z"/>
                <w:del w:id="5193" w:author="Briceño-PC" w:date="2019-07-19T09:07:00Z"/>
                <w:lang w:val="es-ES"/>
              </w:rPr>
              <w:pPrChange w:id="5194" w:author="Briceño-PC" w:date="2019-07-19T09:07:00Z">
                <w:pPr>
                  <w:pStyle w:val="Prrafodelista"/>
                  <w:framePr w:hSpace="180" w:wrap="around" w:vAnchor="text" w:hAnchor="margin" w:y="822"/>
                  <w:ind w:left="0"/>
                  <w:jc w:val="center"/>
                </w:pPr>
              </w:pPrChange>
            </w:pPr>
            <w:ins w:id="5195" w:author="Cintia Olivares Ruiz" w:date="2019-07-19T02:40:00Z">
              <w:del w:id="5196" w:author="Briceño-PC" w:date="2019-07-19T09:07:00Z">
                <w:r w:rsidDel="006C52AC">
                  <w:rPr>
                    <w:lang w:val="es-ES"/>
                  </w:rPr>
                  <w:delText>Horarios de actividades adecuados</w:delText>
                </w:r>
              </w:del>
            </w:ins>
          </w:p>
        </w:tc>
        <w:tc>
          <w:tcPr>
            <w:tcW w:w="1110" w:type="dxa"/>
            <w:tcPrChange w:id="5197" w:author="Cintia Olivares Ruiz" w:date="2019-07-19T02:47:00Z">
              <w:tcPr>
                <w:tcW w:w="1110" w:type="dxa"/>
              </w:tcPr>
            </w:tcPrChange>
          </w:tcPr>
          <w:p w:rsidR="003D5247" w:rsidDel="006C52AC" w:rsidRDefault="003D5247">
            <w:pPr>
              <w:pStyle w:val="Ttulo2"/>
              <w:ind w:left="993"/>
              <w:rPr>
                <w:ins w:id="5198" w:author="Cintia Olivares Ruiz" w:date="2019-07-19T02:40:00Z"/>
                <w:del w:id="5199" w:author="Briceño-PC" w:date="2019-07-19T09:07:00Z"/>
                <w:lang w:val="es-ES"/>
              </w:rPr>
              <w:pPrChange w:id="5200" w:author="Briceño-PC" w:date="2019-07-19T09:07:00Z">
                <w:pPr>
                  <w:pStyle w:val="Prrafodelista"/>
                  <w:framePr w:hSpace="180" w:wrap="around" w:vAnchor="text" w:hAnchor="margin" w:y="822"/>
                  <w:ind w:left="0"/>
                  <w:jc w:val="center"/>
                </w:pPr>
              </w:pPrChange>
            </w:pPr>
            <w:ins w:id="5201" w:author="Cintia Olivares Ruiz" w:date="2019-07-19T02:40:00Z">
              <w:del w:id="5202" w:author="Briceño-PC" w:date="2019-07-19T09:07:00Z">
                <w:r w:rsidDel="006C52AC">
                  <w:rPr>
                    <w:lang w:val="es-ES"/>
                  </w:rPr>
                  <w:delText>Si</w:delText>
                </w:r>
              </w:del>
            </w:ins>
          </w:p>
        </w:tc>
        <w:tc>
          <w:tcPr>
            <w:tcW w:w="1110" w:type="dxa"/>
            <w:tcPrChange w:id="5203" w:author="Cintia Olivares Ruiz" w:date="2019-07-19T02:47:00Z">
              <w:tcPr>
                <w:tcW w:w="1110" w:type="dxa"/>
              </w:tcPr>
            </w:tcPrChange>
          </w:tcPr>
          <w:p w:rsidR="003D5247" w:rsidDel="006C52AC" w:rsidRDefault="003D5247">
            <w:pPr>
              <w:pStyle w:val="Ttulo2"/>
              <w:ind w:left="993"/>
              <w:rPr>
                <w:ins w:id="5204" w:author="Cintia Olivares Ruiz" w:date="2019-07-19T02:40:00Z"/>
                <w:del w:id="5205" w:author="Briceño-PC" w:date="2019-07-19T09:07:00Z"/>
                <w:lang w:val="es-ES"/>
              </w:rPr>
              <w:pPrChange w:id="5206" w:author="Briceño-PC" w:date="2019-07-19T09:07:00Z">
                <w:pPr>
                  <w:pStyle w:val="Prrafodelista"/>
                  <w:framePr w:hSpace="180" w:wrap="around" w:vAnchor="text" w:hAnchor="margin" w:xAlign="center" w:y="417"/>
                  <w:ind w:left="0"/>
                  <w:jc w:val="center"/>
                </w:pPr>
              </w:pPrChange>
            </w:pPr>
          </w:p>
        </w:tc>
        <w:tc>
          <w:tcPr>
            <w:tcW w:w="1110" w:type="dxa"/>
            <w:tcPrChange w:id="5207" w:author="Cintia Olivares Ruiz" w:date="2019-07-19T02:47:00Z">
              <w:tcPr>
                <w:tcW w:w="1110" w:type="dxa"/>
              </w:tcPr>
            </w:tcPrChange>
          </w:tcPr>
          <w:p w:rsidR="003D5247" w:rsidDel="006C52AC" w:rsidRDefault="003D5247">
            <w:pPr>
              <w:pStyle w:val="Ttulo2"/>
              <w:ind w:left="993"/>
              <w:rPr>
                <w:ins w:id="5208" w:author="Cintia Olivares Ruiz" w:date="2019-07-19T02:40:00Z"/>
                <w:del w:id="5209" w:author="Briceño-PC" w:date="2019-07-19T09:07:00Z"/>
                <w:lang w:val="es-ES"/>
              </w:rPr>
              <w:pPrChange w:id="5210" w:author="Briceño-PC" w:date="2019-07-19T09:07:00Z">
                <w:pPr>
                  <w:pStyle w:val="Prrafodelista"/>
                  <w:framePr w:hSpace="180" w:wrap="around" w:vAnchor="text" w:hAnchor="margin" w:xAlign="center" w:y="417"/>
                  <w:ind w:left="0"/>
                  <w:jc w:val="center"/>
                </w:pPr>
              </w:pPrChange>
            </w:pPr>
          </w:p>
        </w:tc>
        <w:tc>
          <w:tcPr>
            <w:tcW w:w="1111" w:type="dxa"/>
            <w:tcPrChange w:id="5211" w:author="Cintia Olivares Ruiz" w:date="2019-07-19T02:47:00Z">
              <w:tcPr>
                <w:tcW w:w="1111" w:type="dxa"/>
              </w:tcPr>
            </w:tcPrChange>
          </w:tcPr>
          <w:p w:rsidR="003D5247" w:rsidDel="006C52AC" w:rsidRDefault="003D5247">
            <w:pPr>
              <w:pStyle w:val="Ttulo2"/>
              <w:ind w:left="993"/>
              <w:rPr>
                <w:ins w:id="5212" w:author="Cintia Olivares Ruiz" w:date="2019-07-19T02:40:00Z"/>
                <w:del w:id="5213" w:author="Briceño-PC" w:date="2019-07-19T09:07:00Z"/>
                <w:lang w:val="es-ES"/>
              </w:rPr>
              <w:pPrChange w:id="5214" w:author="Briceño-PC" w:date="2019-07-19T09:07:00Z">
                <w:pPr>
                  <w:pStyle w:val="Prrafodelista"/>
                  <w:framePr w:hSpace="180" w:wrap="around" w:vAnchor="text" w:hAnchor="margin" w:xAlign="center" w:y="417"/>
                  <w:ind w:left="0"/>
                  <w:jc w:val="center"/>
                </w:pPr>
              </w:pPrChange>
            </w:pPr>
          </w:p>
        </w:tc>
      </w:tr>
      <w:tr w:rsidR="003D5247" w:rsidDel="006C52AC" w:rsidTr="00EF4580">
        <w:trPr>
          <w:ins w:id="5215" w:author="Cintia Olivares Ruiz" w:date="2019-07-19T02:40:00Z"/>
          <w:del w:id="5216" w:author="Briceño-PC" w:date="2019-07-19T09:07:00Z"/>
        </w:trPr>
        <w:tc>
          <w:tcPr>
            <w:tcW w:w="3831" w:type="dxa"/>
            <w:vMerge/>
            <w:tcPrChange w:id="5217" w:author="Cintia Olivares Ruiz" w:date="2019-07-19T02:47:00Z">
              <w:tcPr>
                <w:tcW w:w="3831" w:type="dxa"/>
                <w:vMerge/>
              </w:tcPr>
            </w:tcPrChange>
          </w:tcPr>
          <w:p w:rsidR="003D5247" w:rsidDel="006C52AC" w:rsidRDefault="003D5247">
            <w:pPr>
              <w:pStyle w:val="Ttulo2"/>
              <w:ind w:left="993"/>
              <w:rPr>
                <w:ins w:id="5218" w:author="Cintia Olivares Ruiz" w:date="2019-07-19T02:40:00Z"/>
                <w:del w:id="5219" w:author="Briceño-PC" w:date="2019-07-19T09:07:00Z"/>
                <w:lang w:val="es-ES"/>
              </w:rPr>
              <w:pPrChange w:id="5220" w:author="Briceño-PC" w:date="2019-07-19T09:07:00Z">
                <w:pPr>
                  <w:pStyle w:val="Prrafodelista"/>
                  <w:framePr w:hSpace="180" w:wrap="around" w:vAnchor="text" w:hAnchor="margin" w:y="822"/>
                  <w:ind w:left="0"/>
                  <w:jc w:val="center"/>
                </w:pPr>
              </w:pPrChange>
            </w:pPr>
          </w:p>
        </w:tc>
        <w:tc>
          <w:tcPr>
            <w:tcW w:w="1110" w:type="dxa"/>
            <w:tcPrChange w:id="5221" w:author="Cintia Olivares Ruiz" w:date="2019-07-19T02:47:00Z">
              <w:tcPr>
                <w:tcW w:w="1110" w:type="dxa"/>
              </w:tcPr>
            </w:tcPrChange>
          </w:tcPr>
          <w:p w:rsidR="003D5247" w:rsidDel="006C52AC" w:rsidRDefault="003D5247">
            <w:pPr>
              <w:pStyle w:val="Ttulo2"/>
              <w:ind w:left="993"/>
              <w:rPr>
                <w:ins w:id="5222" w:author="Cintia Olivares Ruiz" w:date="2019-07-19T02:40:00Z"/>
                <w:del w:id="5223" w:author="Briceño-PC" w:date="2019-07-19T09:07:00Z"/>
                <w:lang w:val="es-ES"/>
              </w:rPr>
              <w:pPrChange w:id="5224" w:author="Briceño-PC" w:date="2019-07-19T09:07:00Z">
                <w:pPr>
                  <w:pStyle w:val="Prrafodelista"/>
                  <w:framePr w:hSpace="180" w:wrap="around" w:vAnchor="text" w:hAnchor="margin" w:y="822"/>
                  <w:ind w:left="0"/>
                  <w:jc w:val="center"/>
                </w:pPr>
              </w:pPrChange>
            </w:pPr>
            <w:ins w:id="5225" w:author="Cintia Olivares Ruiz" w:date="2019-07-19T02:40:00Z">
              <w:del w:id="5226" w:author="Briceño-PC" w:date="2019-07-19T09:07:00Z">
                <w:r w:rsidDel="006C52AC">
                  <w:rPr>
                    <w:lang w:val="es-ES"/>
                  </w:rPr>
                  <w:delText>No</w:delText>
                </w:r>
              </w:del>
            </w:ins>
          </w:p>
        </w:tc>
        <w:tc>
          <w:tcPr>
            <w:tcW w:w="1110" w:type="dxa"/>
            <w:tcPrChange w:id="5227" w:author="Cintia Olivares Ruiz" w:date="2019-07-19T02:47:00Z">
              <w:tcPr>
                <w:tcW w:w="1110" w:type="dxa"/>
              </w:tcPr>
            </w:tcPrChange>
          </w:tcPr>
          <w:p w:rsidR="003D5247" w:rsidDel="006C52AC" w:rsidRDefault="003D5247">
            <w:pPr>
              <w:pStyle w:val="Ttulo2"/>
              <w:ind w:left="993"/>
              <w:rPr>
                <w:ins w:id="5228" w:author="Cintia Olivares Ruiz" w:date="2019-07-19T02:40:00Z"/>
                <w:del w:id="5229" w:author="Briceño-PC" w:date="2019-07-19T09:07:00Z"/>
                <w:lang w:val="es-ES"/>
              </w:rPr>
              <w:pPrChange w:id="5230" w:author="Briceño-PC" w:date="2019-07-19T09:07:00Z">
                <w:pPr>
                  <w:pStyle w:val="Prrafodelista"/>
                  <w:framePr w:hSpace="180" w:wrap="around" w:vAnchor="text" w:hAnchor="margin" w:y="822"/>
                  <w:ind w:left="0"/>
                  <w:jc w:val="center"/>
                </w:pPr>
              </w:pPrChange>
            </w:pPr>
          </w:p>
        </w:tc>
        <w:tc>
          <w:tcPr>
            <w:tcW w:w="1110" w:type="dxa"/>
            <w:tcPrChange w:id="5231" w:author="Cintia Olivares Ruiz" w:date="2019-07-19T02:47:00Z">
              <w:tcPr>
                <w:tcW w:w="1110" w:type="dxa"/>
              </w:tcPr>
            </w:tcPrChange>
          </w:tcPr>
          <w:p w:rsidR="003D5247" w:rsidDel="006C52AC" w:rsidRDefault="003D5247">
            <w:pPr>
              <w:pStyle w:val="Ttulo2"/>
              <w:ind w:left="993"/>
              <w:rPr>
                <w:ins w:id="5232" w:author="Cintia Olivares Ruiz" w:date="2019-07-19T02:40:00Z"/>
                <w:del w:id="5233" w:author="Briceño-PC" w:date="2019-07-19T09:07:00Z"/>
                <w:lang w:val="es-ES"/>
              </w:rPr>
              <w:pPrChange w:id="5234" w:author="Briceño-PC" w:date="2019-07-19T09:07:00Z">
                <w:pPr>
                  <w:pStyle w:val="Prrafodelista"/>
                  <w:framePr w:hSpace="180" w:wrap="around" w:vAnchor="text" w:hAnchor="margin" w:y="822"/>
                  <w:ind w:left="0"/>
                  <w:jc w:val="center"/>
                </w:pPr>
              </w:pPrChange>
            </w:pPr>
          </w:p>
        </w:tc>
        <w:tc>
          <w:tcPr>
            <w:tcW w:w="1111" w:type="dxa"/>
            <w:tcPrChange w:id="5235" w:author="Cintia Olivares Ruiz" w:date="2019-07-19T02:47:00Z">
              <w:tcPr>
                <w:tcW w:w="1111" w:type="dxa"/>
              </w:tcPr>
            </w:tcPrChange>
          </w:tcPr>
          <w:p w:rsidR="003D5247" w:rsidDel="006C52AC" w:rsidRDefault="003D5247">
            <w:pPr>
              <w:pStyle w:val="Ttulo2"/>
              <w:ind w:left="993"/>
              <w:rPr>
                <w:ins w:id="5236" w:author="Cintia Olivares Ruiz" w:date="2019-07-19T02:40:00Z"/>
                <w:del w:id="5237" w:author="Briceño-PC" w:date="2019-07-19T09:07:00Z"/>
                <w:lang w:val="es-ES"/>
              </w:rPr>
              <w:pPrChange w:id="5238" w:author="Briceño-PC" w:date="2019-07-19T09:07:00Z">
                <w:pPr>
                  <w:pStyle w:val="Prrafodelista"/>
                  <w:framePr w:hSpace="180" w:wrap="around" w:vAnchor="text" w:hAnchor="margin" w:y="822"/>
                  <w:ind w:left="0"/>
                  <w:jc w:val="center"/>
                </w:pPr>
              </w:pPrChange>
            </w:pPr>
          </w:p>
        </w:tc>
      </w:tr>
      <w:tr w:rsidR="003D5247" w:rsidDel="006C52AC" w:rsidTr="00EF4580">
        <w:trPr>
          <w:ins w:id="5239" w:author="Cintia Olivares Ruiz" w:date="2019-07-19T02:40:00Z"/>
          <w:del w:id="5240" w:author="Briceño-PC" w:date="2019-07-19T09:07:00Z"/>
        </w:trPr>
        <w:tc>
          <w:tcPr>
            <w:tcW w:w="3831" w:type="dxa"/>
            <w:vMerge w:val="restart"/>
            <w:tcPrChange w:id="5241" w:author="Cintia Olivares Ruiz" w:date="2019-07-19T02:47:00Z">
              <w:tcPr>
                <w:tcW w:w="3831" w:type="dxa"/>
                <w:vMerge w:val="restart"/>
              </w:tcPr>
            </w:tcPrChange>
          </w:tcPr>
          <w:p w:rsidR="003D5247" w:rsidDel="006C52AC" w:rsidRDefault="003D5247">
            <w:pPr>
              <w:pStyle w:val="Ttulo2"/>
              <w:ind w:left="993"/>
              <w:rPr>
                <w:ins w:id="5242" w:author="Cintia Olivares Ruiz" w:date="2019-07-19T02:40:00Z"/>
                <w:del w:id="5243" w:author="Briceño-PC" w:date="2019-07-19T09:07:00Z"/>
                <w:lang w:val="es-ES"/>
              </w:rPr>
              <w:pPrChange w:id="5244" w:author="Briceño-PC" w:date="2019-07-19T09:07:00Z">
                <w:pPr>
                  <w:pStyle w:val="Prrafodelista"/>
                  <w:framePr w:hSpace="180" w:wrap="around" w:vAnchor="text" w:hAnchor="margin" w:y="822"/>
                  <w:ind w:left="0"/>
                  <w:jc w:val="center"/>
                </w:pPr>
              </w:pPrChange>
            </w:pPr>
            <w:ins w:id="5245" w:author="Cintia Olivares Ruiz" w:date="2019-07-19T02:40:00Z">
              <w:del w:id="5246" w:author="Briceño-PC" w:date="2019-07-19T09:07:00Z">
                <w:r w:rsidDel="006C52AC">
                  <w:rPr>
                    <w:lang w:val="es-ES"/>
                  </w:rPr>
                  <w:delText>Conclusiones reflejan situación real</w:delText>
                </w:r>
              </w:del>
            </w:ins>
          </w:p>
        </w:tc>
        <w:tc>
          <w:tcPr>
            <w:tcW w:w="1110" w:type="dxa"/>
            <w:tcPrChange w:id="5247" w:author="Cintia Olivares Ruiz" w:date="2019-07-19T02:47:00Z">
              <w:tcPr>
                <w:tcW w:w="1110" w:type="dxa"/>
              </w:tcPr>
            </w:tcPrChange>
          </w:tcPr>
          <w:p w:rsidR="003D5247" w:rsidDel="006C52AC" w:rsidRDefault="003D5247">
            <w:pPr>
              <w:pStyle w:val="Ttulo2"/>
              <w:ind w:left="993"/>
              <w:rPr>
                <w:ins w:id="5248" w:author="Cintia Olivares Ruiz" w:date="2019-07-19T02:40:00Z"/>
                <w:del w:id="5249" w:author="Briceño-PC" w:date="2019-07-19T09:07:00Z"/>
                <w:lang w:val="es-ES"/>
              </w:rPr>
              <w:pPrChange w:id="5250" w:author="Briceño-PC" w:date="2019-07-19T09:07:00Z">
                <w:pPr>
                  <w:pStyle w:val="Prrafodelista"/>
                  <w:framePr w:hSpace="180" w:wrap="around" w:vAnchor="text" w:hAnchor="margin" w:y="822"/>
                  <w:ind w:left="0"/>
                  <w:jc w:val="center"/>
                </w:pPr>
              </w:pPrChange>
            </w:pPr>
            <w:ins w:id="5251" w:author="Cintia Olivares Ruiz" w:date="2019-07-19T02:40:00Z">
              <w:del w:id="5252" w:author="Briceño-PC" w:date="2019-07-19T09:07:00Z">
                <w:r w:rsidDel="006C52AC">
                  <w:rPr>
                    <w:lang w:val="es-ES"/>
                  </w:rPr>
                  <w:delText>Si</w:delText>
                </w:r>
              </w:del>
            </w:ins>
          </w:p>
        </w:tc>
        <w:tc>
          <w:tcPr>
            <w:tcW w:w="1110" w:type="dxa"/>
            <w:tcPrChange w:id="5253" w:author="Cintia Olivares Ruiz" w:date="2019-07-19T02:47:00Z">
              <w:tcPr>
                <w:tcW w:w="1110" w:type="dxa"/>
              </w:tcPr>
            </w:tcPrChange>
          </w:tcPr>
          <w:p w:rsidR="003D5247" w:rsidDel="006C52AC" w:rsidRDefault="003D5247">
            <w:pPr>
              <w:pStyle w:val="Ttulo2"/>
              <w:ind w:left="993"/>
              <w:rPr>
                <w:ins w:id="5254" w:author="Cintia Olivares Ruiz" w:date="2019-07-19T02:40:00Z"/>
                <w:del w:id="5255" w:author="Briceño-PC" w:date="2019-07-19T09:07:00Z"/>
                <w:lang w:val="es-ES"/>
              </w:rPr>
              <w:pPrChange w:id="5256" w:author="Briceño-PC" w:date="2019-07-19T09:07:00Z">
                <w:pPr>
                  <w:pStyle w:val="Prrafodelista"/>
                  <w:framePr w:hSpace="180" w:wrap="around" w:vAnchor="text" w:hAnchor="margin" w:xAlign="center" w:y="417"/>
                  <w:ind w:left="0"/>
                  <w:jc w:val="center"/>
                </w:pPr>
              </w:pPrChange>
            </w:pPr>
          </w:p>
        </w:tc>
        <w:tc>
          <w:tcPr>
            <w:tcW w:w="1110" w:type="dxa"/>
            <w:tcPrChange w:id="5257" w:author="Cintia Olivares Ruiz" w:date="2019-07-19T02:47:00Z">
              <w:tcPr>
                <w:tcW w:w="1110" w:type="dxa"/>
              </w:tcPr>
            </w:tcPrChange>
          </w:tcPr>
          <w:p w:rsidR="003D5247" w:rsidDel="006C52AC" w:rsidRDefault="003D5247">
            <w:pPr>
              <w:pStyle w:val="Ttulo2"/>
              <w:ind w:left="993"/>
              <w:rPr>
                <w:ins w:id="5258" w:author="Cintia Olivares Ruiz" w:date="2019-07-19T02:40:00Z"/>
                <w:del w:id="5259" w:author="Briceño-PC" w:date="2019-07-19T09:07:00Z"/>
                <w:lang w:val="es-ES"/>
              </w:rPr>
              <w:pPrChange w:id="5260" w:author="Briceño-PC" w:date="2019-07-19T09:07:00Z">
                <w:pPr>
                  <w:pStyle w:val="Prrafodelista"/>
                  <w:framePr w:hSpace="180" w:wrap="around" w:vAnchor="text" w:hAnchor="margin" w:xAlign="center" w:y="417"/>
                  <w:ind w:left="0"/>
                  <w:jc w:val="center"/>
                </w:pPr>
              </w:pPrChange>
            </w:pPr>
          </w:p>
        </w:tc>
        <w:tc>
          <w:tcPr>
            <w:tcW w:w="1111" w:type="dxa"/>
            <w:tcPrChange w:id="5261" w:author="Cintia Olivares Ruiz" w:date="2019-07-19T02:47:00Z">
              <w:tcPr>
                <w:tcW w:w="1111" w:type="dxa"/>
              </w:tcPr>
            </w:tcPrChange>
          </w:tcPr>
          <w:p w:rsidR="003D5247" w:rsidDel="006C52AC" w:rsidRDefault="003D5247">
            <w:pPr>
              <w:pStyle w:val="Ttulo2"/>
              <w:ind w:left="993"/>
              <w:rPr>
                <w:ins w:id="5262" w:author="Cintia Olivares Ruiz" w:date="2019-07-19T02:40:00Z"/>
                <w:del w:id="5263" w:author="Briceño-PC" w:date="2019-07-19T09:07:00Z"/>
                <w:lang w:val="es-ES"/>
              </w:rPr>
              <w:pPrChange w:id="5264" w:author="Briceño-PC" w:date="2019-07-19T09:07:00Z">
                <w:pPr>
                  <w:pStyle w:val="Prrafodelista"/>
                  <w:framePr w:hSpace="180" w:wrap="around" w:vAnchor="text" w:hAnchor="margin" w:xAlign="center" w:y="417"/>
                  <w:ind w:left="0"/>
                  <w:jc w:val="center"/>
                </w:pPr>
              </w:pPrChange>
            </w:pPr>
          </w:p>
        </w:tc>
      </w:tr>
      <w:tr w:rsidR="003D5247" w:rsidDel="006C52AC" w:rsidTr="00EF4580">
        <w:trPr>
          <w:ins w:id="5265" w:author="Cintia Olivares Ruiz" w:date="2019-07-19T02:40:00Z"/>
          <w:del w:id="5266" w:author="Briceño-PC" w:date="2019-07-19T09:07:00Z"/>
        </w:trPr>
        <w:tc>
          <w:tcPr>
            <w:tcW w:w="3831" w:type="dxa"/>
            <w:vMerge/>
            <w:tcPrChange w:id="5267" w:author="Cintia Olivares Ruiz" w:date="2019-07-19T02:47:00Z">
              <w:tcPr>
                <w:tcW w:w="3831" w:type="dxa"/>
                <w:vMerge/>
              </w:tcPr>
            </w:tcPrChange>
          </w:tcPr>
          <w:p w:rsidR="003D5247" w:rsidDel="006C52AC" w:rsidRDefault="003D5247">
            <w:pPr>
              <w:pStyle w:val="Ttulo2"/>
              <w:ind w:left="993"/>
              <w:rPr>
                <w:ins w:id="5268" w:author="Cintia Olivares Ruiz" w:date="2019-07-19T02:40:00Z"/>
                <w:del w:id="5269" w:author="Briceño-PC" w:date="2019-07-19T09:07:00Z"/>
                <w:lang w:val="es-ES"/>
              </w:rPr>
              <w:pPrChange w:id="5270" w:author="Briceño-PC" w:date="2019-07-19T09:07:00Z">
                <w:pPr>
                  <w:pStyle w:val="Prrafodelista"/>
                  <w:framePr w:hSpace="180" w:wrap="around" w:vAnchor="text" w:hAnchor="margin" w:y="822"/>
                  <w:ind w:left="0"/>
                  <w:jc w:val="center"/>
                </w:pPr>
              </w:pPrChange>
            </w:pPr>
          </w:p>
        </w:tc>
        <w:tc>
          <w:tcPr>
            <w:tcW w:w="1110" w:type="dxa"/>
            <w:tcPrChange w:id="5271" w:author="Cintia Olivares Ruiz" w:date="2019-07-19T02:47:00Z">
              <w:tcPr>
                <w:tcW w:w="1110" w:type="dxa"/>
              </w:tcPr>
            </w:tcPrChange>
          </w:tcPr>
          <w:p w:rsidR="003D5247" w:rsidDel="006C52AC" w:rsidRDefault="003D5247">
            <w:pPr>
              <w:pStyle w:val="Ttulo2"/>
              <w:ind w:left="993"/>
              <w:rPr>
                <w:ins w:id="5272" w:author="Cintia Olivares Ruiz" w:date="2019-07-19T02:40:00Z"/>
                <w:del w:id="5273" w:author="Briceño-PC" w:date="2019-07-19T09:07:00Z"/>
                <w:lang w:val="es-ES"/>
              </w:rPr>
              <w:pPrChange w:id="5274" w:author="Briceño-PC" w:date="2019-07-19T09:07:00Z">
                <w:pPr>
                  <w:pStyle w:val="Prrafodelista"/>
                  <w:framePr w:hSpace="180" w:wrap="around" w:vAnchor="text" w:hAnchor="margin" w:y="822"/>
                  <w:ind w:left="0"/>
                  <w:jc w:val="center"/>
                </w:pPr>
              </w:pPrChange>
            </w:pPr>
            <w:ins w:id="5275" w:author="Cintia Olivares Ruiz" w:date="2019-07-19T02:40:00Z">
              <w:del w:id="5276" w:author="Briceño-PC" w:date="2019-07-19T09:07:00Z">
                <w:r w:rsidDel="006C52AC">
                  <w:rPr>
                    <w:lang w:val="es-ES"/>
                  </w:rPr>
                  <w:delText>No</w:delText>
                </w:r>
              </w:del>
            </w:ins>
          </w:p>
        </w:tc>
        <w:tc>
          <w:tcPr>
            <w:tcW w:w="1110" w:type="dxa"/>
            <w:tcPrChange w:id="5277" w:author="Cintia Olivares Ruiz" w:date="2019-07-19T02:47:00Z">
              <w:tcPr>
                <w:tcW w:w="1110" w:type="dxa"/>
              </w:tcPr>
            </w:tcPrChange>
          </w:tcPr>
          <w:p w:rsidR="003D5247" w:rsidDel="006C52AC" w:rsidRDefault="003D5247">
            <w:pPr>
              <w:pStyle w:val="Ttulo2"/>
              <w:ind w:left="993"/>
              <w:rPr>
                <w:ins w:id="5278" w:author="Cintia Olivares Ruiz" w:date="2019-07-19T02:40:00Z"/>
                <w:del w:id="5279" w:author="Briceño-PC" w:date="2019-07-19T09:07:00Z"/>
                <w:lang w:val="es-ES"/>
              </w:rPr>
              <w:pPrChange w:id="5280" w:author="Briceño-PC" w:date="2019-07-19T09:07:00Z">
                <w:pPr>
                  <w:pStyle w:val="Prrafodelista"/>
                  <w:framePr w:hSpace="180" w:wrap="around" w:vAnchor="text" w:hAnchor="margin" w:y="822"/>
                  <w:ind w:left="0"/>
                  <w:jc w:val="center"/>
                </w:pPr>
              </w:pPrChange>
            </w:pPr>
          </w:p>
        </w:tc>
        <w:tc>
          <w:tcPr>
            <w:tcW w:w="1110" w:type="dxa"/>
            <w:tcPrChange w:id="5281" w:author="Cintia Olivares Ruiz" w:date="2019-07-19T02:47:00Z">
              <w:tcPr>
                <w:tcW w:w="1110" w:type="dxa"/>
              </w:tcPr>
            </w:tcPrChange>
          </w:tcPr>
          <w:p w:rsidR="003D5247" w:rsidDel="006C52AC" w:rsidRDefault="003D5247">
            <w:pPr>
              <w:pStyle w:val="Ttulo2"/>
              <w:ind w:left="993"/>
              <w:rPr>
                <w:ins w:id="5282" w:author="Cintia Olivares Ruiz" w:date="2019-07-19T02:40:00Z"/>
                <w:del w:id="5283" w:author="Briceño-PC" w:date="2019-07-19T09:07:00Z"/>
                <w:lang w:val="es-ES"/>
              </w:rPr>
              <w:pPrChange w:id="5284" w:author="Briceño-PC" w:date="2019-07-19T09:07:00Z">
                <w:pPr>
                  <w:pStyle w:val="Prrafodelista"/>
                  <w:framePr w:hSpace="180" w:wrap="around" w:vAnchor="text" w:hAnchor="margin" w:y="822"/>
                  <w:ind w:left="0"/>
                  <w:jc w:val="center"/>
                </w:pPr>
              </w:pPrChange>
            </w:pPr>
          </w:p>
        </w:tc>
        <w:tc>
          <w:tcPr>
            <w:tcW w:w="1111" w:type="dxa"/>
            <w:tcPrChange w:id="5285" w:author="Cintia Olivares Ruiz" w:date="2019-07-19T02:47:00Z">
              <w:tcPr>
                <w:tcW w:w="1111" w:type="dxa"/>
              </w:tcPr>
            </w:tcPrChange>
          </w:tcPr>
          <w:p w:rsidR="003D5247" w:rsidDel="006C52AC" w:rsidRDefault="003D5247">
            <w:pPr>
              <w:pStyle w:val="Ttulo2"/>
              <w:ind w:left="993"/>
              <w:rPr>
                <w:ins w:id="5286" w:author="Cintia Olivares Ruiz" w:date="2019-07-19T02:40:00Z"/>
                <w:del w:id="5287" w:author="Briceño-PC" w:date="2019-07-19T09:07:00Z"/>
                <w:lang w:val="es-ES"/>
              </w:rPr>
              <w:pPrChange w:id="5288" w:author="Briceño-PC" w:date="2019-07-19T09:07:00Z">
                <w:pPr>
                  <w:pStyle w:val="Prrafodelista"/>
                  <w:framePr w:hSpace="180" w:wrap="around" w:vAnchor="text" w:hAnchor="margin" w:y="822"/>
                  <w:ind w:left="0"/>
                  <w:jc w:val="center"/>
                </w:pPr>
              </w:pPrChange>
            </w:pPr>
          </w:p>
        </w:tc>
      </w:tr>
      <w:tr w:rsidR="003D5247" w:rsidDel="006C52AC" w:rsidTr="00EF4580">
        <w:trPr>
          <w:ins w:id="5289" w:author="Cintia Olivares Ruiz" w:date="2019-07-19T02:40:00Z"/>
          <w:del w:id="5290" w:author="Briceño-PC" w:date="2019-07-19T09:07:00Z"/>
        </w:trPr>
        <w:tc>
          <w:tcPr>
            <w:tcW w:w="3831" w:type="dxa"/>
            <w:vMerge w:val="restart"/>
            <w:tcPrChange w:id="5291" w:author="Cintia Olivares Ruiz" w:date="2019-07-19T02:47:00Z">
              <w:tcPr>
                <w:tcW w:w="3831" w:type="dxa"/>
                <w:vMerge w:val="restart"/>
              </w:tcPr>
            </w:tcPrChange>
          </w:tcPr>
          <w:p w:rsidR="003D5247" w:rsidDel="006C52AC" w:rsidRDefault="003D5247">
            <w:pPr>
              <w:pStyle w:val="Ttulo2"/>
              <w:ind w:left="993"/>
              <w:rPr>
                <w:ins w:id="5292" w:author="Cintia Olivares Ruiz" w:date="2019-07-19T02:40:00Z"/>
                <w:del w:id="5293" w:author="Briceño-PC" w:date="2019-07-19T09:07:00Z"/>
                <w:lang w:val="es-ES"/>
              </w:rPr>
              <w:pPrChange w:id="5294" w:author="Briceño-PC" w:date="2019-07-19T09:07:00Z">
                <w:pPr>
                  <w:pStyle w:val="Prrafodelista"/>
                  <w:framePr w:hSpace="180" w:wrap="around" w:vAnchor="text" w:hAnchor="margin" w:y="822"/>
                  <w:ind w:left="0"/>
                  <w:jc w:val="center"/>
                </w:pPr>
              </w:pPrChange>
            </w:pPr>
            <w:ins w:id="5295" w:author="Cintia Olivares Ruiz" w:date="2019-07-19T02:40:00Z">
              <w:del w:id="5296" w:author="Briceño-PC" w:date="2019-07-19T09:07:00Z">
                <w:r w:rsidDel="006C52AC">
                  <w:rPr>
                    <w:lang w:val="es-ES"/>
                  </w:rPr>
                  <w:delText>Aceptan recomendaciones</w:delText>
                </w:r>
              </w:del>
            </w:ins>
          </w:p>
        </w:tc>
        <w:tc>
          <w:tcPr>
            <w:tcW w:w="1110" w:type="dxa"/>
            <w:tcPrChange w:id="5297" w:author="Cintia Olivares Ruiz" w:date="2019-07-19T02:47:00Z">
              <w:tcPr>
                <w:tcW w:w="1110" w:type="dxa"/>
              </w:tcPr>
            </w:tcPrChange>
          </w:tcPr>
          <w:p w:rsidR="003D5247" w:rsidDel="006C52AC" w:rsidRDefault="003D5247">
            <w:pPr>
              <w:pStyle w:val="Ttulo2"/>
              <w:ind w:left="993"/>
              <w:rPr>
                <w:ins w:id="5298" w:author="Cintia Olivares Ruiz" w:date="2019-07-19T02:40:00Z"/>
                <w:del w:id="5299" w:author="Briceño-PC" w:date="2019-07-19T09:07:00Z"/>
                <w:lang w:val="es-ES"/>
              </w:rPr>
              <w:pPrChange w:id="5300" w:author="Briceño-PC" w:date="2019-07-19T09:07:00Z">
                <w:pPr>
                  <w:pStyle w:val="Prrafodelista"/>
                  <w:framePr w:hSpace="180" w:wrap="around" w:vAnchor="text" w:hAnchor="margin" w:y="822"/>
                  <w:ind w:left="0"/>
                  <w:jc w:val="center"/>
                </w:pPr>
              </w:pPrChange>
            </w:pPr>
            <w:ins w:id="5301" w:author="Cintia Olivares Ruiz" w:date="2019-07-19T02:40:00Z">
              <w:del w:id="5302" w:author="Briceño-PC" w:date="2019-07-19T09:07:00Z">
                <w:r w:rsidDel="006C52AC">
                  <w:rPr>
                    <w:lang w:val="es-ES"/>
                  </w:rPr>
                  <w:delText>Si</w:delText>
                </w:r>
              </w:del>
            </w:ins>
          </w:p>
        </w:tc>
        <w:tc>
          <w:tcPr>
            <w:tcW w:w="1110" w:type="dxa"/>
            <w:tcPrChange w:id="5303" w:author="Cintia Olivares Ruiz" w:date="2019-07-19T02:47:00Z">
              <w:tcPr>
                <w:tcW w:w="1110" w:type="dxa"/>
              </w:tcPr>
            </w:tcPrChange>
          </w:tcPr>
          <w:p w:rsidR="003D5247" w:rsidDel="006C52AC" w:rsidRDefault="003D5247">
            <w:pPr>
              <w:pStyle w:val="Ttulo2"/>
              <w:ind w:left="993"/>
              <w:rPr>
                <w:ins w:id="5304" w:author="Cintia Olivares Ruiz" w:date="2019-07-19T02:40:00Z"/>
                <w:del w:id="5305" w:author="Briceño-PC" w:date="2019-07-19T09:07:00Z"/>
                <w:lang w:val="es-ES"/>
              </w:rPr>
              <w:pPrChange w:id="5306" w:author="Briceño-PC" w:date="2019-07-19T09:07:00Z">
                <w:pPr>
                  <w:pStyle w:val="Prrafodelista"/>
                  <w:framePr w:hSpace="180" w:wrap="around" w:vAnchor="text" w:hAnchor="margin" w:xAlign="center" w:y="417"/>
                  <w:ind w:left="0"/>
                  <w:jc w:val="center"/>
                </w:pPr>
              </w:pPrChange>
            </w:pPr>
          </w:p>
        </w:tc>
        <w:tc>
          <w:tcPr>
            <w:tcW w:w="1110" w:type="dxa"/>
            <w:tcPrChange w:id="5307" w:author="Cintia Olivares Ruiz" w:date="2019-07-19T02:47:00Z">
              <w:tcPr>
                <w:tcW w:w="1110" w:type="dxa"/>
              </w:tcPr>
            </w:tcPrChange>
          </w:tcPr>
          <w:p w:rsidR="003D5247" w:rsidDel="006C52AC" w:rsidRDefault="003D5247">
            <w:pPr>
              <w:pStyle w:val="Ttulo2"/>
              <w:ind w:left="993"/>
              <w:rPr>
                <w:ins w:id="5308" w:author="Cintia Olivares Ruiz" w:date="2019-07-19T02:40:00Z"/>
                <w:del w:id="5309" w:author="Briceño-PC" w:date="2019-07-19T09:07:00Z"/>
                <w:lang w:val="es-ES"/>
              </w:rPr>
              <w:pPrChange w:id="5310" w:author="Briceño-PC" w:date="2019-07-19T09:07:00Z">
                <w:pPr>
                  <w:pStyle w:val="Prrafodelista"/>
                  <w:framePr w:hSpace="180" w:wrap="around" w:vAnchor="text" w:hAnchor="margin" w:xAlign="center" w:y="417"/>
                  <w:ind w:left="0"/>
                  <w:jc w:val="center"/>
                </w:pPr>
              </w:pPrChange>
            </w:pPr>
          </w:p>
        </w:tc>
        <w:tc>
          <w:tcPr>
            <w:tcW w:w="1111" w:type="dxa"/>
            <w:tcPrChange w:id="5311" w:author="Cintia Olivares Ruiz" w:date="2019-07-19T02:47:00Z">
              <w:tcPr>
                <w:tcW w:w="1111" w:type="dxa"/>
              </w:tcPr>
            </w:tcPrChange>
          </w:tcPr>
          <w:p w:rsidR="003D5247" w:rsidDel="006C52AC" w:rsidRDefault="003D5247">
            <w:pPr>
              <w:pStyle w:val="Ttulo2"/>
              <w:ind w:left="993"/>
              <w:rPr>
                <w:ins w:id="5312" w:author="Cintia Olivares Ruiz" w:date="2019-07-19T02:40:00Z"/>
                <w:del w:id="5313" w:author="Briceño-PC" w:date="2019-07-19T09:07:00Z"/>
                <w:lang w:val="es-ES"/>
              </w:rPr>
              <w:pPrChange w:id="5314" w:author="Briceño-PC" w:date="2019-07-19T09:07:00Z">
                <w:pPr>
                  <w:pStyle w:val="Prrafodelista"/>
                  <w:framePr w:hSpace="180" w:wrap="around" w:vAnchor="text" w:hAnchor="margin" w:xAlign="center" w:y="417"/>
                  <w:ind w:left="0"/>
                  <w:jc w:val="center"/>
                </w:pPr>
              </w:pPrChange>
            </w:pPr>
          </w:p>
        </w:tc>
      </w:tr>
      <w:tr w:rsidR="003D5247" w:rsidDel="006C52AC" w:rsidTr="00EF4580">
        <w:trPr>
          <w:ins w:id="5315" w:author="Cintia Olivares Ruiz" w:date="2019-07-19T02:40:00Z"/>
          <w:del w:id="5316" w:author="Briceño-PC" w:date="2019-07-19T09:07:00Z"/>
        </w:trPr>
        <w:tc>
          <w:tcPr>
            <w:tcW w:w="3831" w:type="dxa"/>
            <w:vMerge/>
            <w:tcPrChange w:id="5317" w:author="Cintia Olivares Ruiz" w:date="2019-07-19T02:47:00Z">
              <w:tcPr>
                <w:tcW w:w="3831" w:type="dxa"/>
                <w:vMerge/>
              </w:tcPr>
            </w:tcPrChange>
          </w:tcPr>
          <w:p w:rsidR="003D5247" w:rsidDel="006C52AC" w:rsidRDefault="003D5247">
            <w:pPr>
              <w:pStyle w:val="Ttulo2"/>
              <w:ind w:left="993"/>
              <w:rPr>
                <w:ins w:id="5318" w:author="Cintia Olivares Ruiz" w:date="2019-07-19T02:40:00Z"/>
                <w:del w:id="5319" w:author="Briceño-PC" w:date="2019-07-19T09:07:00Z"/>
                <w:lang w:val="es-ES"/>
              </w:rPr>
              <w:pPrChange w:id="5320" w:author="Briceño-PC" w:date="2019-07-19T09:07:00Z">
                <w:pPr>
                  <w:pStyle w:val="Prrafodelista"/>
                  <w:framePr w:hSpace="180" w:wrap="around" w:vAnchor="text" w:hAnchor="margin" w:y="822"/>
                  <w:ind w:left="0"/>
                  <w:jc w:val="center"/>
                </w:pPr>
              </w:pPrChange>
            </w:pPr>
          </w:p>
        </w:tc>
        <w:tc>
          <w:tcPr>
            <w:tcW w:w="1110" w:type="dxa"/>
            <w:tcPrChange w:id="5321" w:author="Cintia Olivares Ruiz" w:date="2019-07-19T02:47:00Z">
              <w:tcPr>
                <w:tcW w:w="1110" w:type="dxa"/>
              </w:tcPr>
            </w:tcPrChange>
          </w:tcPr>
          <w:p w:rsidR="003D5247" w:rsidDel="006C52AC" w:rsidRDefault="003D5247">
            <w:pPr>
              <w:pStyle w:val="Ttulo2"/>
              <w:ind w:left="993"/>
              <w:rPr>
                <w:ins w:id="5322" w:author="Cintia Olivares Ruiz" w:date="2019-07-19T02:40:00Z"/>
                <w:del w:id="5323" w:author="Briceño-PC" w:date="2019-07-19T09:07:00Z"/>
                <w:lang w:val="es-ES"/>
              </w:rPr>
              <w:pPrChange w:id="5324" w:author="Briceño-PC" w:date="2019-07-19T09:07:00Z">
                <w:pPr>
                  <w:pStyle w:val="Prrafodelista"/>
                  <w:framePr w:hSpace="180" w:wrap="around" w:vAnchor="text" w:hAnchor="margin" w:y="822"/>
                  <w:ind w:left="0"/>
                  <w:jc w:val="center"/>
                </w:pPr>
              </w:pPrChange>
            </w:pPr>
            <w:ins w:id="5325" w:author="Cintia Olivares Ruiz" w:date="2019-07-19T02:40:00Z">
              <w:del w:id="5326" w:author="Briceño-PC" w:date="2019-07-19T09:07:00Z">
                <w:r w:rsidDel="006C52AC">
                  <w:rPr>
                    <w:lang w:val="es-ES"/>
                  </w:rPr>
                  <w:delText>No</w:delText>
                </w:r>
              </w:del>
            </w:ins>
          </w:p>
        </w:tc>
        <w:tc>
          <w:tcPr>
            <w:tcW w:w="1110" w:type="dxa"/>
            <w:tcPrChange w:id="5327" w:author="Cintia Olivares Ruiz" w:date="2019-07-19T02:47:00Z">
              <w:tcPr>
                <w:tcW w:w="1110" w:type="dxa"/>
              </w:tcPr>
            </w:tcPrChange>
          </w:tcPr>
          <w:p w:rsidR="003D5247" w:rsidDel="006C52AC" w:rsidRDefault="003D5247">
            <w:pPr>
              <w:pStyle w:val="Ttulo2"/>
              <w:ind w:left="993"/>
              <w:rPr>
                <w:ins w:id="5328" w:author="Cintia Olivares Ruiz" w:date="2019-07-19T02:40:00Z"/>
                <w:del w:id="5329" w:author="Briceño-PC" w:date="2019-07-19T09:07:00Z"/>
                <w:lang w:val="es-ES"/>
              </w:rPr>
              <w:pPrChange w:id="5330" w:author="Briceño-PC" w:date="2019-07-19T09:07:00Z">
                <w:pPr>
                  <w:pStyle w:val="Prrafodelista"/>
                  <w:framePr w:hSpace="180" w:wrap="around" w:vAnchor="text" w:hAnchor="margin" w:y="822"/>
                  <w:ind w:left="0"/>
                  <w:jc w:val="center"/>
                </w:pPr>
              </w:pPrChange>
            </w:pPr>
          </w:p>
        </w:tc>
        <w:tc>
          <w:tcPr>
            <w:tcW w:w="1110" w:type="dxa"/>
            <w:tcPrChange w:id="5331" w:author="Cintia Olivares Ruiz" w:date="2019-07-19T02:47:00Z">
              <w:tcPr>
                <w:tcW w:w="1110" w:type="dxa"/>
              </w:tcPr>
            </w:tcPrChange>
          </w:tcPr>
          <w:p w:rsidR="003D5247" w:rsidDel="006C52AC" w:rsidRDefault="003D5247">
            <w:pPr>
              <w:pStyle w:val="Ttulo2"/>
              <w:ind w:left="993"/>
              <w:rPr>
                <w:ins w:id="5332" w:author="Cintia Olivares Ruiz" w:date="2019-07-19T02:40:00Z"/>
                <w:del w:id="5333" w:author="Briceño-PC" w:date="2019-07-19T09:07:00Z"/>
                <w:lang w:val="es-ES"/>
              </w:rPr>
              <w:pPrChange w:id="5334" w:author="Briceño-PC" w:date="2019-07-19T09:07:00Z">
                <w:pPr>
                  <w:pStyle w:val="Prrafodelista"/>
                  <w:framePr w:hSpace="180" w:wrap="around" w:vAnchor="text" w:hAnchor="margin" w:y="822"/>
                  <w:ind w:left="0"/>
                  <w:jc w:val="center"/>
                </w:pPr>
              </w:pPrChange>
            </w:pPr>
          </w:p>
        </w:tc>
        <w:tc>
          <w:tcPr>
            <w:tcW w:w="1111" w:type="dxa"/>
            <w:tcPrChange w:id="5335" w:author="Cintia Olivares Ruiz" w:date="2019-07-19T02:47:00Z">
              <w:tcPr>
                <w:tcW w:w="1111" w:type="dxa"/>
              </w:tcPr>
            </w:tcPrChange>
          </w:tcPr>
          <w:p w:rsidR="003D5247" w:rsidDel="006C52AC" w:rsidRDefault="003D5247">
            <w:pPr>
              <w:pStyle w:val="Ttulo2"/>
              <w:ind w:left="993"/>
              <w:rPr>
                <w:ins w:id="5336" w:author="Cintia Olivares Ruiz" w:date="2019-07-19T02:40:00Z"/>
                <w:del w:id="5337" w:author="Briceño-PC" w:date="2019-07-19T09:07:00Z"/>
                <w:lang w:val="es-ES"/>
              </w:rPr>
              <w:pPrChange w:id="5338" w:author="Briceño-PC" w:date="2019-07-19T09:07:00Z">
                <w:pPr>
                  <w:pStyle w:val="Prrafodelista"/>
                  <w:framePr w:hSpace="180" w:wrap="around" w:vAnchor="text" w:hAnchor="margin" w:y="822"/>
                  <w:ind w:left="0"/>
                  <w:jc w:val="center"/>
                </w:pPr>
              </w:pPrChange>
            </w:pPr>
          </w:p>
        </w:tc>
      </w:tr>
      <w:tr w:rsidR="003D5247" w:rsidDel="006C52AC" w:rsidTr="00EF4580">
        <w:trPr>
          <w:ins w:id="5339" w:author="Cintia Olivares Ruiz" w:date="2019-07-19T02:40:00Z"/>
          <w:del w:id="5340" w:author="Briceño-PC" w:date="2019-07-19T09:07:00Z"/>
        </w:trPr>
        <w:tc>
          <w:tcPr>
            <w:tcW w:w="3831" w:type="dxa"/>
            <w:vMerge w:val="restart"/>
            <w:tcPrChange w:id="5341" w:author="Cintia Olivares Ruiz" w:date="2019-07-19T02:47:00Z">
              <w:tcPr>
                <w:tcW w:w="3831" w:type="dxa"/>
                <w:vMerge w:val="restart"/>
              </w:tcPr>
            </w:tcPrChange>
          </w:tcPr>
          <w:p w:rsidR="003D5247" w:rsidDel="006C52AC" w:rsidRDefault="003D5247">
            <w:pPr>
              <w:pStyle w:val="Ttulo2"/>
              <w:ind w:left="993"/>
              <w:rPr>
                <w:ins w:id="5342" w:author="Cintia Olivares Ruiz" w:date="2019-07-19T02:40:00Z"/>
                <w:del w:id="5343" w:author="Briceño-PC" w:date="2019-07-19T09:07:00Z"/>
                <w:lang w:val="es-ES"/>
              </w:rPr>
              <w:pPrChange w:id="5344" w:author="Briceño-PC" w:date="2019-07-19T09:07:00Z">
                <w:pPr>
                  <w:pStyle w:val="Prrafodelista"/>
                  <w:framePr w:hSpace="180" w:wrap="around" w:vAnchor="text" w:hAnchor="margin" w:y="822"/>
                  <w:ind w:left="0"/>
                  <w:jc w:val="center"/>
                </w:pPr>
              </w:pPrChange>
            </w:pPr>
            <w:ins w:id="5345" w:author="Cintia Olivares Ruiz" w:date="2019-07-19T02:40:00Z">
              <w:del w:id="5346" w:author="Briceño-PC" w:date="2019-07-19T09:07:00Z">
                <w:r w:rsidDel="006C52AC">
                  <w:rPr>
                    <w:lang w:val="es-ES"/>
                  </w:rPr>
                  <w:delText>Informe cumple expectativas</w:delText>
                </w:r>
              </w:del>
            </w:ins>
          </w:p>
        </w:tc>
        <w:tc>
          <w:tcPr>
            <w:tcW w:w="1110" w:type="dxa"/>
            <w:tcPrChange w:id="5347" w:author="Cintia Olivares Ruiz" w:date="2019-07-19T02:47:00Z">
              <w:tcPr>
                <w:tcW w:w="1110" w:type="dxa"/>
              </w:tcPr>
            </w:tcPrChange>
          </w:tcPr>
          <w:p w:rsidR="003D5247" w:rsidDel="006C52AC" w:rsidRDefault="003D5247">
            <w:pPr>
              <w:pStyle w:val="Ttulo2"/>
              <w:ind w:left="993"/>
              <w:rPr>
                <w:ins w:id="5348" w:author="Cintia Olivares Ruiz" w:date="2019-07-19T02:40:00Z"/>
                <w:del w:id="5349" w:author="Briceño-PC" w:date="2019-07-19T09:07:00Z"/>
                <w:lang w:val="es-ES"/>
              </w:rPr>
              <w:pPrChange w:id="5350" w:author="Briceño-PC" w:date="2019-07-19T09:07:00Z">
                <w:pPr>
                  <w:pStyle w:val="Prrafodelista"/>
                  <w:framePr w:hSpace="180" w:wrap="around" w:vAnchor="text" w:hAnchor="margin" w:y="822"/>
                  <w:ind w:left="0"/>
                  <w:jc w:val="center"/>
                </w:pPr>
              </w:pPrChange>
            </w:pPr>
            <w:ins w:id="5351" w:author="Cintia Olivares Ruiz" w:date="2019-07-19T02:40:00Z">
              <w:del w:id="5352" w:author="Briceño-PC" w:date="2019-07-19T09:07:00Z">
                <w:r w:rsidDel="006C52AC">
                  <w:rPr>
                    <w:lang w:val="es-ES"/>
                  </w:rPr>
                  <w:delText>Si</w:delText>
                </w:r>
              </w:del>
            </w:ins>
          </w:p>
        </w:tc>
        <w:tc>
          <w:tcPr>
            <w:tcW w:w="1110" w:type="dxa"/>
            <w:tcPrChange w:id="5353" w:author="Cintia Olivares Ruiz" w:date="2019-07-19T02:47:00Z">
              <w:tcPr>
                <w:tcW w:w="1110" w:type="dxa"/>
              </w:tcPr>
            </w:tcPrChange>
          </w:tcPr>
          <w:p w:rsidR="003D5247" w:rsidDel="006C52AC" w:rsidRDefault="003D5247">
            <w:pPr>
              <w:pStyle w:val="Ttulo2"/>
              <w:ind w:left="993"/>
              <w:rPr>
                <w:ins w:id="5354" w:author="Cintia Olivares Ruiz" w:date="2019-07-19T02:40:00Z"/>
                <w:del w:id="5355" w:author="Briceño-PC" w:date="2019-07-19T09:07:00Z"/>
                <w:lang w:val="es-ES"/>
              </w:rPr>
              <w:pPrChange w:id="5356" w:author="Briceño-PC" w:date="2019-07-19T09:07:00Z">
                <w:pPr>
                  <w:pStyle w:val="Prrafodelista"/>
                  <w:framePr w:hSpace="180" w:wrap="around" w:vAnchor="text" w:hAnchor="margin" w:xAlign="center" w:y="417"/>
                  <w:ind w:left="0"/>
                  <w:jc w:val="center"/>
                </w:pPr>
              </w:pPrChange>
            </w:pPr>
          </w:p>
        </w:tc>
        <w:tc>
          <w:tcPr>
            <w:tcW w:w="1110" w:type="dxa"/>
            <w:tcPrChange w:id="5357" w:author="Cintia Olivares Ruiz" w:date="2019-07-19T02:47:00Z">
              <w:tcPr>
                <w:tcW w:w="1110" w:type="dxa"/>
              </w:tcPr>
            </w:tcPrChange>
          </w:tcPr>
          <w:p w:rsidR="003D5247" w:rsidDel="006C52AC" w:rsidRDefault="003D5247">
            <w:pPr>
              <w:pStyle w:val="Ttulo2"/>
              <w:ind w:left="993"/>
              <w:rPr>
                <w:ins w:id="5358" w:author="Cintia Olivares Ruiz" w:date="2019-07-19T02:40:00Z"/>
                <w:del w:id="5359" w:author="Briceño-PC" w:date="2019-07-19T09:07:00Z"/>
                <w:lang w:val="es-ES"/>
              </w:rPr>
              <w:pPrChange w:id="5360" w:author="Briceño-PC" w:date="2019-07-19T09:07:00Z">
                <w:pPr>
                  <w:pStyle w:val="Prrafodelista"/>
                  <w:framePr w:hSpace="180" w:wrap="around" w:vAnchor="text" w:hAnchor="margin" w:xAlign="center" w:y="417"/>
                  <w:ind w:left="0"/>
                  <w:jc w:val="center"/>
                </w:pPr>
              </w:pPrChange>
            </w:pPr>
          </w:p>
        </w:tc>
        <w:tc>
          <w:tcPr>
            <w:tcW w:w="1111" w:type="dxa"/>
            <w:tcPrChange w:id="5361" w:author="Cintia Olivares Ruiz" w:date="2019-07-19T02:47:00Z">
              <w:tcPr>
                <w:tcW w:w="1111" w:type="dxa"/>
              </w:tcPr>
            </w:tcPrChange>
          </w:tcPr>
          <w:p w:rsidR="003D5247" w:rsidDel="006C52AC" w:rsidRDefault="003D5247">
            <w:pPr>
              <w:pStyle w:val="Ttulo2"/>
              <w:ind w:left="993"/>
              <w:rPr>
                <w:ins w:id="5362" w:author="Cintia Olivares Ruiz" w:date="2019-07-19T02:40:00Z"/>
                <w:del w:id="5363" w:author="Briceño-PC" w:date="2019-07-19T09:07:00Z"/>
                <w:lang w:val="es-ES"/>
              </w:rPr>
              <w:pPrChange w:id="5364" w:author="Briceño-PC" w:date="2019-07-19T09:07:00Z">
                <w:pPr>
                  <w:pStyle w:val="Prrafodelista"/>
                  <w:framePr w:hSpace="180" w:wrap="around" w:vAnchor="text" w:hAnchor="margin" w:xAlign="center" w:y="417"/>
                  <w:ind w:left="0"/>
                  <w:jc w:val="center"/>
                </w:pPr>
              </w:pPrChange>
            </w:pPr>
          </w:p>
        </w:tc>
      </w:tr>
      <w:tr w:rsidR="003D5247" w:rsidDel="006C52AC" w:rsidTr="00EF4580">
        <w:trPr>
          <w:ins w:id="5365" w:author="Cintia Olivares Ruiz" w:date="2019-07-19T02:40:00Z"/>
          <w:del w:id="5366" w:author="Briceño-PC" w:date="2019-07-19T09:07:00Z"/>
        </w:trPr>
        <w:tc>
          <w:tcPr>
            <w:tcW w:w="3831" w:type="dxa"/>
            <w:vMerge/>
            <w:tcPrChange w:id="5367" w:author="Cintia Olivares Ruiz" w:date="2019-07-19T02:47:00Z">
              <w:tcPr>
                <w:tcW w:w="3831" w:type="dxa"/>
                <w:vMerge/>
              </w:tcPr>
            </w:tcPrChange>
          </w:tcPr>
          <w:p w:rsidR="003D5247" w:rsidDel="006C52AC" w:rsidRDefault="003D5247">
            <w:pPr>
              <w:pStyle w:val="Ttulo2"/>
              <w:ind w:left="993"/>
              <w:rPr>
                <w:ins w:id="5368" w:author="Cintia Olivares Ruiz" w:date="2019-07-19T02:40:00Z"/>
                <w:del w:id="5369" w:author="Briceño-PC" w:date="2019-07-19T09:07:00Z"/>
                <w:lang w:val="es-ES"/>
              </w:rPr>
              <w:pPrChange w:id="5370" w:author="Briceño-PC" w:date="2019-07-19T09:07:00Z">
                <w:pPr>
                  <w:pStyle w:val="Prrafodelista"/>
                  <w:framePr w:hSpace="180" w:wrap="around" w:vAnchor="text" w:hAnchor="margin" w:y="822"/>
                  <w:ind w:left="0"/>
                  <w:jc w:val="center"/>
                </w:pPr>
              </w:pPrChange>
            </w:pPr>
          </w:p>
        </w:tc>
        <w:tc>
          <w:tcPr>
            <w:tcW w:w="1110" w:type="dxa"/>
            <w:tcPrChange w:id="5371" w:author="Cintia Olivares Ruiz" w:date="2019-07-19T02:47:00Z">
              <w:tcPr>
                <w:tcW w:w="1110" w:type="dxa"/>
              </w:tcPr>
            </w:tcPrChange>
          </w:tcPr>
          <w:p w:rsidR="003D5247" w:rsidDel="006C52AC" w:rsidRDefault="003D5247">
            <w:pPr>
              <w:pStyle w:val="Ttulo2"/>
              <w:ind w:left="993"/>
              <w:rPr>
                <w:ins w:id="5372" w:author="Cintia Olivares Ruiz" w:date="2019-07-19T02:40:00Z"/>
                <w:del w:id="5373" w:author="Briceño-PC" w:date="2019-07-19T09:07:00Z"/>
                <w:lang w:val="es-ES"/>
              </w:rPr>
              <w:pPrChange w:id="5374" w:author="Briceño-PC" w:date="2019-07-19T09:07:00Z">
                <w:pPr>
                  <w:pStyle w:val="Prrafodelista"/>
                  <w:framePr w:hSpace="180" w:wrap="around" w:vAnchor="text" w:hAnchor="margin" w:y="822"/>
                  <w:ind w:left="0"/>
                  <w:jc w:val="center"/>
                </w:pPr>
              </w:pPrChange>
            </w:pPr>
            <w:ins w:id="5375" w:author="Cintia Olivares Ruiz" w:date="2019-07-19T02:40:00Z">
              <w:del w:id="5376" w:author="Briceño-PC" w:date="2019-07-19T09:07:00Z">
                <w:r w:rsidDel="006C52AC">
                  <w:rPr>
                    <w:lang w:val="es-ES"/>
                  </w:rPr>
                  <w:delText>No</w:delText>
                </w:r>
              </w:del>
            </w:ins>
          </w:p>
        </w:tc>
        <w:tc>
          <w:tcPr>
            <w:tcW w:w="1110" w:type="dxa"/>
            <w:tcPrChange w:id="5377" w:author="Cintia Olivares Ruiz" w:date="2019-07-19T02:47:00Z">
              <w:tcPr>
                <w:tcW w:w="1110" w:type="dxa"/>
              </w:tcPr>
            </w:tcPrChange>
          </w:tcPr>
          <w:p w:rsidR="003D5247" w:rsidDel="006C52AC" w:rsidRDefault="003D5247">
            <w:pPr>
              <w:pStyle w:val="Ttulo2"/>
              <w:ind w:left="993"/>
              <w:rPr>
                <w:ins w:id="5378" w:author="Cintia Olivares Ruiz" w:date="2019-07-19T02:40:00Z"/>
                <w:del w:id="5379" w:author="Briceño-PC" w:date="2019-07-19T09:07:00Z"/>
                <w:lang w:val="es-ES"/>
              </w:rPr>
              <w:pPrChange w:id="5380" w:author="Briceño-PC" w:date="2019-07-19T09:07:00Z">
                <w:pPr>
                  <w:pStyle w:val="Prrafodelista"/>
                  <w:framePr w:hSpace="180" w:wrap="around" w:vAnchor="text" w:hAnchor="margin" w:y="822"/>
                  <w:ind w:left="0"/>
                  <w:jc w:val="center"/>
                </w:pPr>
              </w:pPrChange>
            </w:pPr>
          </w:p>
        </w:tc>
        <w:tc>
          <w:tcPr>
            <w:tcW w:w="1110" w:type="dxa"/>
            <w:tcPrChange w:id="5381" w:author="Cintia Olivares Ruiz" w:date="2019-07-19T02:47:00Z">
              <w:tcPr>
                <w:tcW w:w="1110" w:type="dxa"/>
              </w:tcPr>
            </w:tcPrChange>
          </w:tcPr>
          <w:p w:rsidR="003D5247" w:rsidDel="006C52AC" w:rsidRDefault="003D5247">
            <w:pPr>
              <w:pStyle w:val="Ttulo2"/>
              <w:ind w:left="993"/>
              <w:rPr>
                <w:ins w:id="5382" w:author="Cintia Olivares Ruiz" w:date="2019-07-19T02:40:00Z"/>
                <w:del w:id="5383" w:author="Briceño-PC" w:date="2019-07-19T09:07:00Z"/>
                <w:lang w:val="es-ES"/>
              </w:rPr>
              <w:pPrChange w:id="5384" w:author="Briceño-PC" w:date="2019-07-19T09:07:00Z">
                <w:pPr>
                  <w:pStyle w:val="Prrafodelista"/>
                  <w:framePr w:hSpace="180" w:wrap="around" w:vAnchor="text" w:hAnchor="margin" w:y="822"/>
                  <w:ind w:left="0"/>
                  <w:jc w:val="center"/>
                </w:pPr>
              </w:pPrChange>
            </w:pPr>
          </w:p>
        </w:tc>
        <w:tc>
          <w:tcPr>
            <w:tcW w:w="1111" w:type="dxa"/>
            <w:tcPrChange w:id="5385" w:author="Cintia Olivares Ruiz" w:date="2019-07-19T02:47:00Z">
              <w:tcPr>
                <w:tcW w:w="1111" w:type="dxa"/>
              </w:tcPr>
            </w:tcPrChange>
          </w:tcPr>
          <w:p w:rsidR="003D5247" w:rsidDel="006C52AC" w:rsidRDefault="003D5247">
            <w:pPr>
              <w:pStyle w:val="Ttulo2"/>
              <w:ind w:left="993"/>
              <w:rPr>
                <w:ins w:id="5386" w:author="Cintia Olivares Ruiz" w:date="2019-07-19T02:40:00Z"/>
                <w:del w:id="5387" w:author="Briceño-PC" w:date="2019-07-19T09:07:00Z"/>
                <w:lang w:val="es-ES"/>
              </w:rPr>
              <w:pPrChange w:id="5388" w:author="Briceño-PC" w:date="2019-07-19T09:07:00Z">
                <w:pPr>
                  <w:pStyle w:val="Prrafodelista"/>
                  <w:framePr w:hSpace="180" w:wrap="around" w:vAnchor="text" w:hAnchor="margin" w:y="822"/>
                  <w:ind w:left="0"/>
                  <w:jc w:val="center"/>
                </w:pPr>
              </w:pPrChange>
            </w:pPr>
          </w:p>
        </w:tc>
      </w:tr>
    </w:tbl>
    <w:p w:rsidR="007745FE" w:rsidDel="006C52AC" w:rsidRDefault="003158C8">
      <w:pPr>
        <w:pStyle w:val="Ttulo2"/>
        <w:ind w:left="993"/>
        <w:rPr>
          <w:ins w:id="5389" w:author="Cintia Olivares Ruiz" w:date="2019-07-19T02:32:00Z"/>
          <w:del w:id="5390" w:author="Briceño-PC" w:date="2019-07-19T09:07:00Z"/>
          <w:lang w:val="es-ES"/>
        </w:rPr>
        <w:pPrChange w:id="5391" w:author="Briceño-PC" w:date="2019-07-19T09:07:00Z">
          <w:pPr/>
        </w:pPrChange>
      </w:pPr>
      <w:ins w:id="5392" w:author="Cintia Olivares Ruiz" w:date="2019-07-18T18:33:00Z">
        <w:del w:id="5393" w:author="Briceño-PC" w:date="2019-07-19T09:07:00Z">
          <w:r w:rsidDel="006C52AC">
            <w:rPr>
              <w:lang w:val="es-ES"/>
            </w:rPr>
            <w:delText>CLASIFICACIÓN DEL PROCESO DE AUDITORIA</w:delText>
          </w:r>
        </w:del>
      </w:ins>
    </w:p>
    <w:p w:rsidR="002836B6" w:rsidDel="006C52AC" w:rsidRDefault="002836B6">
      <w:pPr>
        <w:pStyle w:val="Ttulo2"/>
        <w:ind w:left="993"/>
        <w:rPr>
          <w:ins w:id="5394" w:author="Cintia Olivares Ruiz" w:date="2019-07-19T02:32:00Z"/>
          <w:del w:id="5395" w:author="Briceño-PC" w:date="2019-07-19T09:07:00Z"/>
          <w:lang w:val="es-ES"/>
        </w:rPr>
        <w:pPrChange w:id="5396" w:author="Briceño-PC" w:date="2019-07-19T09:07:00Z">
          <w:pPr/>
        </w:pPrChange>
      </w:pPr>
      <w:ins w:id="5397" w:author="Cintia Olivares Ruiz" w:date="2019-07-19T02:32:00Z">
        <w:del w:id="5398" w:author="Briceño-PC" w:date="2019-07-19T09:07:00Z">
          <w:r w:rsidDel="006C52AC">
            <w:rPr>
              <w:lang w:val="es-ES"/>
            </w:rPr>
            <w:delText>Calificación del proceso de auditoria</w:delText>
          </w:r>
        </w:del>
      </w:ins>
    </w:p>
    <w:p w:rsidR="002836B6" w:rsidRPr="00571796" w:rsidDel="006C52AC" w:rsidRDefault="00EF4580">
      <w:pPr>
        <w:pStyle w:val="Ttulo2"/>
        <w:ind w:left="993"/>
        <w:rPr>
          <w:ins w:id="5399" w:author="Cintia Olivares Ruiz" w:date="2019-07-19T02:47:00Z"/>
          <w:del w:id="5400" w:author="Briceño-PC" w:date="2019-07-19T09:07:00Z"/>
          <w:rFonts w:ascii="Comic Sans MS" w:hAnsi="Comic Sans MS"/>
          <w:i/>
          <w:color w:val="7B7B7B" w:themeColor="accent3" w:themeShade="BF"/>
          <w:sz w:val="14"/>
          <w:lang w:val="es-ES"/>
          <w:rPrChange w:id="5401" w:author="Cintia Olivares Ruiz" w:date="2019-07-19T02:49:00Z">
            <w:rPr>
              <w:ins w:id="5402" w:author="Cintia Olivares Ruiz" w:date="2019-07-19T02:47:00Z"/>
              <w:del w:id="5403" w:author="Briceño-PC" w:date="2019-07-19T09:07:00Z"/>
              <w:lang w:val="es-ES"/>
            </w:rPr>
          </w:rPrChange>
        </w:rPr>
        <w:pPrChange w:id="5404" w:author="Briceño-PC" w:date="2019-07-19T09:07:00Z">
          <w:pPr/>
        </w:pPrChange>
      </w:pPr>
      <w:ins w:id="5405" w:author="Cintia Olivares Ruiz" w:date="2019-07-19T02:47:00Z">
        <w:del w:id="5406" w:author="Briceño-PC" w:date="2019-07-19T09:07:00Z">
          <w:r w:rsidRPr="00571796" w:rsidDel="006C52AC">
            <w:rPr>
              <w:rFonts w:ascii="Comic Sans MS" w:hAnsi="Comic Sans MS"/>
              <w:i/>
              <w:color w:val="7B7B7B" w:themeColor="accent3" w:themeShade="BF"/>
              <w:sz w:val="14"/>
              <w:lang w:val="es-ES"/>
              <w:rPrChange w:id="5407" w:author="Cintia Olivares Ruiz" w:date="2019-07-19T02:49:00Z">
                <w:rPr>
                  <w:lang w:val="es-ES"/>
                </w:rPr>
              </w:rPrChange>
            </w:rPr>
            <w:delText>Fuente: Encuesta realizada</w:delText>
          </w:r>
        </w:del>
      </w:ins>
    </w:p>
    <w:p w:rsidR="00EF4580" w:rsidDel="006C52AC" w:rsidRDefault="00EF4580">
      <w:pPr>
        <w:pStyle w:val="Ttulo2"/>
        <w:ind w:left="993"/>
        <w:rPr>
          <w:ins w:id="5408" w:author="Cintia Olivares Ruiz" w:date="2019-07-19T02:49:00Z"/>
          <w:del w:id="5409" w:author="Briceño-PC" w:date="2019-07-19T09:07:00Z"/>
          <w:rFonts w:ascii="Comic Sans MS" w:hAnsi="Comic Sans MS"/>
          <w:i/>
          <w:color w:val="7B7B7B" w:themeColor="accent3" w:themeShade="BF"/>
          <w:sz w:val="14"/>
          <w:lang w:val="es-ES"/>
        </w:rPr>
        <w:pPrChange w:id="5410" w:author="Briceño-PC" w:date="2019-07-19T09:07:00Z">
          <w:pPr/>
        </w:pPrChange>
      </w:pPr>
      <w:ins w:id="5411" w:author="Cintia Olivares Ruiz" w:date="2019-07-19T02:49:00Z">
        <w:del w:id="5412" w:author="Briceño-PC" w:date="2019-07-19T09:07:00Z">
          <w:r w:rsidRPr="00571796" w:rsidDel="006C52AC">
            <w:rPr>
              <w:rFonts w:ascii="Comic Sans MS" w:hAnsi="Comic Sans MS"/>
              <w:i/>
              <w:color w:val="7B7B7B" w:themeColor="accent3" w:themeShade="BF"/>
              <w:sz w:val="14"/>
              <w:lang w:val="es-ES"/>
              <w:rPrChange w:id="5413" w:author="Cintia Olivares Ruiz" w:date="2019-07-19T02:49:00Z">
                <w:rPr>
                  <w:rFonts w:ascii="Comic Sans MS" w:hAnsi="Comic Sans MS"/>
                  <w:i/>
                  <w:color w:val="7B7B7B" w:themeColor="accent3" w:themeShade="BF"/>
                  <w:lang w:val="es-ES"/>
                </w:rPr>
              </w:rPrChange>
            </w:rPr>
            <w:delText>Elaboración: Alumnos</w:delText>
          </w:r>
        </w:del>
      </w:ins>
      <w:ins w:id="5414" w:author="Cintia Olivares Ruiz" w:date="2019-07-19T02:48:00Z">
        <w:del w:id="5415" w:author="Briceño-PC" w:date="2019-07-19T09:07:00Z">
          <w:r w:rsidRPr="00571796" w:rsidDel="006C52AC">
            <w:rPr>
              <w:rFonts w:ascii="Comic Sans MS" w:hAnsi="Comic Sans MS"/>
              <w:i/>
              <w:color w:val="7B7B7B" w:themeColor="accent3" w:themeShade="BF"/>
              <w:sz w:val="14"/>
              <w:lang w:val="es-ES"/>
              <w:rPrChange w:id="5416" w:author="Cintia Olivares Ruiz" w:date="2019-07-19T02:49:00Z">
                <w:rPr>
                  <w:lang w:val="es-ES"/>
                </w:rPr>
              </w:rPrChange>
            </w:rPr>
            <w:delText xml:space="preserve"> de</w:delText>
          </w:r>
        </w:del>
      </w:ins>
      <w:ins w:id="5417" w:author="Cintia Olivares Ruiz" w:date="2019-07-19T02:47:00Z">
        <w:del w:id="5418" w:author="Briceño-PC" w:date="2019-07-19T09:07:00Z">
          <w:r w:rsidRPr="00571796" w:rsidDel="006C52AC">
            <w:rPr>
              <w:rFonts w:ascii="Comic Sans MS" w:hAnsi="Comic Sans MS"/>
              <w:i/>
              <w:color w:val="7B7B7B" w:themeColor="accent3" w:themeShade="BF"/>
              <w:sz w:val="14"/>
              <w:lang w:val="es-ES"/>
              <w:rPrChange w:id="5419" w:author="Cintia Olivares Ruiz" w:date="2019-07-19T02:49:00Z">
                <w:rPr>
                  <w:lang w:val="es-ES"/>
                </w:rPr>
              </w:rPrChange>
            </w:rPr>
            <w:delText xml:space="preserve"> </w:delText>
          </w:r>
        </w:del>
      </w:ins>
      <w:ins w:id="5420" w:author="Cintia Olivares Ruiz" w:date="2019-07-19T02:49:00Z">
        <w:del w:id="5421" w:author="Briceño-PC" w:date="2019-07-19T09:07:00Z">
          <w:r w:rsidRPr="00571796" w:rsidDel="006C52AC">
            <w:rPr>
              <w:rFonts w:ascii="Comic Sans MS" w:hAnsi="Comic Sans MS"/>
              <w:i/>
              <w:color w:val="7B7B7B" w:themeColor="accent3" w:themeShade="BF"/>
              <w:sz w:val="14"/>
              <w:lang w:val="es-ES"/>
              <w:rPrChange w:id="5422" w:author="Cintia Olivares Ruiz" w:date="2019-07-19T02:49:00Z">
                <w:rPr>
                  <w:rFonts w:ascii="Comic Sans MS" w:hAnsi="Comic Sans MS"/>
                  <w:i/>
                  <w:color w:val="7B7B7B" w:themeColor="accent3" w:themeShade="BF"/>
                  <w:lang w:val="es-ES"/>
                </w:rPr>
              </w:rPrChange>
            </w:rPr>
            <w:delText>Ingeniería</w:delText>
          </w:r>
        </w:del>
      </w:ins>
      <w:ins w:id="5423" w:author="Cintia Olivares Ruiz" w:date="2019-07-19T02:47:00Z">
        <w:del w:id="5424" w:author="Briceño-PC" w:date="2019-07-19T09:07:00Z">
          <w:r w:rsidRPr="00571796" w:rsidDel="006C52AC">
            <w:rPr>
              <w:rFonts w:ascii="Comic Sans MS" w:hAnsi="Comic Sans MS"/>
              <w:i/>
              <w:color w:val="7B7B7B" w:themeColor="accent3" w:themeShade="BF"/>
              <w:sz w:val="14"/>
              <w:lang w:val="es-ES"/>
              <w:rPrChange w:id="5425" w:author="Cintia Olivares Ruiz" w:date="2019-07-19T02:49:00Z">
                <w:rPr>
                  <w:lang w:val="es-ES"/>
                </w:rPr>
              </w:rPrChange>
            </w:rPr>
            <w:delText xml:space="preserve"> de Sistemas </w:delText>
          </w:r>
        </w:del>
      </w:ins>
      <w:ins w:id="5426" w:author="Cintia Olivares Ruiz" w:date="2019-07-19T02:48:00Z">
        <w:del w:id="5427" w:author="Briceño-PC" w:date="2019-07-19T09:07:00Z">
          <w:r w:rsidRPr="00571796" w:rsidDel="006C52AC">
            <w:rPr>
              <w:rFonts w:ascii="Comic Sans MS" w:hAnsi="Comic Sans MS"/>
              <w:i/>
              <w:color w:val="7B7B7B" w:themeColor="accent3" w:themeShade="BF"/>
              <w:sz w:val="14"/>
              <w:lang w:val="es-ES"/>
              <w:rPrChange w:id="5428" w:author="Cintia Olivares Ruiz" w:date="2019-07-19T02:49:00Z">
                <w:rPr>
                  <w:lang w:val="es-ES"/>
                </w:rPr>
              </w:rPrChange>
            </w:rPr>
            <w:delText>de la UNT</w:delText>
          </w:r>
        </w:del>
      </w:ins>
    </w:p>
    <w:p w:rsidR="00084E0F" w:rsidDel="006C52AC" w:rsidRDefault="00084E0F">
      <w:pPr>
        <w:pStyle w:val="Ttulo2"/>
        <w:ind w:left="993"/>
        <w:rPr>
          <w:ins w:id="5429" w:author="Cintia Olivares Ruiz" w:date="2019-07-19T02:50:00Z"/>
          <w:del w:id="5430" w:author="Briceño-PC" w:date="2019-07-19T09:07:00Z"/>
          <w:rFonts w:ascii="Comic Sans MS" w:hAnsi="Comic Sans MS"/>
          <w:lang w:val="es-ES"/>
        </w:rPr>
        <w:pPrChange w:id="5431" w:author="Briceño-PC" w:date="2019-07-19T09:07:00Z">
          <w:pPr/>
        </w:pPrChange>
      </w:pPr>
      <w:ins w:id="5432" w:author="Cintia Olivares Ruiz" w:date="2019-07-19T02:49:00Z">
        <w:del w:id="5433" w:author="Briceño-PC" w:date="2019-07-19T09:07:00Z">
          <w:r w:rsidDel="006C52AC">
            <w:rPr>
              <w:rFonts w:ascii="Comic Sans MS" w:hAnsi="Comic Sans MS"/>
              <w:lang w:val="es-ES"/>
            </w:rPr>
            <w:delText>Fueron seleccionador los siguientes funcionarios para llevar a cabo la calificaci</w:delText>
          </w:r>
        </w:del>
      </w:ins>
      <w:ins w:id="5434" w:author="Cintia Olivares Ruiz" w:date="2019-07-19T02:50:00Z">
        <w:del w:id="5435" w:author="Briceño-PC" w:date="2019-07-19T09:07:00Z">
          <w:r w:rsidDel="006C52AC">
            <w:rPr>
              <w:rFonts w:ascii="Comic Sans MS" w:hAnsi="Comic Sans MS"/>
              <w:lang w:val="es-ES"/>
            </w:rPr>
            <w:delText>ón del proceso:</w:delText>
          </w:r>
        </w:del>
      </w:ins>
    </w:p>
    <w:p w:rsidR="00084E0F" w:rsidDel="006C52AC" w:rsidRDefault="00084E0F">
      <w:pPr>
        <w:pStyle w:val="Ttulo2"/>
        <w:ind w:left="993"/>
        <w:rPr>
          <w:ins w:id="5436" w:author="Cintia Olivares Ruiz" w:date="2019-07-19T02:50:00Z"/>
          <w:del w:id="5437" w:author="Briceño-PC" w:date="2019-07-19T09:07:00Z"/>
          <w:rFonts w:ascii="Comic Sans MS" w:hAnsi="Comic Sans MS"/>
          <w:lang w:val="es-ES"/>
        </w:rPr>
        <w:pPrChange w:id="5438" w:author="Briceño-PC" w:date="2019-07-19T09:07:00Z">
          <w:pPr/>
        </w:pPrChange>
      </w:pPr>
      <w:ins w:id="5439" w:author="Cintia Olivares Ruiz" w:date="2019-07-19T02:50:00Z">
        <w:del w:id="5440" w:author="Briceño-PC" w:date="2019-07-19T09:07:00Z">
          <w:r w:rsidDel="006C52AC">
            <w:rPr>
              <w:rFonts w:ascii="Comic Sans MS" w:hAnsi="Comic Sans MS"/>
              <w:lang w:val="es-ES"/>
            </w:rPr>
            <w:delText>Director General</w:delText>
          </w:r>
        </w:del>
      </w:ins>
    </w:p>
    <w:p w:rsidR="00084E0F" w:rsidDel="006C52AC" w:rsidRDefault="00084E0F">
      <w:pPr>
        <w:pStyle w:val="Ttulo2"/>
        <w:ind w:left="993"/>
        <w:rPr>
          <w:ins w:id="5441" w:author="Cintia Olivares Ruiz" w:date="2019-07-19T02:51:00Z"/>
          <w:del w:id="5442" w:author="Briceño-PC" w:date="2019-07-19T09:07:00Z"/>
          <w:rFonts w:ascii="Comic Sans MS" w:hAnsi="Comic Sans MS"/>
          <w:lang w:val="es-ES"/>
        </w:rPr>
        <w:pPrChange w:id="5443" w:author="Briceño-PC" w:date="2019-07-19T09:07:00Z">
          <w:pPr/>
        </w:pPrChange>
      </w:pPr>
      <w:ins w:id="5444" w:author="Cintia Olivares Ruiz" w:date="2019-07-19T02:50:00Z">
        <w:del w:id="5445" w:author="Briceño-PC" w:date="2019-07-19T09:07:00Z">
          <w:r w:rsidDel="006C52AC">
            <w:rPr>
              <w:rFonts w:ascii="Comic Sans MS" w:hAnsi="Comic Sans MS"/>
              <w:lang w:val="es-ES"/>
            </w:rPr>
            <w:delText>Coor</w:delText>
          </w:r>
        </w:del>
      </w:ins>
      <w:ins w:id="5446" w:author="Cintia Olivares Ruiz" w:date="2019-07-19T02:51:00Z">
        <w:del w:id="5447" w:author="Briceño-PC" w:date="2019-07-19T09:07:00Z">
          <w:r w:rsidDel="006C52AC">
            <w:rPr>
              <w:rFonts w:ascii="Comic Sans MS" w:hAnsi="Comic Sans MS"/>
              <w:lang w:val="es-ES"/>
            </w:rPr>
            <w:delText>dinador de bienestar</w:delText>
          </w:r>
        </w:del>
      </w:ins>
    </w:p>
    <w:p w:rsidR="00084E0F" w:rsidRPr="00084E0F" w:rsidDel="006C52AC" w:rsidRDefault="00084E0F">
      <w:pPr>
        <w:pStyle w:val="Ttulo2"/>
        <w:ind w:left="993"/>
        <w:rPr>
          <w:ins w:id="5448" w:author="Cintia Olivares Ruiz" w:date="2019-07-19T02:47:00Z"/>
          <w:del w:id="5449" w:author="Briceño-PC" w:date="2019-07-19T09:07:00Z"/>
          <w:rFonts w:ascii="Comic Sans MS" w:hAnsi="Comic Sans MS"/>
          <w:lang w:val="es-ES"/>
          <w:rPrChange w:id="5450" w:author="Cintia Olivares Ruiz" w:date="2019-07-19T02:51:00Z">
            <w:rPr>
              <w:ins w:id="5451" w:author="Cintia Olivares Ruiz" w:date="2019-07-19T02:47:00Z"/>
              <w:del w:id="5452" w:author="Briceño-PC" w:date="2019-07-19T09:07:00Z"/>
              <w:lang w:val="es-ES"/>
            </w:rPr>
          </w:rPrChange>
        </w:rPr>
        <w:pPrChange w:id="5453" w:author="Briceño-PC" w:date="2019-07-19T09:07:00Z">
          <w:pPr/>
        </w:pPrChange>
      </w:pPr>
      <w:ins w:id="5454" w:author="Cintia Olivares Ruiz" w:date="2019-07-19T02:51:00Z">
        <w:del w:id="5455" w:author="Briceño-PC" w:date="2019-07-19T09:07:00Z">
          <w:r w:rsidDel="006C52AC">
            <w:rPr>
              <w:rFonts w:ascii="Comic Sans MS" w:hAnsi="Comic Sans MS"/>
              <w:lang w:val="es-ES"/>
            </w:rPr>
            <w:delText>Coordinador de soporte técnico</w:delText>
          </w:r>
        </w:del>
      </w:ins>
    </w:p>
    <w:p w:rsidR="00EF4580" w:rsidRPr="00EF4580" w:rsidDel="006C52AC" w:rsidRDefault="00EF4580">
      <w:pPr>
        <w:pStyle w:val="Ttulo2"/>
        <w:ind w:left="993"/>
        <w:rPr>
          <w:ins w:id="5456" w:author="Cintia Olivares Ruiz" w:date="2019-07-18T18:33:00Z"/>
          <w:del w:id="5457" w:author="Briceño-PC" w:date="2019-07-19T09:07:00Z"/>
          <w:lang w:val="es-ES"/>
        </w:rPr>
        <w:pPrChange w:id="5458" w:author="Briceño-PC" w:date="2019-07-19T09:07:00Z">
          <w:pPr/>
        </w:pPrChange>
      </w:pPr>
    </w:p>
    <w:p w:rsidR="00433294" w:rsidDel="006C52AC" w:rsidRDefault="003158C8">
      <w:pPr>
        <w:pStyle w:val="Ttulo2"/>
        <w:ind w:left="993"/>
        <w:rPr>
          <w:ins w:id="5459" w:author="Cintia Olivares Ruiz" w:date="2019-07-19T00:40:00Z"/>
          <w:del w:id="5460" w:author="Briceño-PC" w:date="2019-07-19T09:07:00Z"/>
          <w:lang w:val="es-ES"/>
        </w:rPr>
        <w:pPrChange w:id="5461" w:author="Briceño-PC" w:date="2019-07-19T09:07:00Z">
          <w:pPr/>
        </w:pPrChange>
      </w:pPr>
      <w:ins w:id="5462" w:author="Cintia Olivares Ruiz" w:date="2019-07-18T18:33:00Z">
        <w:del w:id="5463" w:author="Briceño-PC" w:date="2019-07-19T09:07:00Z">
          <w:r w:rsidDel="006C52AC">
            <w:rPr>
              <w:lang w:val="es-ES"/>
            </w:rPr>
            <w:delText>CONCLUSIONES DEL PROCESO DE AUDITORIA</w:delText>
          </w:r>
        </w:del>
      </w:ins>
    </w:p>
    <w:p w:rsidR="000811CD" w:rsidDel="006C52AC" w:rsidRDefault="000811CD">
      <w:pPr>
        <w:pStyle w:val="Ttulo2"/>
        <w:ind w:left="993"/>
        <w:rPr>
          <w:ins w:id="5464" w:author="Cintia Olivares Ruiz" w:date="2019-07-19T00:44:00Z"/>
          <w:del w:id="5465" w:author="Briceño-PC" w:date="2019-07-19T09:07:00Z"/>
          <w:lang w:val="es-ES"/>
        </w:rPr>
        <w:pPrChange w:id="5466" w:author="Briceño-PC" w:date="2019-07-19T09:07:00Z">
          <w:pPr/>
        </w:pPrChange>
      </w:pPr>
      <w:ins w:id="5467" w:author="Cintia Olivares Ruiz" w:date="2019-07-19T00:41:00Z">
        <w:del w:id="5468" w:author="Briceño-PC" w:date="2019-07-19T09:07:00Z">
          <w:r w:rsidDel="006C52AC">
            <w:rPr>
              <w:lang w:val="es-ES"/>
            </w:rPr>
            <w:delText xml:space="preserve">El colegio </w:delText>
          </w:r>
        </w:del>
      </w:ins>
      <w:ins w:id="5469" w:author="Cintia Olivares Ruiz" w:date="2019-07-19T00:57:00Z">
        <w:del w:id="5470" w:author="Briceño-PC" w:date="2019-07-19T09:07:00Z">
          <w:r w:rsidR="00E924D6" w:rsidDel="006C52AC">
            <w:rPr>
              <w:lang w:val="es-ES"/>
            </w:rPr>
            <w:delText>no actualizado su inventario últimamente debido a que este no cuenta con disponibilidad de dinero por parte del estado</w:delText>
          </w:r>
        </w:del>
      </w:ins>
      <w:ins w:id="5471" w:author="Cintia Olivares Ruiz" w:date="2019-07-19T00:51:00Z">
        <w:del w:id="5472" w:author="Briceño-PC" w:date="2019-07-19T09:07:00Z">
          <w:r w:rsidR="00F8631C" w:rsidDel="006C52AC">
            <w:rPr>
              <w:lang w:val="es-ES"/>
            </w:rPr>
            <w:delText>.</w:delText>
          </w:r>
        </w:del>
      </w:ins>
    </w:p>
    <w:p w:rsidR="000811CD" w:rsidDel="006C52AC" w:rsidRDefault="000811CD">
      <w:pPr>
        <w:pStyle w:val="Ttulo2"/>
        <w:ind w:left="993"/>
        <w:rPr>
          <w:ins w:id="5473" w:author="Cintia Olivares Ruiz" w:date="2019-07-19T00:49:00Z"/>
          <w:del w:id="5474" w:author="Briceño-PC" w:date="2019-07-19T09:07:00Z"/>
          <w:lang w:val="es-ES"/>
        </w:rPr>
        <w:pPrChange w:id="5475" w:author="Briceño-PC" w:date="2019-07-19T09:07:00Z">
          <w:pPr/>
        </w:pPrChange>
      </w:pPr>
      <w:ins w:id="5476" w:author="Cintia Olivares Ruiz" w:date="2019-07-19T00:45:00Z">
        <w:del w:id="5477" w:author="Briceño-PC" w:date="2019-07-19T09:07:00Z">
          <w:r w:rsidDel="006C52AC">
            <w:rPr>
              <w:lang w:val="es-ES"/>
            </w:rPr>
            <w:delText xml:space="preserve">El colegio no cuenta con licencias originales </w:delText>
          </w:r>
        </w:del>
      </w:ins>
      <w:ins w:id="5478" w:author="Cintia Olivares Ruiz" w:date="2019-07-19T00:46:00Z">
        <w:del w:id="5479" w:author="Briceño-PC" w:date="2019-07-19T09:07:00Z">
          <w:r w:rsidDel="006C52AC">
            <w:rPr>
              <w:lang w:val="es-ES"/>
            </w:rPr>
            <w:delText xml:space="preserve">del sistema </w:delText>
          </w:r>
          <w:r w:rsidR="00892E2C" w:rsidDel="006C52AC">
            <w:rPr>
              <w:lang w:val="es-ES"/>
            </w:rPr>
            <w:delText>operativo</w:delText>
          </w:r>
          <w:r w:rsidDel="006C52AC">
            <w:rPr>
              <w:lang w:val="es-ES"/>
            </w:rPr>
            <w:delText xml:space="preserve"> </w:delText>
          </w:r>
          <w:r w:rsidR="00892E2C" w:rsidDel="006C52AC">
            <w:rPr>
              <w:lang w:val="es-ES"/>
            </w:rPr>
            <w:delText xml:space="preserve">Windows </w:delText>
          </w:r>
        </w:del>
      </w:ins>
      <w:ins w:id="5480" w:author="Cintia Olivares Ruiz" w:date="2019-07-19T00:48:00Z">
        <w:del w:id="5481" w:author="Briceño-PC" w:date="2019-07-19T09:07:00Z">
          <w:r w:rsidR="00BC78D1" w:rsidDel="006C52AC">
            <w:rPr>
              <w:lang w:val="es-ES"/>
            </w:rPr>
            <w:delText xml:space="preserve">8 y del sistema ofimático </w:delText>
          </w:r>
        </w:del>
      </w:ins>
      <w:ins w:id="5482" w:author="Cintia Olivares Ruiz" w:date="2019-07-19T00:49:00Z">
        <w:del w:id="5483" w:author="Briceño-PC" w:date="2019-07-19T09:07:00Z">
          <w:r w:rsidR="00BC78D1" w:rsidDel="006C52AC">
            <w:rPr>
              <w:lang w:val="es-ES"/>
            </w:rPr>
            <w:delText>Microsoft office.</w:delText>
          </w:r>
        </w:del>
      </w:ins>
    </w:p>
    <w:p w:rsidR="00BC78D1" w:rsidRPr="00E11FC3" w:rsidDel="006C52AC" w:rsidRDefault="00F8631C">
      <w:pPr>
        <w:pStyle w:val="Ttulo2"/>
        <w:ind w:left="993"/>
        <w:rPr>
          <w:ins w:id="5484" w:author="Cintia Olivares Ruiz" w:date="2019-07-19T01:04:00Z"/>
          <w:del w:id="5485" w:author="Briceño-PC" w:date="2019-07-19T09:07:00Z"/>
          <w:rFonts w:asciiTheme="minorHAnsi" w:hAnsiTheme="minorHAnsi" w:cstheme="minorBidi"/>
          <w:sz w:val="22"/>
          <w:lang w:val="es-ES"/>
          <w:rPrChange w:id="5486" w:author="Cintia Olivares Ruiz" w:date="2019-07-19T01:04:00Z">
            <w:rPr>
              <w:ins w:id="5487" w:author="Cintia Olivares Ruiz" w:date="2019-07-19T01:04:00Z"/>
              <w:del w:id="5488" w:author="Briceño-PC" w:date="2019-07-19T09:07:00Z"/>
              <w:rFonts w:ascii="Times New Roman" w:hAnsi="Times New Roman" w:cs="Times New Roman"/>
              <w:sz w:val="24"/>
              <w:lang w:val="es-ES"/>
            </w:rPr>
          </w:rPrChange>
        </w:rPr>
        <w:pPrChange w:id="5489" w:author="Briceño-PC" w:date="2019-07-19T09:07:00Z">
          <w:pPr/>
        </w:pPrChange>
      </w:pPr>
      <w:ins w:id="5490" w:author="Cintia Olivares Ruiz" w:date="2019-07-19T00:54:00Z">
        <w:del w:id="5491" w:author="Briceño-PC" w:date="2019-07-19T09:07:00Z">
          <w:r w:rsidRPr="00F8631C" w:rsidDel="006C52AC">
            <w:rPr>
              <w:rFonts w:ascii="Times New Roman" w:hAnsi="Times New Roman" w:cs="Times New Roman"/>
              <w:sz w:val="24"/>
              <w:lang w:val="es-ES"/>
              <w:rPrChange w:id="5492" w:author="Cintia Olivares Ruiz" w:date="2019-07-19T00:55:00Z">
                <w:rPr>
                  <w:rFonts w:ascii="Times New Roman" w:hAnsi="Times New Roman" w:cs="Times New Roman"/>
                  <w:sz w:val="24"/>
                  <w:highlight w:val="yellow"/>
                  <w:lang w:val="es-ES"/>
                </w:rPr>
              </w:rPrChange>
            </w:rPr>
            <w:delText>Las aplicaciones se distribuyen por las diferentes oficinas del departamento</w:delText>
          </w:r>
        </w:del>
      </w:ins>
    </w:p>
    <w:p w:rsidR="00E11FC3" w:rsidRPr="00F8631C" w:rsidDel="006C52AC" w:rsidRDefault="00E11FC3">
      <w:pPr>
        <w:pStyle w:val="Ttulo2"/>
        <w:ind w:left="993"/>
        <w:rPr>
          <w:ins w:id="5493" w:author="Cintia Olivares Ruiz" w:date="2019-07-18T18:33:00Z"/>
          <w:del w:id="5494" w:author="Briceño-PC" w:date="2019-07-19T09:07:00Z"/>
          <w:lang w:val="es-ES"/>
        </w:rPr>
        <w:pPrChange w:id="5495" w:author="Briceño-PC" w:date="2019-07-19T09:07:00Z">
          <w:pPr/>
        </w:pPrChange>
      </w:pPr>
      <w:ins w:id="5496" w:author="Cintia Olivares Ruiz" w:date="2019-07-19T01:05:00Z">
        <w:del w:id="5497" w:author="Briceño-PC" w:date="2019-07-19T09:07:00Z">
          <w:r w:rsidDel="006C52AC">
            <w:rPr>
              <w:rFonts w:ascii="Times New Roman" w:hAnsi="Times New Roman" w:cs="Times New Roman"/>
              <w:sz w:val="24"/>
              <w:lang w:val="es-ES"/>
            </w:rPr>
            <w:delText xml:space="preserve">El lugar donde se encuentra </w:delText>
          </w:r>
        </w:del>
      </w:ins>
      <w:ins w:id="5498" w:author="Cintia Olivares Ruiz" w:date="2019-07-19T01:06:00Z">
        <w:del w:id="5499" w:author="Briceño-PC" w:date="2019-07-19T09:07:00Z">
          <w:r w:rsidDel="006C52AC">
            <w:rPr>
              <w:rFonts w:ascii="Times New Roman" w:hAnsi="Times New Roman" w:cs="Times New Roman"/>
              <w:sz w:val="24"/>
              <w:lang w:val="es-ES"/>
            </w:rPr>
            <w:delText>los equipos informáticos es aceptable.</w:delText>
          </w:r>
        </w:del>
      </w:ins>
    </w:p>
    <w:p w:rsidR="003158C8" w:rsidDel="006C52AC" w:rsidRDefault="007711F8">
      <w:pPr>
        <w:pStyle w:val="Ttulo2"/>
        <w:ind w:left="993"/>
        <w:rPr>
          <w:ins w:id="5500" w:author="Cintia Olivares Ruiz" w:date="2019-07-19T00:55:00Z"/>
          <w:del w:id="5501" w:author="Briceño-PC" w:date="2019-07-19T09:07:00Z"/>
          <w:lang w:val="es-ES"/>
        </w:rPr>
        <w:pPrChange w:id="5502" w:author="Briceño-PC" w:date="2019-07-19T09:07:00Z">
          <w:pPr/>
        </w:pPrChange>
      </w:pPr>
      <w:ins w:id="5503" w:author="Cintia Olivares Ruiz" w:date="2019-07-18T18:33:00Z">
        <w:del w:id="5504" w:author="Briceño-PC" w:date="2019-07-19T09:07:00Z">
          <w:r w:rsidDel="006C52AC">
            <w:rPr>
              <w:lang w:val="es-ES"/>
            </w:rPr>
            <w:delText>RECOMENDACIONES A</w:delText>
          </w:r>
          <w:r w:rsidR="003158C8" w:rsidDel="006C52AC">
            <w:rPr>
              <w:lang w:val="es-ES"/>
            </w:rPr>
            <w:delText>L PROCESO DE AUDITORIA</w:delText>
          </w:r>
        </w:del>
      </w:ins>
    </w:p>
    <w:p w:rsidR="00E924D6" w:rsidDel="006C52AC" w:rsidRDefault="00E924D6">
      <w:pPr>
        <w:pStyle w:val="Ttulo2"/>
        <w:ind w:left="993"/>
        <w:rPr>
          <w:ins w:id="5505" w:author="Cintia Olivares Ruiz" w:date="2019-07-19T00:58:00Z"/>
          <w:del w:id="5506" w:author="Briceño-PC" w:date="2019-07-19T09:07:00Z"/>
          <w:lang w:val="es-ES"/>
        </w:rPr>
        <w:pPrChange w:id="5507" w:author="Briceño-PC" w:date="2019-07-19T09:07:00Z">
          <w:pPr/>
        </w:pPrChange>
      </w:pPr>
      <w:ins w:id="5508" w:author="Cintia Olivares Ruiz" w:date="2019-07-19T00:55:00Z">
        <w:del w:id="5509" w:author="Briceño-PC" w:date="2019-07-19T09:07:00Z">
          <w:r w:rsidDel="006C52AC">
            <w:rPr>
              <w:lang w:val="es-ES"/>
            </w:rPr>
            <w:delText>Actualizar</w:delText>
          </w:r>
          <w:r w:rsidR="00E11FC3" w:rsidDel="006C52AC">
            <w:rPr>
              <w:lang w:val="es-ES"/>
            </w:rPr>
            <w:delText xml:space="preserve"> el inventario cada vez que se </w:delText>
          </w:r>
        </w:del>
      </w:ins>
      <w:ins w:id="5510" w:author="Cintia Olivares Ruiz" w:date="2019-07-19T00:59:00Z">
        <w:del w:id="5511" w:author="Briceño-PC" w:date="2019-07-19T09:07:00Z">
          <w:r w:rsidR="00E11FC3" w:rsidDel="006C52AC">
            <w:rPr>
              <w:lang w:val="es-ES"/>
            </w:rPr>
            <w:delText>realice</w:delText>
          </w:r>
        </w:del>
      </w:ins>
      <w:ins w:id="5512" w:author="Cintia Olivares Ruiz" w:date="2019-07-19T00:55:00Z">
        <w:del w:id="5513" w:author="Briceño-PC" w:date="2019-07-19T09:07:00Z">
          <w:r w:rsidDel="006C52AC">
            <w:rPr>
              <w:lang w:val="es-ES"/>
            </w:rPr>
            <w:delText xml:space="preserve"> una compra</w:delText>
          </w:r>
        </w:del>
      </w:ins>
      <w:ins w:id="5514" w:author="Cintia Olivares Ruiz" w:date="2019-07-19T00:56:00Z">
        <w:del w:id="5515" w:author="Briceño-PC" w:date="2019-07-19T09:07:00Z">
          <w:r w:rsidDel="006C52AC">
            <w:rPr>
              <w:lang w:val="es-ES"/>
            </w:rPr>
            <w:delText xml:space="preserve"> de hardware o software.</w:delText>
          </w:r>
        </w:del>
      </w:ins>
    </w:p>
    <w:p w:rsidR="00E11FC3" w:rsidDel="006C52AC" w:rsidRDefault="00E11FC3">
      <w:pPr>
        <w:pStyle w:val="Ttulo2"/>
        <w:ind w:left="993"/>
        <w:rPr>
          <w:ins w:id="5516" w:author="Cintia Olivares Ruiz" w:date="2019-07-19T00:56:00Z"/>
          <w:del w:id="5517" w:author="Briceño-PC" w:date="2019-07-19T09:07:00Z"/>
          <w:lang w:val="es-ES"/>
        </w:rPr>
        <w:pPrChange w:id="5518" w:author="Briceño-PC" w:date="2019-07-19T09:07:00Z">
          <w:pPr/>
        </w:pPrChange>
      </w:pPr>
      <w:ins w:id="5519" w:author="Cintia Olivares Ruiz" w:date="2019-07-19T00:59:00Z">
        <w:del w:id="5520" w:author="Briceño-PC" w:date="2019-07-19T09:07:00Z">
          <w:r w:rsidDel="006C52AC">
            <w:rPr>
              <w:lang w:val="es-ES"/>
            </w:rPr>
            <w:delText xml:space="preserve">Comprar licencias originales para el sistema operativo </w:delText>
          </w:r>
        </w:del>
      </w:ins>
      <w:ins w:id="5521" w:author="Cintia Olivares Ruiz" w:date="2019-07-19T01:00:00Z">
        <w:del w:id="5522" w:author="Briceño-PC" w:date="2019-07-19T09:07:00Z">
          <w:r w:rsidDel="006C52AC">
            <w:rPr>
              <w:lang w:val="es-ES"/>
            </w:rPr>
            <w:delText>Windows</w:delText>
          </w:r>
        </w:del>
      </w:ins>
      <w:ins w:id="5523" w:author="Cintia Olivares Ruiz" w:date="2019-07-19T00:59:00Z">
        <w:del w:id="5524" w:author="Briceño-PC" w:date="2019-07-19T09:07:00Z">
          <w:r w:rsidDel="006C52AC">
            <w:rPr>
              <w:lang w:val="es-ES"/>
            </w:rPr>
            <w:delText xml:space="preserve"> </w:delText>
          </w:r>
        </w:del>
      </w:ins>
      <w:ins w:id="5525" w:author="Cintia Olivares Ruiz" w:date="2019-07-19T01:00:00Z">
        <w:del w:id="5526" w:author="Briceño-PC" w:date="2019-07-19T09:07:00Z">
          <w:r w:rsidDel="006C52AC">
            <w:rPr>
              <w:lang w:val="es-ES"/>
            </w:rPr>
            <w:delText>8 y</w:delText>
          </w:r>
        </w:del>
      </w:ins>
      <w:ins w:id="5527" w:author="Cintia Olivares Ruiz" w:date="2019-07-19T01:01:00Z">
        <w:del w:id="5528" w:author="Briceño-PC" w:date="2019-07-19T09:07:00Z">
          <w:r w:rsidDel="006C52AC">
            <w:rPr>
              <w:lang w:val="es-ES"/>
            </w:rPr>
            <w:delText xml:space="preserve"> </w:delText>
          </w:r>
        </w:del>
      </w:ins>
      <w:ins w:id="5529" w:author="Cintia Olivares Ruiz" w:date="2019-07-19T01:03:00Z">
        <w:del w:id="5530" w:author="Briceño-PC" w:date="2019-07-19T09:07:00Z">
          <w:r w:rsidDel="006C52AC">
            <w:rPr>
              <w:lang w:val="es-ES"/>
            </w:rPr>
            <w:delText>para el sistema ofimático Microsoft office.</w:delText>
          </w:r>
        </w:del>
      </w:ins>
    </w:p>
    <w:p w:rsidR="00E924D6" w:rsidDel="006C52AC" w:rsidRDefault="006C2020">
      <w:pPr>
        <w:pStyle w:val="Ttulo2"/>
        <w:ind w:left="993"/>
        <w:rPr>
          <w:ins w:id="5531" w:author="Cintia Olivares Ruiz" w:date="2019-07-19T01:08:00Z"/>
          <w:del w:id="5532" w:author="Briceño-PC" w:date="2019-07-19T09:07:00Z"/>
          <w:lang w:val="es-ES"/>
        </w:rPr>
        <w:pPrChange w:id="5533" w:author="Briceño-PC" w:date="2019-07-19T09:07:00Z">
          <w:pPr/>
        </w:pPrChange>
      </w:pPr>
      <w:ins w:id="5534" w:author="Cintia Olivares Ruiz" w:date="2019-07-19T01:07:00Z">
        <w:del w:id="5535" w:author="Briceño-PC" w:date="2019-07-19T09:07:00Z">
          <w:r w:rsidDel="006C52AC">
            <w:rPr>
              <w:lang w:val="es-ES"/>
            </w:rPr>
            <w:delText xml:space="preserve">Las aplicaciones </w:delText>
          </w:r>
        </w:del>
      </w:ins>
      <w:ins w:id="5536" w:author="Cintia Olivares Ruiz" w:date="2019-07-19T01:08:00Z">
        <w:del w:id="5537" w:author="Briceño-PC" w:date="2019-07-19T09:07:00Z">
          <w:r w:rsidDel="006C52AC">
            <w:rPr>
              <w:lang w:val="es-ES"/>
            </w:rPr>
            <w:delText>deben centralizarse en una única ubicación</w:delText>
          </w:r>
        </w:del>
      </w:ins>
    </w:p>
    <w:p w:rsidR="006C2020" w:rsidRPr="00E1579F" w:rsidDel="006C52AC" w:rsidRDefault="006C2020">
      <w:pPr>
        <w:pStyle w:val="Ttulo2"/>
        <w:ind w:left="993"/>
        <w:rPr>
          <w:ins w:id="5538" w:author="Cintia Olivares Ruiz" w:date="2019-07-19T02:54:00Z"/>
          <w:del w:id="5539" w:author="Briceño-PC" w:date="2019-07-19T09:07:00Z"/>
          <w:rFonts w:cstheme="minorBidi"/>
          <w:sz w:val="22"/>
          <w:szCs w:val="22"/>
          <w:lang w:val="es-ES"/>
          <w:rPrChange w:id="5540" w:author="Cintia Olivares Ruiz" w:date="2019-07-19T02:54:00Z">
            <w:rPr>
              <w:ins w:id="5541" w:author="Cintia Olivares Ruiz" w:date="2019-07-19T02:54:00Z"/>
              <w:del w:id="5542" w:author="Briceño-PC" w:date="2019-07-19T09:07:00Z"/>
              <w:rFonts w:cstheme="minorHAnsi"/>
              <w:sz w:val="24"/>
              <w:szCs w:val="24"/>
            </w:rPr>
          </w:rPrChange>
        </w:rPr>
        <w:pPrChange w:id="5543" w:author="Briceño-PC" w:date="2019-07-19T09:07:00Z">
          <w:pPr/>
        </w:pPrChange>
      </w:pPr>
      <w:ins w:id="5544" w:author="Cintia Olivares Ruiz" w:date="2019-07-19T01:11:00Z">
        <w:del w:id="5545" w:author="Briceño-PC" w:date="2019-07-19T09:07:00Z">
          <w:r w:rsidDel="006C52AC">
            <w:rPr>
              <w:rFonts w:cstheme="minorHAnsi"/>
              <w:sz w:val="24"/>
              <w:szCs w:val="24"/>
            </w:rPr>
            <w:delText>Capacitar al personal con respecto a las funcionalidades de dich</w:delText>
          </w:r>
        </w:del>
      </w:ins>
      <w:ins w:id="5546" w:author="Cintia Olivares Ruiz" w:date="2019-07-19T01:12:00Z">
        <w:del w:id="5547" w:author="Briceño-PC" w:date="2019-07-19T09:07:00Z">
          <w:r w:rsidDel="006C52AC">
            <w:rPr>
              <w:rFonts w:cstheme="minorHAnsi"/>
              <w:sz w:val="24"/>
              <w:szCs w:val="24"/>
            </w:rPr>
            <w:delText>as aplicaciones.</w:delText>
          </w:r>
        </w:del>
      </w:ins>
    </w:p>
    <w:p w:rsidR="00E1579F" w:rsidRPr="00E924D6" w:rsidDel="006C52AC" w:rsidRDefault="00E1579F">
      <w:pPr>
        <w:pStyle w:val="Ttulo2"/>
        <w:ind w:left="993"/>
        <w:rPr>
          <w:ins w:id="5548" w:author="Cintia Olivares Ruiz" w:date="2019-07-18T18:44:00Z"/>
          <w:del w:id="5549" w:author="Briceño-PC" w:date="2019-07-19T09:07:00Z"/>
          <w:lang w:val="es-ES"/>
        </w:rPr>
        <w:pPrChange w:id="5550" w:author="Briceño-PC" w:date="2019-07-19T09:07:00Z">
          <w:pPr/>
        </w:pPrChange>
      </w:pPr>
    </w:p>
    <w:p w:rsidR="00D45114" w:rsidDel="006C52AC" w:rsidRDefault="00D45114">
      <w:pPr>
        <w:pStyle w:val="Ttulo2"/>
        <w:ind w:left="993"/>
        <w:rPr>
          <w:ins w:id="5551" w:author="Cintia Olivares Ruiz" w:date="2019-07-19T02:54:00Z"/>
          <w:del w:id="5552" w:author="Briceño-PC" w:date="2019-07-19T09:07:00Z"/>
          <w:lang w:val="es-ES"/>
        </w:rPr>
        <w:pPrChange w:id="5553" w:author="Briceño-PC" w:date="2019-07-19T09:07:00Z">
          <w:pPr/>
        </w:pPrChange>
      </w:pPr>
      <w:ins w:id="5554" w:author="Cintia Olivares Ruiz" w:date="2019-07-18T18:44:00Z">
        <w:del w:id="5555" w:author="Briceño-PC" w:date="2019-07-19T09:07:00Z">
          <w:r w:rsidDel="006C52AC">
            <w:rPr>
              <w:lang w:val="es-ES"/>
            </w:rPr>
            <w:delText>BIBLIOGRAFIA</w:delText>
          </w:r>
        </w:del>
      </w:ins>
    </w:p>
    <w:p w:rsidR="00E1579F" w:rsidRPr="00E1579F" w:rsidDel="006C52AC" w:rsidRDefault="00E1579F">
      <w:pPr>
        <w:pStyle w:val="Ttulo2"/>
        <w:ind w:left="993"/>
        <w:rPr>
          <w:ins w:id="5556" w:author="Cintia Olivares Ruiz" w:date="2019-07-19T02:54:00Z"/>
          <w:del w:id="5557" w:author="Briceño-PC" w:date="2019-07-19T09:07:00Z"/>
          <w:lang w:val="es-ES"/>
        </w:rPr>
        <w:pPrChange w:id="5558" w:author="Briceño-PC" w:date="2019-07-19T09:07:00Z">
          <w:pPr>
            <w:pStyle w:val="Prrafodelista"/>
          </w:pPr>
        </w:pPrChange>
      </w:pPr>
      <w:ins w:id="5559" w:author="Cintia Olivares Ruiz" w:date="2019-07-19T02:54:00Z">
        <w:del w:id="5560" w:author="Briceño-PC" w:date="2019-07-19T09:07:00Z">
          <w:r w:rsidRPr="00E1579F" w:rsidDel="006C52AC">
            <w:rPr>
              <w:lang w:val="es-ES"/>
            </w:rPr>
            <w:delText>-Hervada Vidal,F.,&amp; Diaz Villanueva,L.(2009).La Auditoría como catalizador del gobierno de TI.Latin American CACS.Costa Rica.</w:delText>
          </w:r>
        </w:del>
      </w:ins>
    </w:p>
    <w:p w:rsidR="00E1579F" w:rsidDel="006C52AC" w:rsidRDefault="00E1579F">
      <w:pPr>
        <w:pStyle w:val="Ttulo2"/>
        <w:ind w:left="993"/>
        <w:rPr>
          <w:ins w:id="5561" w:author="Cintia Olivares Ruiz" w:date="2019-07-18T18:44:00Z"/>
          <w:del w:id="5562" w:author="Briceño-PC" w:date="2019-07-19T09:07:00Z"/>
          <w:lang w:val="es-ES"/>
        </w:rPr>
        <w:pPrChange w:id="5563" w:author="Briceño-PC" w:date="2019-07-19T09:07:00Z">
          <w:pPr/>
        </w:pPrChange>
      </w:pPr>
      <w:ins w:id="5564" w:author="Cintia Olivares Ruiz" w:date="2019-07-19T02:54:00Z">
        <w:del w:id="5565" w:author="Briceño-PC" w:date="2019-07-19T09:07:00Z">
          <w:r w:rsidRPr="00E1579F" w:rsidDel="006C52AC">
            <w:rPr>
              <w:lang w:val="es-ES"/>
            </w:rPr>
            <w:delText>-Mendoza De los Santos,Alberto (2013).Guía Metodológica de Auditoria. Diplomado de Auditoria UPN.Trujillo-Perú</w:delText>
          </w:r>
        </w:del>
      </w:ins>
    </w:p>
    <w:p w:rsidR="00D45114" w:rsidDel="006C52AC" w:rsidRDefault="00D45114">
      <w:pPr>
        <w:pStyle w:val="Ttulo2"/>
        <w:ind w:left="993"/>
        <w:rPr>
          <w:ins w:id="5566" w:author="Cintia Olivares Ruiz" w:date="2019-07-18T18:33:00Z"/>
          <w:del w:id="5567" w:author="Briceño-PC" w:date="2019-07-19T09:07:00Z"/>
          <w:lang w:val="es-ES"/>
        </w:rPr>
        <w:pPrChange w:id="5568" w:author="Briceño-PC" w:date="2019-07-19T09:07:00Z">
          <w:pPr/>
        </w:pPrChange>
      </w:pPr>
      <w:ins w:id="5569" w:author="Cintia Olivares Ruiz" w:date="2019-07-18T18:44:00Z">
        <w:del w:id="5570" w:author="Briceño-PC" w:date="2019-07-19T09:07:00Z">
          <w:r w:rsidDel="006C52AC">
            <w:rPr>
              <w:lang w:val="es-ES"/>
            </w:rPr>
            <w:delText>ANEXOS</w:delText>
          </w:r>
        </w:del>
      </w:ins>
    </w:p>
    <w:p w:rsidR="003158C8" w:rsidRPr="007745FE" w:rsidRDefault="003158C8">
      <w:pPr>
        <w:pStyle w:val="Ttulo2"/>
        <w:ind w:left="993"/>
        <w:rPr>
          <w:lang w:val="es-ES"/>
        </w:rPr>
        <w:pPrChange w:id="5571" w:author="Briceño-PC" w:date="2019-07-19T09:07:00Z">
          <w:pPr/>
        </w:pPrChange>
      </w:pPr>
    </w:p>
    <w:sectPr w:rsidR="003158C8" w:rsidRPr="007745FE" w:rsidSect="008C1D94">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07A" w:rsidRDefault="0038307A" w:rsidP="008C1D94">
      <w:pPr>
        <w:spacing w:after="0" w:line="240" w:lineRule="auto"/>
      </w:pPr>
      <w:r>
        <w:separator/>
      </w:r>
    </w:p>
  </w:endnote>
  <w:endnote w:type="continuationSeparator" w:id="0">
    <w:p w:rsidR="0038307A" w:rsidRDefault="0038307A" w:rsidP="008C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liss Pro Light">
    <w:altName w:val="Bliss Pro Light"/>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124697"/>
      <w:docPartObj>
        <w:docPartGallery w:val="Page Numbers (Bottom of Page)"/>
        <w:docPartUnique/>
      </w:docPartObj>
    </w:sdtPr>
    <w:sdtEndPr/>
    <w:sdtContent>
      <w:p w:rsidR="00B53C88" w:rsidRDefault="00B53C88">
        <w:pPr>
          <w:pStyle w:val="Piedepgina"/>
          <w:jc w:val="right"/>
        </w:pPr>
        <w:r>
          <w:fldChar w:fldCharType="begin"/>
        </w:r>
        <w:r>
          <w:instrText>PAGE   \* MERGEFORMAT</w:instrText>
        </w:r>
        <w:r>
          <w:fldChar w:fldCharType="separate"/>
        </w:r>
        <w:r w:rsidR="00E23ACF" w:rsidRPr="00E23ACF">
          <w:rPr>
            <w:noProof/>
            <w:lang w:val="es-ES"/>
          </w:rPr>
          <w:t>5</w:t>
        </w:r>
        <w:r>
          <w:fldChar w:fldCharType="end"/>
        </w:r>
      </w:p>
    </w:sdtContent>
  </w:sdt>
  <w:p w:rsidR="00B53C88" w:rsidRDefault="00B53C8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07A" w:rsidRDefault="0038307A" w:rsidP="008C1D94">
      <w:pPr>
        <w:spacing w:after="0" w:line="240" w:lineRule="auto"/>
      </w:pPr>
      <w:r>
        <w:separator/>
      </w:r>
    </w:p>
  </w:footnote>
  <w:footnote w:type="continuationSeparator" w:id="0">
    <w:p w:rsidR="0038307A" w:rsidRDefault="0038307A" w:rsidP="008C1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6F1"/>
      </v:shape>
    </w:pict>
  </w:numPicBullet>
  <w:abstractNum w:abstractNumId="0" w15:restartNumberingAfterBreak="0">
    <w:nsid w:val="01BB1CEB"/>
    <w:multiLevelType w:val="hybridMultilevel"/>
    <w:tmpl w:val="D676F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302F"/>
    <w:multiLevelType w:val="hybridMultilevel"/>
    <w:tmpl w:val="6EFAD3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D15C6"/>
    <w:multiLevelType w:val="hybridMultilevel"/>
    <w:tmpl w:val="B2EEDFD0"/>
    <w:lvl w:ilvl="0" w:tplc="2F6491D2">
      <w:start w:val="1"/>
      <w:numFmt w:val="decimal"/>
      <w:lvlText w:val="%1."/>
      <w:lvlJc w:val="left"/>
      <w:pPr>
        <w:ind w:left="1080" w:hanging="360"/>
      </w:pPr>
      <w:rPr>
        <w:rFonts w:hint="default"/>
        <w:b/>
      </w:r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3" w15:restartNumberingAfterBreak="0">
    <w:nsid w:val="060E7626"/>
    <w:multiLevelType w:val="hybridMultilevel"/>
    <w:tmpl w:val="34E6DB04"/>
    <w:lvl w:ilvl="0" w:tplc="CE7E6FDE">
      <w:start w:val="1"/>
      <w:numFmt w:val="upp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15:restartNumberingAfterBreak="0">
    <w:nsid w:val="07AE4E76"/>
    <w:multiLevelType w:val="hybridMultilevel"/>
    <w:tmpl w:val="8F845824"/>
    <w:lvl w:ilvl="0" w:tplc="280A000D">
      <w:start w:val="1"/>
      <w:numFmt w:val="bullet"/>
      <w:lvlText w:val=""/>
      <w:lvlJc w:val="left"/>
      <w:pPr>
        <w:ind w:left="2520" w:hanging="360"/>
      </w:pPr>
      <w:rPr>
        <w:rFonts w:ascii="Wingdings" w:hAnsi="Wingdings" w:hint="default"/>
      </w:rPr>
    </w:lvl>
    <w:lvl w:ilvl="1" w:tplc="280A0003">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5" w15:restartNumberingAfterBreak="0">
    <w:nsid w:val="096930A2"/>
    <w:multiLevelType w:val="hybridMultilevel"/>
    <w:tmpl w:val="50CE6326"/>
    <w:lvl w:ilvl="0" w:tplc="93C43336">
      <w:numFmt w:val="bullet"/>
      <w:lvlText w:val=""/>
      <w:lvlJc w:val="left"/>
      <w:pPr>
        <w:ind w:left="1428" w:hanging="360"/>
      </w:pPr>
      <w:rPr>
        <w:rFonts w:ascii="Symbol" w:eastAsiaTheme="minorHAnsi" w:hAnsi="Symbol" w:cstheme="minorHAns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0AE8277A"/>
    <w:multiLevelType w:val="hybridMultilevel"/>
    <w:tmpl w:val="C1428C6A"/>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0AFE6410"/>
    <w:multiLevelType w:val="hybridMultilevel"/>
    <w:tmpl w:val="0B80950C"/>
    <w:lvl w:ilvl="0" w:tplc="280A0005">
      <w:start w:val="1"/>
      <w:numFmt w:val="bullet"/>
      <w:lvlText w:val=""/>
      <w:lvlJc w:val="left"/>
      <w:pPr>
        <w:ind w:left="2148" w:hanging="360"/>
      </w:pPr>
      <w:rPr>
        <w:rFonts w:ascii="Wingdings" w:hAnsi="Wingdings"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8" w15:restartNumberingAfterBreak="0">
    <w:nsid w:val="101946F3"/>
    <w:multiLevelType w:val="hybridMultilevel"/>
    <w:tmpl w:val="B6127C9E"/>
    <w:lvl w:ilvl="0" w:tplc="A3D6B704">
      <w:start w:val="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088516C"/>
    <w:multiLevelType w:val="hybridMultilevel"/>
    <w:tmpl w:val="627A39F0"/>
    <w:lvl w:ilvl="0" w:tplc="04090005">
      <w:start w:val="1"/>
      <w:numFmt w:val="bullet"/>
      <w:lvlText w:val=""/>
      <w:lvlJc w:val="left"/>
      <w:pPr>
        <w:ind w:left="1776" w:hanging="360"/>
      </w:pPr>
      <w:rPr>
        <w:rFonts w:ascii="Wingdings" w:hAnsi="Wingdings"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0" w15:restartNumberingAfterBreak="0">
    <w:nsid w:val="145D5701"/>
    <w:multiLevelType w:val="hybridMultilevel"/>
    <w:tmpl w:val="A88EDBB4"/>
    <w:lvl w:ilvl="0" w:tplc="AED46F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714DE"/>
    <w:multiLevelType w:val="hybridMultilevel"/>
    <w:tmpl w:val="A290E8CE"/>
    <w:lvl w:ilvl="0" w:tplc="50F8B1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285EC3"/>
    <w:multiLevelType w:val="hybridMultilevel"/>
    <w:tmpl w:val="0352CC36"/>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3" w15:restartNumberingAfterBreak="0">
    <w:nsid w:val="19033BB1"/>
    <w:multiLevelType w:val="hybridMultilevel"/>
    <w:tmpl w:val="74FC84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0072C"/>
    <w:multiLevelType w:val="hybridMultilevel"/>
    <w:tmpl w:val="9962F560"/>
    <w:lvl w:ilvl="0" w:tplc="04090003">
      <w:start w:val="1"/>
      <w:numFmt w:val="bullet"/>
      <w:lvlText w:val="o"/>
      <w:lvlJc w:val="left"/>
      <w:pPr>
        <w:ind w:left="2844" w:hanging="360"/>
      </w:pPr>
      <w:rPr>
        <w:rFonts w:ascii="Courier New" w:hAnsi="Courier New" w:cs="Courier New"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5" w15:restartNumberingAfterBreak="0">
    <w:nsid w:val="1BDE3E45"/>
    <w:multiLevelType w:val="hybridMultilevel"/>
    <w:tmpl w:val="40820D4E"/>
    <w:lvl w:ilvl="0" w:tplc="04090013">
      <w:start w:val="1"/>
      <w:numFmt w:val="upperRoman"/>
      <w:lvlText w:val="%1."/>
      <w:lvlJc w:val="righ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6" w15:restartNumberingAfterBreak="0">
    <w:nsid w:val="1BEB2D97"/>
    <w:multiLevelType w:val="hybridMultilevel"/>
    <w:tmpl w:val="30FA414C"/>
    <w:lvl w:ilvl="0" w:tplc="540CA0D4">
      <w:start w:val="1"/>
      <w:numFmt w:val="decimal"/>
      <w:lvlText w:val="%1."/>
      <w:lvlJc w:val="left"/>
      <w:pPr>
        <w:ind w:left="1440" w:hanging="360"/>
      </w:pPr>
      <w:rPr>
        <w:rFonts w:hint="default"/>
        <w:color w:val="auto"/>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7" w15:restartNumberingAfterBreak="0">
    <w:nsid w:val="1CA103AB"/>
    <w:multiLevelType w:val="hybridMultilevel"/>
    <w:tmpl w:val="78CE10C6"/>
    <w:lvl w:ilvl="0" w:tplc="C1EAAB18">
      <w:start w:val="1"/>
      <w:numFmt w:val="decimal"/>
      <w:lvlText w:val="%1."/>
      <w:lvlJc w:val="left"/>
      <w:pPr>
        <w:ind w:left="720" w:hanging="360"/>
      </w:pPr>
      <w:rPr>
        <w:rFonts w:hint="default"/>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2025550A"/>
    <w:multiLevelType w:val="hybridMultilevel"/>
    <w:tmpl w:val="58D449A0"/>
    <w:lvl w:ilvl="0" w:tplc="E14EFED8">
      <w:start w:val="1"/>
      <w:numFmt w:val="upperLetter"/>
      <w:lvlText w:val="%1."/>
      <w:lvlJc w:val="left"/>
      <w:pPr>
        <w:ind w:left="2880" w:hanging="360"/>
      </w:pPr>
      <w:rPr>
        <w:rFonts w:hint="default"/>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19" w15:restartNumberingAfterBreak="0">
    <w:nsid w:val="20BB60DF"/>
    <w:multiLevelType w:val="hybridMultilevel"/>
    <w:tmpl w:val="37C84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950A51"/>
    <w:multiLevelType w:val="hybridMultilevel"/>
    <w:tmpl w:val="C854F2A8"/>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1" w15:restartNumberingAfterBreak="0">
    <w:nsid w:val="21F61B3E"/>
    <w:multiLevelType w:val="hybridMultilevel"/>
    <w:tmpl w:val="B120A5D8"/>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251F4908"/>
    <w:multiLevelType w:val="hybridMultilevel"/>
    <w:tmpl w:val="8BCA303E"/>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25C7736F"/>
    <w:multiLevelType w:val="hybridMultilevel"/>
    <w:tmpl w:val="A5FA0CA6"/>
    <w:lvl w:ilvl="0" w:tplc="58B80CFC">
      <w:start w:val="1"/>
      <w:numFmt w:val="upp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15:restartNumberingAfterBreak="0">
    <w:nsid w:val="25D51B07"/>
    <w:multiLevelType w:val="hybridMultilevel"/>
    <w:tmpl w:val="245423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9597A79"/>
    <w:multiLevelType w:val="hybridMultilevel"/>
    <w:tmpl w:val="16261B4C"/>
    <w:lvl w:ilvl="0" w:tplc="272C0C3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9FD1B15"/>
    <w:multiLevelType w:val="hybridMultilevel"/>
    <w:tmpl w:val="63E00818"/>
    <w:lvl w:ilvl="0" w:tplc="96C69262">
      <w:start w:val="1"/>
      <w:numFmt w:val="upp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7" w15:restartNumberingAfterBreak="0">
    <w:nsid w:val="2B4937E8"/>
    <w:multiLevelType w:val="hybridMultilevel"/>
    <w:tmpl w:val="EA14B31E"/>
    <w:lvl w:ilvl="0" w:tplc="04090017">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28" w15:restartNumberingAfterBreak="0">
    <w:nsid w:val="2CE62CC3"/>
    <w:multiLevelType w:val="hybridMultilevel"/>
    <w:tmpl w:val="CE1462A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2D183635"/>
    <w:multiLevelType w:val="hybridMultilevel"/>
    <w:tmpl w:val="AA3C3F0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2DFA09F7"/>
    <w:multiLevelType w:val="hybridMultilevel"/>
    <w:tmpl w:val="C05E8C5C"/>
    <w:lvl w:ilvl="0" w:tplc="9F44A33C">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303219D1"/>
    <w:multiLevelType w:val="hybridMultilevel"/>
    <w:tmpl w:val="19A0638C"/>
    <w:lvl w:ilvl="0" w:tplc="04090003">
      <w:start w:val="1"/>
      <w:numFmt w:val="bullet"/>
      <w:lvlText w:val="o"/>
      <w:lvlJc w:val="left"/>
      <w:pPr>
        <w:ind w:left="2484" w:hanging="360"/>
      </w:pPr>
      <w:rPr>
        <w:rFonts w:ascii="Courier New" w:hAnsi="Courier New" w:cs="Courier New"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32" w15:restartNumberingAfterBreak="0">
    <w:nsid w:val="30C00220"/>
    <w:multiLevelType w:val="hybridMultilevel"/>
    <w:tmpl w:val="4C26C5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33394BAA"/>
    <w:multiLevelType w:val="hybridMultilevel"/>
    <w:tmpl w:val="389E8672"/>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15:restartNumberingAfterBreak="0">
    <w:nsid w:val="334947E3"/>
    <w:multiLevelType w:val="hybridMultilevel"/>
    <w:tmpl w:val="0B0C34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5" w15:restartNumberingAfterBreak="0">
    <w:nsid w:val="33795DE5"/>
    <w:multiLevelType w:val="hybridMultilevel"/>
    <w:tmpl w:val="BF5821E6"/>
    <w:lvl w:ilvl="0" w:tplc="0409000F">
      <w:start w:val="1"/>
      <w:numFmt w:val="decimal"/>
      <w:lvlText w:val="%1."/>
      <w:lvlJc w:val="left"/>
      <w:pPr>
        <w:ind w:left="1428"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33A32276"/>
    <w:multiLevelType w:val="hybridMultilevel"/>
    <w:tmpl w:val="1284B9E4"/>
    <w:lvl w:ilvl="0" w:tplc="6ABE881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7" w15:restartNumberingAfterBreak="0">
    <w:nsid w:val="35053A93"/>
    <w:multiLevelType w:val="hybridMultilevel"/>
    <w:tmpl w:val="D01E9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1A68CD"/>
    <w:multiLevelType w:val="hybridMultilevel"/>
    <w:tmpl w:val="9572CE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6661D3"/>
    <w:multiLevelType w:val="hybridMultilevel"/>
    <w:tmpl w:val="52747F50"/>
    <w:lvl w:ilvl="0" w:tplc="FA3ECB12">
      <w:start w:val="1"/>
      <w:numFmt w:val="upperRoman"/>
      <w:lvlText w:val="%1."/>
      <w:lvlJc w:val="left"/>
      <w:pPr>
        <w:ind w:left="1800" w:hanging="72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A120A6D"/>
    <w:multiLevelType w:val="hybridMultilevel"/>
    <w:tmpl w:val="9C502B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3C781647"/>
    <w:multiLevelType w:val="hybridMultilevel"/>
    <w:tmpl w:val="B120A5D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3E853768"/>
    <w:multiLevelType w:val="hybridMultilevel"/>
    <w:tmpl w:val="882A4504"/>
    <w:lvl w:ilvl="0" w:tplc="280A000D">
      <w:start w:val="1"/>
      <w:numFmt w:val="bullet"/>
      <w:lvlText w:val=""/>
      <w:lvlJc w:val="left"/>
      <w:pPr>
        <w:ind w:left="2138" w:hanging="360"/>
      </w:pPr>
      <w:rPr>
        <w:rFonts w:ascii="Wingdings" w:hAnsi="Wingdings"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3" w15:restartNumberingAfterBreak="0">
    <w:nsid w:val="3E981145"/>
    <w:multiLevelType w:val="hybridMultilevel"/>
    <w:tmpl w:val="4B7C61D2"/>
    <w:lvl w:ilvl="0" w:tplc="280A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4" w15:restartNumberingAfterBreak="0">
    <w:nsid w:val="412B5CED"/>
    <w:multiLevelType w:val="hybridMultilevel"/>
    <w:tmpl w:val="952EA34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5" w15:restartNumberingAfterBreak="0">
    <w:nsid w:val="4168623C"/>
    <w:multiLevelType w:val="hybridMultilevel"/>
    <w:tmpl w:val="AD760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1854AFD"/>
    <w:multiLevelType w:val="hybridMultilevel"/>
    <w:tmpl w:val="273CAD58"/>
    <w:lvl w:ilvl="0" w:tplc="280A0001">
      <w:start w:val="1"/>
      <w:numFmt w:val="bullet"/>
      <w:lvlText w:val=""/>
      <w:lvlJc w:val="left"/>
      <w:pPr>
        <w:ind w:left="2840" w:hanging="360"/>
      </w:pPr>
      <w:rPr>
        <w:rFonts w:ascii="Symbol" w:hAnsi="Symbol" w:hint="default"/>
      </w:rPr>
    </w:lvl>
    <w:lvl w:ilvl="1" w:tplc="280A0003" w:tentative="1">
      <w:start w:val="1"/>
      <w:numFmt w:val="bullet"/>
      <w:lvlText w:val="o"/>
      <w:lvlJc w:val="left"/>
      <w:pPr>
        <w:ind w:left="3560" w:hanging="360"/>
      </w:pPr>
      <w:rPr>
        <w:rFonts w:ascii="Courier New" w:hAnsi="Courier New" w:cs="Courier New" w:hint="default"/>
      </w:rPr>
    </w:lvl>
    <w:lvl w:ilvl="2" w:tplc="280A0005" w:tentative="1">
      <w:start w:val="1"/>
      <w:numFmt w:val="bullet"/>
      <w:lvlText w:val=""/>
      <w:lvlJc w:val="left"/>
      <w:pPr>
        <w:ind w:left="4280" w:hanging="360"/>
      </w:pPr>
      <w:rPr>
        <w:rFonts w:ascii="Wingdings" w:hAnsi="Wingdings" w:hint="default"/>
      </w:rPr>
    </w:lvl>
    <w:lvl w:ilvl="3" w:tplc="280A0001" w:tentative="1">
      <w:start w:val="1"/>
      <w:numFmt w:val="bullet"/>
      <w:lvlText w:val=""/>
      <w:lvlJc w:val="left"/>
      <w:pPr>
        <w:ind w:left="5000" w:hanging="360"/>
      </w:pPr>
      <w:rPr>
        <w:rFonts w:ascii="Symbol" w:hAnsi="Symbol" w:hint="default"/>
      </w:rPr>
    </w:lvl>
    <w:lvl w:ilvl="4" w:tplc="280A0003" w:tentative="1">
      <w:start w:val="1"/>
      <w:numFmt w:val="bullet"/>
      <w:lvlText w:val="o"/>
      <w:lvlJc w:val="left"/>
      <w:pPr>
        <w:ind w:left="5720" w:hanging="360"/>
      </w:pPr>
      <w:rPr>
        <w:rFonts w:ascii="Courier New" w:hAnsi="Courier New" w:cs="Courier New" w:hint="default"/>
      </w:rPr>
    </w:lvl>
    <w:lvl w:ilvl="5" w:tplc="280A0005" w:tentative="1">
      <w:start w:val="1"/>
      <w:numFmt w:val="bullet"/>
      <w:lvlText w:val=""/>
      <w:lvlJc w:val="left"/>
      <w:pPr>
        <w:ind w:left="6440" w:hanging="360"/>
      </w:pPr>
      <w:rPr>
        <w:rFonts w:ascii="Wingdings" w:hAnsi="Wingdings" w:hint="default"/>
      </w:rPr>
    </w:lvl>
    <w:lvl w:ilvl="6" w:tplc="280A0001" w:tentative="1">
      <w:start w:val="1"/>
      <w:numFmt w:val="bullet"/>
      <w:lvlText w:val=""/>
      <w:lvlJc w:val="left"/>
      <w:pPr>
        <w:ind w:left="7160" w:hanging="360"/>
      </w:pPr>
      <w:rPr>
        <w:rFonts w:ascii="Symbol" w:hAnsi="Symbol" w:hint="default"/>
      </w:rPr>
    </w:lvl>
    <w:lvl w:ilvl="7" w:tplc="280A0003" w:tentative="1">
      <w:start w:val="1"/>
      <w:numFmt w:val="bullet"/>
      <w:lvlText w:val="o"/>
      <w:lvlJc w:val="left"/>
      <w:pPr>
        <w:ind w:left="7880" w:hanging="360"/>
      </w:pPr>
      <w:rPr>
        <w:rFonts w:ascii="Courier New" w:hAnsi="Courier New" w:cs="Courier New" w:hint="default"/>
      </w:rPr>
    </w:lvl>
    <w:lvl w:ilvl="8" w:tplc="280A0005" w:tentative="1">
      <w:start w:val="1"/>
      <w:numFmt w:val="bullet"/>
      <w:lvlText w:val=""/>
      <w:lvlJc w:val="left"/>
      <w:pPr>
        <w:ind w:left="8600" w:hanging="360"/>
      </w:pPr>
      <w:rPr>
        <w:rFonts w:ascii="Wingdings" w:hAnsi="Wingdings" w:hint="default"/>
      </w:rPr>
    </w:lvl>
  </w:abstractNum>
  <w:abstractNum w:abstractNumId="47" w15:restartNumberingAfterBreak="0">
    <w:nsid w:val="42C307BD"/>
    <w:multiLevelType w:val="hybridMultilevel"/>
    <w:tmpl w:val="3818443C"/>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48" w15:restartNumberingAfterBreak="0">
    <w:nsid w:val="4414730F"/>
    <w:multiLevelType w:val="hybridMultilevel"/>
    <w:tmpl w:val="B346FDAA"/>
    <w:lvl w:ilvl="0" w:tplc="280A000D">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9" w15:restartNumberingAfterBreak="0">
    <w:nsid w:val="44330E2F"/>
    <w:multiLevelType w:val="hybridMultilevel"/>
    <w:tmpl w:val="B518DB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4BA49C6"/>
    <w:multiLevelType w:val="hybridMultilevel"/>
    <w:tmpl w:val="B288A4EA"/>
    <w:lvl w:ilvl="0" w:tplc="04090007">
      <w:start w:val="1"/>
      <w:numFmt w:val="bullet"/>
      <w:lvlText w:val=""/>
      <w:lvlPicBulletId w:val="0"/>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51" w15:restartNumberingAfterBreak="0">
    <w:nsid w:val="4B42725A"/>
    <w:multiLevelType w:val="hybridMultilevel"/>
    <w:tmpl w:val="E88E0D8C"/>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52" w15:restartNumberingAfterBreak="0">
    <w:nsid w:val="4D807CB0"/>
    <w:multiLevelType w:val="multilevel"/>
    <w:tmpl w:val="E3061108"/>
    <w:lvl w:ilvl="0">
      <w:start w:val="1"/>
      <w:numFmt w:val="decimal"/>
      <w:lvlText w:val="%1."/>
      <w:lvlJc w:val="left"/>
      <w:pPr>
        <w:ind w:left="2138" w:hanging="360"/>
      </w:pPr>
      <w:rPr>
        <w:b/>
        <w:color w:val="auto"/>
      </w:rPr>
    </w:lvl>
    <w:lvl w:ilvl="1">
      <w:start w:val="1"/>
      <w:numFmt w:val="decimal"/>
      <w:isLgl/>
      <w:lvlText w:val="%1.%2"/>
      <w:lvlJc w:val="left"/>
      <w:pPr>
        <w:ind w:left="2138"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578" w:hanging="1800"/>
      </w:pPr>
      <w:rPr>
        <w:rFonts w:hint="default"/>
      </w:rPr>
    </w:lvl>
  </w:abstractNum>
  <w:abstractNum w:abstractNumId="53" w15:restartNumberingAfterBreak="0">
    <w:nsid w:val="4D8C3639"/>
    <w:multiLevelType w:val="hybridMultilevel"/>
    <w:tmpl w:val="BC30F782"/>
    <w:lvl w:ilvl="0" w:tplc="280A0013">
      <w:start w:val="1"/>
      <w:numFmt w:val="upperRoman"/>
      <w:lvlText w:val="%1."/>
      <w:lvlJc w:val="right"/>
      <w:pPr>
        <w:ind w:left="785" w:hanging="360"/>
      </w:pPr>
    </w:lvl>
    <w:lvl w:ilvl="1" w:tplc="280A0019" w:tentative="1">
      <w:start w:val="1"/>
      <w:numFmt w:val="lowerLetter"/>
      <w:lvlText w:val="%2."/>
      <w:lvlJc w:val="left"/>
      <w:pPr>
        <w:ind w:left="1505" w:hanging="360"/>
      </w:pPr>
    </w:lvl>
    <w:lvl w:ilvl="2" w:tplc="280A001B" w:tentative="1">
      <w:start w:val="1"/>
      <w:numFmt w:val="lowerRoman"/>
      <w:lvlText w:val="%3."/>
      <w:lvlJc w:val="right"/>
      <w:pPr>
        <w:ind w:left="2225" w:hanging="180"/>
      </w:pPr>
    </w:lvl>
    <w:lvl w:ilvl="3" w:tplc="280A000F" w:tentative="1">
      <w:start w:val="1"/>
      <w:numFmt w:val="decimal"/>
      <w:lvlText w:val="%4."/>
      <w:lvlJc w:val="left"/>
      <w:pPr>
        <w:ind w:left="2945" w:hanging="360"/>
      </w:pPr>
    </w:lvl>
    <w:lvl w:ilvl="4" w:tplc="280A0019" w:tentative="1">
      <w:start w:val="1"/>
      <w:numFmt w:val="lowerLetter"/>
      <w:lvlText w:val="%5."/>
      <w:lvlJc w:val="left"/>
      <w:pPr>
        <w:ind w:left="3665" w:hanging="360"/>
      </w:pPr>
    </w:lvl>
    <w:lvl w:ilvl="5" w:tplc="280A001B" w:tentative="1">
      <w:start w:val="1"/>
      <w:numFmt w:val="lowerRoman"/>
      <w:lvlText w:val="%6."/>
      <w:lvlJc w:val="right"/>
      <w:pPr>
        <w:ind w:left="4385" w:hanging="180"/>
      </w:pPr>
    </w:lvl>
    <w:lvl w:ilvl="6" w:tplc="280A000F" w:tentative="1">
      <w:start w:val="1"/>
      <w:numFmt w:val="decimal"/>
      <w:lvlText w:val="%7."/>
      <w:lvlJc w:val="left"/>
      <w:pPr>
        <w:ind w:left="5105" w:hanging="360"/>
      </w:pPr>
    </w:lvl>
    <w:lvl w:ilvl="7" w:tplc="280A0019" w:tentative="1">
      <w:start w:val="1"/>
      <w:numFmt w:val="lowerLetter"/>
      <w:lvlText w:val="%8."/>
      <w:lvlJc w:val="left"/>
      <w:pPr>
        <w:ind w:left="5825" w:hanging="360"/>
      </w:pPr>
    </w:lvl>
    <w:lvl w:ilvl="8" w:tplc="280A001B" w:tentative="1">
      <w:start w:val="1"/>
      <w:numFmt w:val="lowerRoman"/>
      <w:lvlText w:val="%9."/>
      <w:lvlJc w:val="right"/>
      <w:pPr>
        <w:ind w:left="6545" w:hanging="180"/>
      </w:pPr>
    </w:lvl>
  </w:abstractNum>
  <w:abstractNum w:abstractNumId="54" w15:restartNumberingAfterBreak="0">
    <w:nsid w:val="4D9B7CE1"/>
    <w:multiLevelType w:val="hybridMultilevel"/>
    <w:tmpl w:val="1AAE0932"/>
    <w:lvl w:ilvl="0" w:tplc="280A000D">
      <w:start w:val="1"/>
      <w:numFmt w:val="bullet"/>
      <w:lvlText w:val=""/>
      <w:lvlJc w:val="left"/>
      <w:pPr>
        <w:ind w:left="2148" w:hanging="360"/>
      </w:pPr>
      <w:rPr>
        <w:rFonts w:ascii="Wingdings" w:hAnsi="Wingdings"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55" w15:restartNumberingAfterBreak="0">
    <w:nsid w:val="4DE87377"/>
    <w:multiLevelType w:val="hybridMultilevel"/>
    <w:tmpl w:val="0D0E3B20"/>
    <w:lvl w:ilvl="0" w:tplc="04090013">
      <w:start w:val="1"/>
      <w:numFmt w:val="upperRoman"/>
      <w:lvlText w:val="%1."/>
      <w:lvlJc w:val="right"/>
      <w:pPr>
        <w:ind w:left="2868" w:hanging="360"/>
      </w:pPr>
    </w:lvl>
    <w:lvl w:ilvl="1" w:tplc="04090019" w:tentative="1">
      <w:start w:val="1"/>
      <w:numFmt w:val="lowerLetter"/>
      <w:lvlText w:val="%2."/>
      <w:lvlJc w:val="left"/>
      <w:pPr>
        <w:ind w:left="3588" w:hanging="360"/>
      </w:pPr>
    </w:lvl>
    <w:lvl w:ilvl="2" w:tplc="0409001B" w:tentative="1">
      <w:start w:val="1"/>
      <w:numFmt w:val="lowerRoman"/>
      <w:lvlText w:val="%3."/>
      <w:lvlJc w:val="right"/>
      <w:pPr>
        <w:ind w:left="4308" w:hanging="180"/>
      </w:pPr>
    </w:lvl>
    <w:lvl w:ilvl="3" w:tplc="0409000F" w:tentative="1">
      <w:start w:val="1"/>
      <w:numFmt w:val="decimal"/>
      <w:lvlText w:val="%4."/>
      <w:lvlJc w:val="left"/>
      <w:pPr>
        <w:ind w:left="5028" w:hanging="360"/>
      </w:pPr>
    </w:lvl>
    <w:lvl w:ilvl="4" w:tplc="04090019" w:tentative="1">
      <w:start w:val="1"/>
      <w:numFmt w:val="lowerLetter"/>
      <w:lvlText w:val="%5."/>
      <w:lvlJc w:val="left"/>
      <w:pPr>
        <w:ind w:left="5748" w:hanging="360"/>
      </w:pPr>
    </w:lvl>
    <w:lvl w:ilvl="5" w:tplc="0409001B" w:tentative="1">
      <w:start w:val="1"/>
      <w:numFmt w:val="lowerRoman"/>
      <w:lvlText w:val="%6."/>
      <w:lvlJc w:val="right"/>
      <w:pPr>
        <w:ind w:left="6468" w:hanging="180"/>
      </w:pPr>
    </w:lvl>
    <w:lvl w:ilvl="6" w:tplc="0409000F" w:tentative="1">
      <w:start w:val="1"/>
      <w:numFmt w:val="decimal"/>
      <w:lvlText w:val="%7."/>
      <w:lvlJc w:val="left"/>
      <w:pPr>
        <w:ind w:left="7188" w:hanging="360"/>
      </w:pPr>
    </w:lvl>
    <w:lvl w:ilvl="7" w:tplc="04090019" w:tentative="1">
      <w:start w:val="1"/>
      <w:numFmt w:val="lowerLetter"/>
      <w:lvlText w:val="%8."/>
      <w:lvlJc w:val="left"/>
      <w:pPr>
        <w:ind w:left="7908" w:hanging="360"/>
      </w:pPr>
    </w:lvl>
    <w:lvl w:ilvl="8" w:tplc="0409001B" w:tentative="1">
      <w:start w:val="1"/>
      <w:numFmt w:val="lowerRoman"/>
      <w:lvlText w:val="%9."/>
      <w:lvlJc w:val="right"/>
      <w:pPr>
        <w:ind w:left="8628" w:hanging="180"/>
      </w:pPr>
    </w:lvl>
  </w:abstractNum>
  <w:abstractNum w:abstractNumId="56" w15:restartNumberingAfterBreak="0">
    <w:nsid w:val="4FB212D0"/>
    <w:multiLevelType w:val="hybridMultilevel"/>
    <w:tmpl w:val="37FC1A7A"/>
    <w:lvl w:ilvl="0" w:tplc="280A000B">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57" w15:restartNumberingAfterBreak="0">
    <w:nsid w:val="500E5D02"/>
    <w:multiLevelType w:val="hybridMultilevel"/>
    <w:tmpl w:val="47ACDF62"/>
    <w:lvl w:ilvl="0" w:tplc="2D1AA9AA">
      <w:start w:val="1"/>
      <w:numFmt w:val="decimal"/>
      <w:lvlText w:val="%1."/>
      <w:lvlJc w:val="left"/>
      <w:pPr>
        <w:ind w:left="3240" w:hanging="360"/>
      </w:pPr>
      <w:rPr>
        <w:rFonts w:hint="default"/>
        <w:b w:val="0"/>
      </w:rPr>
    </w:lvl>
    <w:lvl w:ilvl="1" w:tplc="280A0019" w:tentative="1">
      <w:start w:val="1"/>
      <w:numFmt w:val="lowerLetter"/>
      <w:lvlText w:val="%2."/>
      <w:lvlJc w:val="left"/>
      <w:pPr>
        <w:ind w:left="3960" w:hanging="360"/>
      </w:pPr>
    </w:lvl>
    <w:lvl w:ilvl="2" w:tplc="280A001B" w:tentative="1">
      <w:start w:val="1"/>
      <w:numFmt w:val="lowerRoman"/>
      <w:lvlText w:val="%3."/>
      <w:lvlJc w:val="right"/>
      <w:pPr>
        <w:ind w:left="4680" w:hanging="180"/>
      </w:pPr>
    </w:lvl>
    <w:lvl w:ilvl="3" w:tplc="280A000F" w:tentative="1">
      <w:start w:val="1"/>
      <w:numFmt w:val="decimal"/>
      <w:lvlText w:val="%4."/>
      <w:lvlJc w:val="left"/>
      <w:pPr>
        <w:ind w:left="5400" w:hanging="360"/>
      </w:pPr>
    </w:lvl>
    <w:lvl w:ilvl="4" w:tplc="280A0019" w:tentative="1">
      <w:start w:val="1"/>
      <w:numFmt w:val="lowerLetter"/>
      <w:lvlText w:val="%5."/>
      <w:lvlJc w:val="left"/>
      <w:pPr>
        <w:ind w:left="6120" w:hanging="360"/>
      </w:pPr>
    </w:lvl>
    <w:lvl w:ilvl="5" w:tplc="280A001B" w:tentative="1">
      <w:start w:val="1"/>
      <w:numFmt w:val="lowerRoman"/>
      <w:lvlText w:val="%6."/>
      <w:lvlJc w:val="right"/>
      <w:pPr>
        <w:ind w:left="6840" w:hanging="180"/>
      </w:pPr>
    </w:lvl>
    <w:lvl w:ilvl="6" w:tplc="280A000F" w:tentative="1">
      <w:start w:val="1"/>
      <w:numFmt w:val="decimal"/>
      <w:lvlText w:val="%7."/>
      <w:lvlJc w:val="left"/>
      <w:pPr>
        <w:ind w:left="7560" w:hanging="360"/>
      </w:pPr>
    </w:lvl>
    <w:lvl w:ilvl="7" w:tplc="280A0019" w:tentative="1">
      <w:start w:val="1"/>
      <w:numFmt w:val="lowerLetter"/>
      <w:lvlText w:val="%8."/>
      <w:lvlJc w:val="left"/>
      <w:pPr>
        <w:ind w:left="8280" w:hanging="360"/>
      </w:pPr>
    </w:lvl>
    <w:lvl w:ilvl="8" w:tplc="280A001B" w:tentative="1">
      <w:start w:val="1"/>
      <w:numFmt w:val="lowerRoman"/>
      <w:lvlText w:val="%9."/>
      <w:lvlJc w:val="right"/>
      <w:pPr>
        <w:ind w:left="9000" w:hanging="180"/>
      </w:pPr>
    </w:lvl>
  </w:abstractNum>
  <w:abstractNum w:abstractNumId="58" w15:restartNumberingAfterBreak="0">
    <w:nsid w:val="516424D3"/>
    <w:multiLevelType w:val="hybridMultilevel"/>
    <w:tmpl w:val="B83C7340"/>
    <w:lvl w:ilvl="0" w:tplc="280A000B">
      <w:start w:val="1"/>
      <w:numFmt w:val="bullet"/>
      <w:lvlText w:val=""/>
      <w:lvlJc w:val="left"/>
      <w:pPr>
        <w:ind w:left="1920" w:hanging="360"/>
      </w:pPr>
      <w:rPr>
        <w:rFonts w:ascii="Wingdings" w:hAnsi="Wingdings"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59" w15:restartNumberingAfterBreak="0">
    <w:nsid w:val="51B3104D"/>
    <w:multiLevelType w:val="hybridMultilevel"/>
    <w:tmpl w:val="30129DD8"/>
    <w:lvl w:ilvl="0" w:tplc="E05000C0">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0" w15:restartNumberingAfterBreak="0">
    <w:nsid w:val="527E70D9"/>
    <w:multiLevelType w:val="hybridMultilevel"/>
    <w:tmpl w:val="B8725FB2"/>
    <w:lvl w:ilvl="0" w:tplc="A6709E92">
      <w:start w:val="1"/>
      <w:numFmt w:val="upperRoman"/>
      <w:lvlText w:val="%1."/>
      <w:lvlJc w:val="left"/>
      <w:pPr>
        <w:ind w:left="1430" w:hanging="720"/>
      </w:pPr>
      <w:rPr>
        <w:rFonts w:ascii="Times New Roman" w:hAnsi="Times New Roman" w:cs="Times New Roman" w:hint="default"/>
        <w:b/>
        <w:color w:val="auto"/>
        <w:sz w:val="22"/>
        <w:szCs w:val="24"/>
      </w:rPr>
    </w:lvl>
    <w:lvl w:ilvl="1" w:tplc="280A0019" w:tentative="1">
      <w:start w:val="1"/>
      <w:numFmt w:val="lowerLetter"/>
      <w:lvlText w:val="%2."/>
      <w:lvlJc w:val="left"/>
      <w:pPr>
        <w:ind w:left="1505" w:hanging="360"/>
      </w:pPr>
    </w:lvl>
    <w:lvl w:ilvl="2" w:tplc="280A001B" w:tentative="1">
      <w:start w:val="1"/>
      <w:numFmt w:val="lowerRoman"/>
      <w:lvlText w:val="%3."/>
      <w:lvlJc w:val="right"/>
      <w:pPr>
        <w:ind w:left="2225" w:hanging="180"/>
      </w:pPr>
    </w:lvl>
    <w:lvl w:ilvl="3" w:tplc="280A000F" w:tentative="1">
      <w:start w:val="1"/>
      <w:numFmt w:val="decimal"/>
      <w:lvlText w:val="%4."/>
      <w:lvlJc w:val="left"/>
      <w:pPr>
        <w:ind w:left="2945" w:hanging="360"/>
      </w:pPr>
    </w:lvl>
    <w:lvl w:ilvl="4" w:tplc="280A0019" w:tentative="1">
      <w:start w:val="1"/>
      <w:numFmt w:val="lowerLetter"/>
      <w:lvlText w:val="%5."/>
      <w:lvlJc w:val="left"/>
      <w:pPr>
        <w:ind w:left="3665" w:hanging="360"/>
      </w:pPr>
    </w:lvl>
    <w:lvl w:ilvl="5" w:tplc="280A001B" w:tentative="1">
      <w:start w:val="1"/>
      <w:numFmt w:val="lowerRoman"/>
      <w:lvlText w:val="%6."/>
      <w:lvlJc w:val="right"/>
      <w:pPr>
        <w:ind w:left="4385" w:hanging="180"/>
      </w:pPr>
    </w:lvl>
    <w:lvl w:ilvl="6" w:tplc="280A000F" w:tentative="1">
      <w:start w:val="1"/>
      <w:numFmt w:val="decimal"/>
      <w:lvlText w:val="%7."/>
      <w:lvlJc w:val="left"/>
      <w:pPr>
        <w:ind w:left="5105" w:hanging="360"/>
      </w:pPr>
    </w:lvl>
    <w:lvl w:ilvl="7" w:tplc="280A0019" w:tentative="1">
      <w:start w:val="1"/>
      <w:numFmt w:val="lowerLetter"/>
      <w:lvlText w:val="%8."/>
      <w:lvlJc w:val="left"/>
      <w:pPr>
        <w:ind w:left="5825" w:hanging="360"/>
      </w:pPr>
    </w:lvl>
    <w:lvl w:ilvl="8" w:tplc="280A001B" w:tentative="1">
      <w:start w:val="1"/>
      <w:numFmt w:val="lowerRoman"/>
      <w:lvlText w:val="%9."/>
      <w:lvlJc w:val="right"/>
      <w:pPr>
        <w:ind w:left="6545" w:hanging="180"/>
      </w:pPr>
    </w:lvl>
  </w:abstractNum>
  <w:abstractNum w:abstractNumId="61" w15:restartNumberingAfterBreak="0">
    <w:nsid w:val="52C059FA"/>
    <w:multiLevelType w:val="hybridMultilevel"/>
    <w:tmpl w:val="61A8FC0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2" w15:restartNumberingAfterBreak="0">
    <w:nsid w:val="530F3D9A"/>
    <w:multiLevelType w:val="hybridMultilevel"/>
    <w:tmpl w:val="E84C4F9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3" w15:restartNumberingAfterBreak="0">
    <w:nsid w:val="572749BB"/>
    <w:multiLevelType w:val="hybridMultilevel"/>
    <w:tmpl w:val="3858D792"/>
    <w:lvl w:ilvl="0" w:tplc="99AA7F2E">
      <w:start w:val="1"/>
      <w:numFmt w:val="decimal"/>
      <w:lvlText w:val="%1."/>
      <w:lvlJc w:val="left"/>
      <w:pPr>
        <w:ind w:left="1428" w:hanging="360"/>
      </w:pPr>
      <w:rPr>
        <w:rFonts w:ascii="Times New Roman" w:hAnsi="Times New Roman" w:cs="Times New Roman" w:hint="default"/>
        <w:color w:val="auto"/>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4" w15:restartNumberingAfterBreak="0">
    <w:nsid w:val="58784C74"/>
    <w:multiLevelType w:val="hybridMultilevel"/>
    <w:tmpl w:val="097AEA22"/>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5" w15:restartNumberingAfterBreak="0">
    <w:nsid w:val="5B326845"/>
    <w:multiLevelType w:val="hybridMultilevel"/>
    <w:tmpl w:val="5580771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5E285CFA"/>
    <w:multiLevelType w:val="hybridMultilevel"/>
    <w:tmpl w:val="72A0CF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15:restartNumberingAfterBreak="0">
    <w:nsid w:val="5EBB04F7"/>
    <w:multiLevelType w:val="hybridMultilevel"/>
    <w:tmpl w:val="69A45560"/>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68" w15:restartNumberingAfterBreak="0">
    <w:nsid w:val="5F4A5846"/>
    <w:multiLevelType w:val="hybridMultilevel"/>
    <w:tmpl w:val="0F78BEB6"/>
    <w:lvl w:ilvl="0" w:tplc="CBCCF8B0">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9" w15:restartNumberingAfterBreak="0">
    <w:nsid w:val="5FAC1096"/>
    <w:multiLevelType w:val="hybridMultilevel"/>
    <w:tmpl w:val="6BBA37F4"/>
    <w:lvl w:ilvl="0" w:tplc="FA3ECB12">
      <w:start w:val="1"/>
      <w:numFmt w:val="upperRoman"/>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021274D"/>
    <w:multiLevelType w:val="hybridMultilevel"/>
    <w:tmpl w:val="E5D82B08"/>
    <w:lvl w:ilvl="0" w:tplc="04090003">
      <w:start w:val="1"/>
      <w:numFmt w:val="bullet"/>
      <w:lvlText w:val="o"/>
      <w:lvlJc w:val="left"/>
      <w:pPr>
        <w:ind w:left="3900" w:hanging="360"/>
      </w:pPr>
      <w:rPr>
        <w:rFonts w:ascii="Courier New" w:hAnsi="Courier New" w:cs="Courier New"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71" w15:restartNumberingAfterBreak="0">
    <w:nsid w:val="612044D6"/>
    <w:multiLevelType w:val="hybridMultilevel"/>
    <w:tmpl w:val="2B408A0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2" w15:restartNumberingAfterBreak="0">
    <w:nsid w:val="62D71C46"/>
    <w:multiLevelType w:val="hybridMultilevel"/>
    <w:tmpl w:val="8FE85482"/>
    <w:lvl w:ilvl="0" w:tplc="8D964D14">
      <w:start w:val="1"/>
      <w:numFmt w:val="decimal"/>
      <w:lvlText w:val="%1."/>
      <w:lvlJc w:val="left"/>
      <w:pPr>
        <w:ind w:left="1080" w:hanging="360"/>
      </w:pPr>
      <w:rPr>
        <w:rFonts w:hint="default"/>
      </w:r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3" w15:restartNumberingAfterBreak="0">
    <w:nsid w:val="639C1E77"/>
    <w:multiLevelType w:val="hybridMultilevel"/>
    <w:tmpl w:val="1CC038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5217447"/>
    <w:multiLevelType w:val="hybridMultilevel"/>
    <w:tmpl w:val="05DE70D0"/>
    <w:lvl w:ilvl="0" w:tplc="B45CD8DC">
      <w:numFmt w:val="bullet"/>
      <w:lvlText w:val="-"/>
      <w:lvlJc w:val="left"/>
      <w:pPr>
        <w:ind w:left="1353" w:hanging="360"/>
      </w:pPr>
      <w:rPr>
        <w:rFonts w:ascii="Cambria" w:eastAsia="Calibri" w:hAnsi="Cambria" w:cs="Aria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75" w15:restartNumberingAfterBreak="0">
    <w:nsid w:val="66226286"/>
    <w:multiLevelType w:val="hybridMultilevel"/>
    <w:tmpl w:val="E8A48482"/>
    <w:lvl w:ilvl="0" w:tplc="0409000F">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6" w15:restartNumberingAfterBreak="0">
    <w:nsid w:val="67626BA0"/>
    <w:multiLevelType w:val="hybridMultilevel"/>
    <w:tmpl w:val="3E36286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68374F04"/>
    <w:multiLevelType w:val="hybridMultilevel"/>
    <w:tmpl w:val="87DA547C"/>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8" w15:restartNumberingAfterBreak="0">
    <w:nsid w:val="697B5B07"/>
    <w:multiLevelType w:val="hybridMultilevel"/>
    <w:tmpl w:val="0BE8279C"/>
    <w:lvl w:ilvl="0" w:tplc="280A000F">
      <w:start w:val="1"/>
      <w:numFmt w:val="decimal"/>
      <w:lvlText w:val="%1."/>
      <w:lvlJc w:val="left"/>
      <w:pPr>
        <w:ind w:left="3240" w:hanging="360"/>
      </w:pPr>
    </w:lvl>
    <w:lvl w:ilvl="1" w:tplc="280A0019" w:tentative="1">
      <w:start w:val="1"/>
      <w:numFmt w:val="lowerLetter"/>
      <w:lvlText w:val="%2."/>
      <w:lvlJc w:val="left"/>
      <w:pPr>
        <w:ind w:left="3960" w:hanging="360"/>
      </w:pPr>
    </w:lvl>
    <w:lvl w:ilvl="2" w:tplc="280A001B" w:tentative="1">
      <w:start w:val="1"/>
      <w:numFmt w:val="lowerRoman"/>
      <w:lvlText w:val="%3."/>
      <w:lvlJc w:val="right"/>
      <w:pPr>
        <w:ind w:left="4680" w:hanging="180"/>
      </w:pPr>
    </w:lvl>
    <w:lvl w:ilvl="3" w:tplc="280A000F" w:tentative="1">
      <w:start w:val="1"/>
      <w:numFmt w:val="decimal"/>
      <w:lvlText w:val="%4."/>
      <w:lvlJc w:val="left"/>
      <w:pPr>
        <w:ind w:left="5400" w:hanging="360"/>
      </w:pPr>
    </w:lvl>
    <w:lvl w:ilvl="4" w:tplc="280A0019" w:tentative="1">
      <w:start w:val="1"/>
      <w:numFmt w:val="lowerLetter"/>
      <w:lvlText w:val="%5."/>
      <w:lvlJc w:val="left"/>
      <w:pPr>
        <w:ind w:left="6120" w:hanging="360"/>
      </w:pPr>
    </w:lvl>
    <w:lvl w:ilvl="5" w:tplc="280A001B" w:tentative="1">
      <w:start w:val="1"/>
      <w:numFmt w:val="lowerRoman"/>
      <w:lvlText w:val="%6."/>
      <w:lvlJc w:val="right"/>
      <w:pPr>
        <w:ind w:left="6840" w:hanging="180"/>
      </w:pPr>
    </w:lvl>
    <w:lvl w:ilvl="6" w:tplc="280A000F" w:tentative="1">
      <w:start w:val="1"/>
      <w:numFmt w:val="decimal"/>
      <w:lvlText w:val="%7."/>
      <w:lvlJc w:val="left"/>
      <w:pPr>
        <w:ind w:left="7560" w:hanging="360"/>
      </w:pPr>
    </w:lvl>
    <w:lvl w:ilvl="7" w:tplc="280A0019" w:tentative="1">
      <w:start w:val="1"/>
      <w:numFmt w:val="lowerLetter"/>
      <w:lvlText w:val="%8."/>
      <w:lvlJc w:val="left"/>
      <w:pPr>
        <w:ind w:left="8280" w:hanging="360"/>
      </w:pPr>
    </w:lvl>
    <w:lvl w:ilvl="8" w:tplc="280A001B" w:tentative="1">
      <w:start w:val="1"/>
      <w:numFmt w:val="lowerRoman"/>
      <w:lvlText w:val="%9."/>
      <w:lvlJc w:val="right"/>
      <w:pPr>
        <w:ind w:left="9000" w:hanging="180"/>
      </w:pPr>
    </w:lvl>
  </w:abstractNum>
  <w:abstractNum w:abstractNumId="79" w15:restartNumberingAfterBreak="0">
    <w:nsid w:val="69982B72"/>
    <w:multiLevelType w:val="hybridMultilevel"/>
    <w:tmpl w:val="9456199E"/>
    <w:lvl w:ilvl="0" w:tplc="D5D25E88">
      <w:start w:val="2"/>
      <w:numFmt w:val="lowerLetter"/>
      <w:lvlText w:val="%1."/>
      <w:lvlJc w:val="left"/>
      <w:pPr>
        <w:ind w:left="1440" w:hanging="360"/>
      </w:pPr>
      <w:rPr>
        <w:rFonts w:hint="default"/>
      </w:rPr>
    </w:lvl>
    <w:lvl w:ilvl="1" w:tplc="280A0019">
      <w:start w:val="1"/>
      <w:numFmt w:val="lowerLetter"/>
      <w:lvlText w:val="%2."/>
      <w:lvlJc w:val="left"/>
      <w:pPr>
        <w:ind w:left="2160" w:hanging="360"/>
      </w:pPr>
    </w:lvl>
    <w:lvl w:ilvl="2" w:tplc="25A0DED8">
      <w:start w:val="1"/>
      <w:numFmt w:val="decimal"/>
      <w:lvlText w:val="%3."/>
      <w:lvlJc w:val="left"/>
      <w:pPr>
        <w:ind w:left="3060" w:hanging="360"/>
      </w:pPr>
      <w:rPr>
        <w:rFonts w:asciiTheme="majorHAnsi" w:eastAsiaTheme="majorEastAsia" w:hAnsiTheme="majorHAnsi" w:cstheme="majorBidi"/>
        <w:b w:val="0"/>
        <w:sz w:val="26"/>
      </w:rPr>
    </w:lvl>
    <w:lvl w:ilvl="3" w:tplc="180CE86E">
      <w:start w:val="1"/>
      <w:numFmt w:val="upperRoman"/>
      <w:lvlText w:val="%4."/>
      <w:lvlJc w:val="left"/>
      <w:pPr>
        <w:ind w:left="3960" w:hanging="720"/>
      </w:pPr>
      <w:rPr>
        <w:rFonts w:hint="default"/>
      </w:r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0" w15:restartNumberingAfterBreak="0">
    <w:nsid w:val="6FE1527C"/>
    <w:multiLevelType w:val="hybridMultilevel"/>
    <w:tmpl w:val="6D5AAF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25E4726"/>
    <w:multiLevelType w:val="hybridMultilevel"/>
    <w:tmpl w:val="8814C9A6"/>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82" w15:restartNumberingAfterBreak="0">
    <w:nsid w:val="749D7115"/>
    <w:multiLevelType w:val="hybridMultilevel"/>
    <w:tmpl w:val="12D829A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3" w15:restartNumberingAfterBreak="0">
    <w:nsid w:val="75DC4D4A"/>
    <w:multiLevelType w:val="multilevel"/>
    <w:tmpl w:val="D83AAFC6"/>
    <w:lvl w:ilvl="0">
      <w:start w:val="1"/>
      <w:numFmt w:val="upperRoman"/>
      <w:lvlText w:val="%1."/>
      <w:lvlJc w:val="right"/>
      <w:pPr>
        <w:ind w:left="2148" w:hanging="360"/>
      </w:pPr>
      <w:rPr>
        <w:b w:val="0"/>
      </w:rPr>
    </w:lvl>
    <w:lvl w:ilvl="1">
      <w:start w:val="1"/>
      <w:numFmt w:val="decimal"/>
      <w:isLgl/>
      <w:lvlText w:val="%1.%2."/>
      <w:lvlJc w:val="left"/>
      <w:pPr>
        <w:ind w:left="2148" w:hanging="360"/>
      </w:pPr>
      <w:rPr>
        <w:rFonts w:hint="default"/>
      </w:rPr>
    </w:lvl>
    <w:lvl w:ilvl="2">
      <w:start w:val="1"/>
      <w:numFmt w:val="decimal"/>
      <w:isLgl/>
      <w:lvlText w:val="%1.%2.%3."/>
      <w:lvlJc w:val="left"/>
      <w:pPr>
        <w:ind w:left="250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2868" w:hanging="1080"/>
      </w:pPr>
      <w:rPr>
        <w:rFonts w:hint="default"/>
      </w:rPr>
    </w:lvl>
    <w:lvl w:ilvl="6">
      <w:start w:val="1"/>
      <w:numFmt w:val="decimal"/>
      <w:isLgl/>
      <w:lvlText w:val="%1.%2.%3.%4.%5.%6.%7."/>
      <w:lvlJc w:val="left"/>
      <w:pPr>
        <w:ind w:left="3228" w:hanging="1440"/>
      </w:pPr>
      <w:rPr>
        <w:rFonts w:hint="default"/>
      </w:rPr>
    </w:lvl>
    <w:lvl w:ilvl="7">
      <w:start w:val="1"/>
      <w:numFmt w:val="decimal"/>
      <w:isLgl/>
      <w:lvlText w:val="%1.%2.%3.%4.%5.%6.%7.%8."/>
      <w:lvlJc w:val="left"/>
      <w:pPr>
        <w:ind w:left="3228" w:hanging="1440"/>
      </w:pPr>
      <w:rPr>
        <w:rFonts w:hint="default"/>
      </w:rPr>
    </w:lvl>
    <w:lvl w:ilvl="8">
      <w:start w:val="1"/>
      <w:numFmt w:val="decimal"/>
      <w:isLgl/>
      <w:lvlText w:val="%1.%2.%3.%4.%5.%6.%7.%8.%9."/>
      <w:lvlJc w:val="left"/>
      <w:pPr>
        <w:ind w:left="3588" w:hanging="1800"/>
      </w:pPr>
      <w:rPr>
        <w:rFonts w:hint="default"/>
      </w:rPr>
    </w:lvl>
  </w:abstractNum>
  <w:abstractNum w:abstractNumId="84" w15:restartNumberingAfterBreak="0">
    <w:nsid w:val="781D3DE1"/>
    <w:multiLevelType w:val="hybridMultilevel"/>
    <w:tmpl w:val="810079E4"/>
    <w:lvl w:ilvl="0" w:tplc="FF9A7CA6">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5" w15:restartNumberingAfterBreak="0">
    <w:nsid w:val="79312D65"/>
    <w:multiLevelType w:val="hybridMultilevel"/>
    <w:tmpl w:val="A15014B2"/>
    <w:lvl w:ilvl="0" w:tplc="620E2648">
      <w:start w:val="1"/>
      <w:numFmt w:val="upperRoman"/>
      <w:lvlText w:val="%1."/>
      <w:lvlJc w:val="right"/>
      <w:pPr>
        <w:ind w:left="720" w:hanging="360"/>
      </w:pPr>
      <w:rPr>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A206183"/>
    <w:multiLevelType w:val="hybridMultilevel"/>
    <w:tmpl w:val="4484F3B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7F1E002F"/>
    <w:multiLevelType w:val="hybridMultilevel"/>
    <w:tmpl w:val="6F72D748"/>
    <w:lvl w:ilvl="0" w:tplc="280A000D">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num w:numId="1">
    <w:abstractNumId w:val="53"/>
  </w:num>
  <w:num w:numId="2">
    <w:abstractNumId w:val="30"/>
  </w:num>
  <w:num w:numId="3">
    <w:abstractNumId w:val="33"/>
  </w:num>
  <w:num w:numId="4">
    <w:abstractNumId w:val="82"/>
  </w:num>
  <w:num w:numId="5">
    <w:abstractNumId w:val="61"/>
  </w:num>
  <w:num w:numId="6">
    <w:abstractNumId w:val="60"/>
  </w:num>
  <w:num w:numId="7">
    <w:abstractNumId w:val="71"/>
  </w:num>
  <w:num w:numId="8">
    <w:abstractNumId w:val="32"/>
  </w:num>
  <w:num w:numId="9">
    <w:abstractNumId w:val="29"/>
  </w:num>
  <w:num w:numId="10">
    <w:abstractNumId w:val="20"/>
  </w:num>
  <w:num w:numId="11">
    <w:abstractNumId w:val="47"/>
  </w:num>
  <w:num w:numId="12">
    <w:abstractNumId w:val="4"/>
  </w:num>
  <w:num w:numId="13">
    <w:abstractNumId w:val="16"/>
  </w:num>
  <w:num w:numId="14">
    <w:abstractNumId w:val="2"/>
  </w:num>
  <w:num w:numId="15">
    <w:abstractNumId w:val="68"/>
  </w:num>
  <w:num w:numId="16">
    <w:abstractNumId w:val="84"/>
  </w:num>
  <w:num w:numId="17">
    <w:abstractNumId w:val="28"/>
  </w:num>
  <w:num w:numId="18">
    <w:abstractNumId w:val="48"/>
  </w:num>
  <w:num w:numId="19">
    <w:abstractNumId w:val="5"/>
  </w:num>
  <w:num w:numId="20">
    <w:abstractNumId w:val="77"/>
  </w:num>
  <w:num w:numId="21">
    <w:abstractNumId w:val="67"/>
  </w:num>
  <w:num w:numId="22">
    <w:abstractNumId w:val="51"/>
  </w:num>
  <w:num w:numId="23">
    <w:abstractNumId w:val="73"/>
  </w:num>
  <w:num w:numId="24">
    <w:abstractNumId w:val="38"/>
  </w:num>
  <w:num w:numId="25">
    <w:abstractNumId w:val="86"/>
  </w:num>
  <w:num w:numId="26">
    <w:abstractNumId w:val="13"/>
  </w:num>
  <w:num w:numId="27">
    <w:abstractNumId w:val="19"/>
  </w:num>
  <w:num w:numId="28">
    <w:abstractNumId w:val="62"/>
  </w:num>
  <w:num w:numId="29">
    <w:abstractNumId w:val="34"/>
  </w:num>
  <w:num w:numId="30">
    <w:abstractNumId w:val="63"/>
  </w:num>
  <w:num w:numId="31">
    <w:abstractNumId w:val="27"/>
  </w:num>
  <w:num w:numId="32">
    <w:abstractNumId w:val="83"/>
  </w:num>
  <w:num w:numId="33">
    <w:abstractNumId w:val="87"/>
  </w:num>
  <w:num w:numId="34">
    <w:abstractNumId w:val="15"/>
  </w:num>
  <w:num w:numId="35">
    <w:abstractNumId w:val="55"/>
  </w:num>
  <w:num w:numId="36">
    <w:abstractNumId w:val="26"/>
  </w:num>
  <w:num w:numId="37">
    <w:abstractNumId w:val="11"/>
  </w:num>
  <w:num w:numId="38">
    <w:abstractNumId w:val="10"/>
  </w:num>
  <w:num w:numId="39">
    <w:abstractNumId w:val="3"/>
  </w:num>
  <w:num w:numId="40">
    <w:abstractNumId w:val="23"/>
  </w:num>
  <w:num w:numId="41">
    <w:abstractNumId w:val="40"/>
  </w:num>
  <w:num w:numId="42">
    <w:abstractNumId w:val="35"/>
  </w:num>
  <w:num w:numId="43">
    <w:abstractNumId w:val="22"/>
  </w:num>
  <w:num w:numId="44">
    <w:abstractNumId w:val="17"/>
  </w:num>
  <w:num w:numId="45">
    <w:abstractNumId w:val="58"/>
  </w:num>
  <w:num w:numId="46">
    <w:abstractNumId w:val="42"/>
  </w:num>
  <w:num w:numId="47">
    <w:abstractNumId w:val="6"/>
  </w:num>
  <w:num w:numId="48">
    <w:abstractNumId w:val="74"/>
  </w:num>
  <w:num w:numId="49">
    <w:abstractNumId w:val="64"/>
  </w:num>
  <w:num w:numId="50">
    <w:abstractNumId w:val="21"/>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1"/>
  </w:num>
  <w:num w:numId="53">
    <w:abstractNumId w:val="18"/>
  </w:num>
  <w:num w:numId="54">
    <w:abstractNumId w:val="57"/>
  </w:num>
  <w:num w:numId="55">
    <w:abstractNumId w:val="78"/>
  </w:num>
  <w:num w:numId="56">
    <w:abstractNumId w:val="8"/>
  </w:num>
  <w:num w:numId="57">
    <w:abstractNumId w:val="12"/>
  </w:num>
  <w:num w:numId="58">
    <w:abstractNumId w:val="7"/>
  </w:num>
  <w:num w:numId="59">
    <w:abstractNumId w:val="54"/>
  </w:num>
  <w:num w:numId="60">
    <w:abstractNumId w:val="44"/>
  </w:num>
  <w:num w:numId="61">
    <w:abstractNumId w:val="46"/>
  </w:num>
  <w:num w:numId="62">
    <w:abstractNumId w:val="81"/>
  </w:num>
  <w:num w:numId="63">
    <w:abstractNumId w:val="66"/>
  </w:num>
  <w:num w:numId="64">
    <w:abstractNumId w:val="72"/>
  </w:num>
  <w:num w:numId="65">
    <w:abstractNumId w:val="79"/>
  </w:num>
  <w:num w:numId="66">
    <w:abstractNumId w:val="59"/>
  </w:num>
  <w:num w:numId="67">
    <w:abstractNumId w:val="85"/>
  </w:num>
  <w:num w:numId="68">
    <w:abstractNumId w:val="52"/>
  </w:num>
  <w:num w:numId="69">
    <w:abstractNumId w:val="56"/>
  </w:num>
  <w:num w:numId="70">
    <w:abstractNumId w:val="24"/>
  </w:num>
  <w:num w:numId="71">
    <w:abstractNumId w:val="1"/>
  </w:num>
  <w:num w:numId="72">
    <w:abstractNumId w:val="49"/>
  </w:num>
  <w:num w:numId="73">
    <w:abstractNumId w:val="80"/>
  </w:num>
  <w:num w:numId="74">
    <w:abstractNumId w:val="37"/>
  </w:num>
  <w:num w:numId="75">
    <w:abstractNumId w:val="25"/>
  </w:num>
  <w:num w:numId="76">
    <w:abstractNumId w:val="69"/>
  </w:num>
  <w:num w:numId="77">
    <w:abstractNumId w:val="36"/>
  </w:num>
  <w:num w:numId="78">
    <w:abstractNumId w:val="75"/>
  </w:num>
  <w:num w:numId="79">
    <w:abstractNumId w:val="65"/>
  </w:num>
  <w:num w:numId="80">
    <w:abstractNumId w:val="43"/>
  </w:num>
  <w:num w:numId="81">
    <w:abstractNumId w:val="9"/>
  </w:num>
  <w:num w:numId="82">
    <w:abstractNumId w:val="70"/>
  </w:num>
  <w:num w:numId="83">
    <w:abstractNumId w:val="14"/>
  </w:num>
  <w:num w:numId="84">
    <w:abstractNumId w:val="31"/>
  </w:num>
  <w:num w:numId="85">
    <w:abstractNumId w:val="50"/>
  </w:num>
  <w:num w:numId="86">
    <w:abstractNumId w:val="76"/>
  </w:num>
  <w:num w:numId="87">
    <w:abstractNumId w:val="39"/>
  </w:num>
  <w:num w:numId="88">
    <w:abstractNumId w:val="0"/>
  </w:num>
  <w:num w:numId="89">
    <w:abstractNumId w:val="45"/>
  </w:num>
  <w:numIdMacAtCleanup w:val="8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ceño-PC">
    <w15:presenceInfo w15:providerId="None" w15:userId="Briceño-PC"/>
  </w15:person>
  <w15:person w15:author="Usuario de Windows">
    <w15:presenceInfo w15:providerId="None" w15:userId="Usuario de Windows"/>
  </w15:person>
  <w15:person w15:author="Cintia Olivares Ruiz">
    <w15:presenceInfo w15:providerId="None" w15:userId="Cintia Olivares Ruiz"/>
  </w15:person>
  <w15:person w15:author="jhon argomedo">
    <w15:presenceInfo w15:providerId="Windows Live" w15:userId="f0ea9f0322842519"/>
  </w15:person>
  <w15:person w15:author="Jairo Navez">
    <w15:presenceInfo w15:providerId="None" w15:userId="Jairo Nav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B6"/>
    <w:rsid w:val="00007DB7"/>
    <w:rsid w:val="00011CB2"/>
    <w:rsid w:val="000351A5"/>
    <w:rsid w:val="00054E75"/>
    <w:rsid w:val="00056FD8"/>
    <w:rsid w:val="000628A1"/>
    <w:rsid w:val="00076756"/>
    <w:rsid w:val="000811CD"/>
    <w:rsid w:val="0008128E"/>
    <w:rsid w:val="00083C78"/>
    <w:rsid w:val="00084E0F"/>
    <w:rsid w:val="00085BA7"/>
    <w:rsid w:val="000A149D"/>
    <w:rsid w:val="000C2040"/>
    <w:rsid w:val="000F3EE5"/>
    <w:rsid w:val="00100EB6"/>
    <w:rsid w:val="00106067"/>
    <w:rsid w:val="00112B9B"/>
    <w:rsid w:val="001131DF"/>
    <w:rsid w:val="00124AC9"/>
    <w:rsid w:val="00125674"/>
    <w:rsid w:val="00127F77"/>
    <w:rsid w:val="001348BC"/>
    <w:rsid w:val="00145D57"/>
    <w:rsid w:val="00150743"/>
    <w:rsid w:val="00166133"/>
    <w:rsid w:val="001720A3"/>
    <w:rsid w:val="00172575"/>
    <w:rsid w:val="001D058E"/>
    <w:rsid w:val="00204CA0"/>
    <w:rsid w:val="00212F0A"/>
    <w:rsid w:val="002163AE"/>
    <w:rsid w:val="00235ED5"/>
    <w:rsid w:val="00235F1B"/>
    <w:rsid w:val="00254B0D"/>
    <w:rsid w:val="002563F6"/>
    <w:rsid w:val="00274788"/>
    <w:rsid w:val="00276147"/>
    <w:rsid w:val="002836B6"/>
    <w:rsid w:val="00287F85"/>
    <w:rsid w:val="002A18BF"/>
    <w:rsid w:val="002A1F43"/>
    <w:rsid w:val="002C0BD9"/>
    <w:rsid w:val="002E4E76"/>
    <w:rsid w:val="00306E38"/>
    <w:rsid w:val="003158C8"/>
    <w:rsid w:val="00316E5A"/>
    <w:rsid w:val="003405AF"/>
    <w:rsid w:val="00342E35"/>
    <w:rsid w:val="0034538B"/>
    <w:rsid w:val="003540A7"/>
    <w:rsid w:val="003715BD"/>
    <w:rsid w:val="0038307A"/>
    <w:rsid w:val="00383B0C"/>
    <w:rsid w:val="0038627B"/>
    <w:rsid w:val="00397ECE"/>
    <w:rsid w:val="003A746D"/>
    <w:rsid w:val="003B488C"/>
    <w:rsid w:val="003C5034"/>
    <w:rsid w:val="003D5247"/>
    <w:rsid w:val="003E1A0B"/>
    <w:rsid w:val="00417154"/>
    <w:rsid w:val="00433294"/>
    <w:rsid w:val="00444E5C"/>
    <w:rsid w:val="00447528"/>
    <w:rsid w:val="00486734"/>
    <w:rsid w:val="00487E34"/>
    <w:rsid w:val="00491FCC"/>
    <w:rsid w:val="004975EC"/>
    <w:rsid w:val="004B6646"/>
    <w:rsid w:val="004B7EE6"/>
    <w:rsid w:val="004C102A"/>
    <w:rsid w:val="004D0621"/>
    <w:rsid w:val="004E4CD3"/>
    <w:rsid w:val="004E6A72"/>
    <w:rsid w:val="004F2FBF"/>
    <w:rsid w:val="00502562"/>
    <w:rsid w:val="005107F3"/>
    <w:rsid w:val="00524A9B"/>
    <w:rsid w:val="005479E6"/>
    <w:rsid w:val="00557ADB"/>
    <w:rsid w:val="00571796"/>
    <w:rsid w:val="005A3166"/>
    <w:rsid w:val="005B6D54"/>
    <w:rsid w:val="005C0581"/>
    <w:rsid w:val="005E3BB2"/>
    <w:rsid w:val="005F06B7"/>
    <w:rsid w:val="00600FA6"/>
    <w:rsid w:val="00626B7C"/>
    <w:rsid w:val="00654A27"/>
    <w:rsid w:val="00657CA1"/>
    <w:rsid w:val="00695E26"/>
    <w:rsid w:val="006A1B41"/>
    <w:rsid w:val="006A3C21"/>
    <w:rsid w:val="006A42F5"/>
    <w:rsid w:val="006A79B3"/>
    <w:rsid w:val="006C2020"/>
    <w:rsid w:val="006C4CFC"/>
    <w:rsid w:val="006C52AC"/>
    <w:rsid w:val="006C55D1"/>
    <w:rsid w:val="006C7217"/>
    <w:rsid w:val="006D7C60"/>
    <w:rsid w:val="006E0B9D"/>
    <w:rsid w:val="006E420A"/>
    <w:rsid w:val="006E6D25"/>
    <w:rsid w:val="006F7F4D"/>
    <w:rsid w:val="00720C13"/>
    <w:rsid w:val="00726380"/>
    <w:rsid w:val="00745F3C"/>
    <w:rsid w:val="0074770B"/>
    <w:rsid w:val="00756707"/>
    <w:rsid w:val="007711F8"/>
    <w:rsid w:val="0077229A"/>
    <w:rsid w:val="007745FE"/>
    <w:rsid w:val="007838A6"/>
    <w:rsid w:val="0079060C"/>
    <w:rsid w:val="007A278C"/>
    <w:rsid w:val="007C7943"/>
    <w:rsid w:val="007D26ED"/>
    <w:rsid w:val="007D47CE"/>
    <w:rsid w:val="007E0E7C"/>
    <w:rsid w:val="007F40BE"/>
    <w:rsid w:val="008077BE"/>
    <w:rsid w:val="0081429F"/>
    <w:rsid w:val="0082220A"/>
    <w:rsid w:val="00827AA7"/>
    <w:rsid w:val="008318A8"/>
    <w:rsid w:val="0084756C"/>
    <w:rsid w:val="008557AD"/>
    <w:rsid w:val="008571FC"/>
    <w:rsid w:val="00867D36"/>
    <w:rsid w:val="00892DE1"/>
    <w:rsid w:val="00892E2C"/>
    <w:rsid w:val="008B3DD3"/>
    <w:rsid w:val="008B6C33"/>
    <w:rsid w:val="008B7238"/>
    <w:rsid w:val="008C1D94"/>
    <w:rsid w:val="008C34E8"/>
    <w:rsid w:val="008D2CCF"/>
    <w:rsid w:val="008F077F"/>
    <w:rsid w:val="009034DD"/>
    <w:rsid w:val="00910F28"/>
    <w:rsid w:val="00914B67"/>
    <w:rsid w:val="00921B44"/>
    <w:rsid w:val="00922B9E"/>
    <w:rsid w:val="00934C1D"/>
    <w:rsid w:val="009720DD"/>
    <w:rsid w:val="00985C14"/>
    <w:rsid w:val="009A2F9E"/>
    <w:rsid w:val="009C0F44"/>
    <w:rsid w:val="009F571A"/>
    <w:rsid w:val="009F5B8B"/>
    <w:rsid w:val="00A11C5F"/>
    <w:rsid w:val="00A1276C"/>
    <w:rsid w:val="00A17805"/>
    <w:rsid w:val="00A371AE"/>
    <w:rsid w:val="00A45CFD"/>
    <w:rsid w:val="00A56D06"/>
    <w:rsid w:val="00A75CA9"/>
    <w:rsid w:val="00A84DFC"/>
    <w:rsid w:val="00A87436"/>
    <w:rsid w:val="00AB3D41"/>
    <w:rsid w:val="00AD5BF5"/>
    <w:rsid w:val="00B04C76"/>
    <w:rsid w:val="00B1269D"/>
    <w:rsid w:val="00B375DA"/>
    <w:rsid w:val="00B4080A"/>
    <w:rsid w:val="00B42A5B"/>
    <w:rsid w:val="00B43AE6"/>
    <w:rsid w:val="00B43EB6"/>
    <w:rsid w:val="00B53C88"/>
    <w:rsid w:val="00B6770D"/>
    <w:rsid w:val="00B67979"/>
    <w:rsid w:val="00B82136"/>
    <w:rsid w:val="00B9709E"/>
    <w:rsid w:val="00BB3996"/>
    <w:rsid w:val="00BC0580"/>
    <w:rsid w:val="00BC61DE"/>
    <w:rsid w:val="00BC78D1"/>
    <w:rsid w:val="00BD1672"/>
    <w:rsid w:val="00BE2652"/>
    <w:rsid w:val="00BE6427"/>
    <w:rsid w:val="00C13E6A"/>
    <w:rsid w:val="00C20A36"/>
    <w:rsid w:val="00C228C7"/>
    <w:rsid w:val="00C2334A"/>
    <w:rsid w:val="00C24421"/>
    <w:rsid w:val="00C310AB"/>
    <w:rsid w:val="00C3327C"/>
    <w:rsid w:val="00C36D4B"/>
    <w:rsid w:val="00C560CF"/>
    <w:rsid w:val="00C67025"/>
    <w:rsid w:val="00C74E36"/>
    <w:rsid w:val="00C75A55"/>
    <w:rsid w:val="00C814FF"/>
    <w:rsid w:val="00C95B5F"/>
    <w:rsid w:val="00CB199F"/>
    <w:rsid w:val="00CB560A"/>
    <w:rsid w:val="00CB5EE4"/>
    <w:rsid w:val="00CD329D"/>
    <w:rsid w:val="00CE00A7"/>
    <w:rsid w:val="00D0044D"/>
    <w:rsid w:val="00D02BAC"/>
    <w:rsid w:val="00D278E9"/>
    <w:rsid w:val="00D34FAA"/>
    <w:rsid w:val="00D3716A"/>
    <w:rsid w:val="00D45114"/>
    <w:rsid w:val="00DA11E9"/>
    <w:rsid w:val="00DA396D"/>
    <w:rsid w:val="00DB4962"/>
    <w:rsid w:val="00DD46B8"/>
    <w:rsid w:val="00DF407D"/>
    <w:rsid w:val="00DF51A0"/>
    <w:rsid w:val="00E11FC3"/>
    <w:rsid w:val="00E12478"/>
    <w:rsid w:val="00E128F2"/>
    <w:rsid w:val="00E1579F"/>
    <w:rsid w:val="00E23ACF"/>
    <w:rsid w:val="00E347C1"/>
    <w:rsid w:val="00E43145"/>
    <w:rsid w:val="00E5658E"/>
    <w:rsid w:val="00E57A0F"/>
    <w:rsid w:val="00E61735"/>
    <w:rsid w:val="00E832FC"/>
    <w:rsid w:val="00E924D6"/>
    <w:rsid w:val="00E93AE4"/>
    <w:rsid w:val="00EA3421"/>
    <w:rsid w:val="00EC50D1"/>
    <w:rsid w:val="00ED0517"/>
    <w:rsid w:val="00ED1F5D"/>
    <w:rsid w:val="00ED7CEB"/>
    <w:rsid w:val="00EE2AFD"/>
    <w:rsid w:val="00EF4580"/>
    <w:rsid w:val="00EF5731"/>
    <w:rsid w:val="00F10E4C"/>
    <w:rsid w:val="00F12E4B"/>
    <w:rsid w:val="00F16E14"/>
    <w:rsid w:val="00F31AF4"/>
    <w:rsid w:val="00F4333B"/>
    <w:rsid w:val="00F50D2C"/>
    <w:rsid w:val="00F66E2E"/>
    <w:rsid w:val="00F736A0"/>
    <w:rsid w:val="00F74A66"/>
    <w:rsid w:val="00F8631C"/>
    <w:rsid w:val="00F93D63"/>
    <w:rsid w:val="00FA50C7"/>
    <w:rsid w:val="00FB6BD9"/>
    <w:rsid w:val="00FC71BE"/>
    <w:rsid w:val="00FE42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76637"/>
  <w15:chartTrackingRefBased/>
  <w15:docId w15:val="{50249A46-6BC1-4947-BD9D-AA5FB56A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7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11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1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720A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6C202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0EB6"/>
    <w:pPr>
      <w:ind w:left="720"/>
      <w:contextualSpacing/>
    </w:pPr>
  </w:style>
  <w:style w:type="character" w:customStyle="1" w:styleId="Ttulo1Car">
    <w:name w:val="Título 1 Car"/>
    <w:basedOn w:val="Fuentedeprrafopredeter"/>
    <w:link w:val="Ttulo1"/>
    <w:uiPriority w:val="9"/>
    <w:rsid w:val="00C6702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67025"/>
    <w:pPr>
      <w:outlineLvl w:val="9"/>
    </w:pPr>
    <w:rPr>
      <w:lang w:eastAsia="es-PE"/>
    </w:rPr>
  </w:style>
  <w:style w:type="paragraph" w:styleId="TDC1">
    <w:name w:val="toc 1"/>
    <w:basedOn w:val="Normal"/>
    <w:next w:val="Normal"/>
    <w:autoRedefine/>
    <w:uiPriority w:val="39"/>
    <w:unhideWhenUsed/>
    <w:rsid w:val="006A79B3"/>
    <w:pPr>
      <w:tabs>
        <w:tab w:val="right" w:leader="dot" w:pos="8494"/>
      </w:tabs>
      <w:spacing w:after="100"/>
    </w:pPr>
    <w:rPr>
      <w:b/>
      <w:noProof/>
      <w:lang w:val="es-ES"/>
    </w:rPr>
  </w:style>
  <w:style w:type="character" w:styleId="Hipervnculo">
    <w:name w:val="Hyperlink"/>
    <w:basedOn w:val="Fuentedeprrafopredeter"/>
    <w:uiPriority w:val="99"/>
    <w:unhideWhenUsed/>
    <w:rsid w:val="00C67025"/>
    <w:rPr>
      <w:color w:val="0563C1" w:themeColor="hyperlink"/>
      <w:u w:val="single"/>
    </w:rPr>
  </w:style>
  <w:style w:type="character" w:styleId="Textoennegrita">
    <w:name w:val="Strong"/>
    <w:basedOn w:val="Fuentedeprrafopredeter"/>
    <w:uiPriority w:val="22"/>
    <w:qFormat/>
    <w:rsid w:val="00524A9B"/>
    <w:rPr>
      <w:b/>
      <w:bCs/>
    </w:rPr>
  </w:style>
  <w:style w:type="character" w:customStyle="1" w:styleId="Ttulo2Car">
    <w:name w:val="Título 2 Car"/>
    <w:basedOn w:val="Fuentedeprrafopredeter"/>
    <w:link w:val="Ttulo2"/>
    <w:uiPriority w:val="9"/>
    <w:rsid w:val="00011CB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C1D94"/>
    <w:pPr>
      <w:spacing w:after="100"/>
      <w:ind w:left="220"/>
    </w:pPr>
  </w:style>
  <w:style w:type="paragraph" w:styleId="Encabezado">
    <w:name w:val="header"/>
    <w:basedOn w:val="Normal"/>
    <w:link w:val="EncabezadoCar"/>
    <w:uiPriority w:val="99"/>
    <w:unhideWhenUsed/>
    <w:rsid w:val="008C1D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1D94"/>
  </w:style>
  <w:style w:type="paragraph" w:styleId="Piedepgina">
    <w:name w:val="footer"/>
    <w:basedOn w:val="Normal"/>
    <w:link w:val="PiedepginaCar"/>
    <w:uiPriority w:val="99"/>
    <w:unhideWhenUsed/>
    <w:rsid w:val="008C1D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1D94"/>
  </w:style>
  <w:style w:type="paragraph" w:styleId="Textodeglobo">
    <w:name w:val="Balloon Text"/>
    <w:basedOn w:val="Normal"/>
    <w:link w:val="TextodegloboCar"/>
    <w:uiPriority w:val="99"/>
    <w:semiHidden/>
    <w:unhideWhenUsed/>
    <w:rsid w:val="00867D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7D36"/>
    <w:rPr>
      <w:rFonts w:ascii="Segoe UI" w:hAnsi="Segoe UI" w:cs="Segoe UI"/>
      <w:sz w:val="18"/>
      <w:szCs w:val="18"/>
    </w:rPr>
  </w:style>
  <w:style w:type="paragraph" w:customStyle="1" w:styleId="Default">
    <w:name w:val="Default"/>
    <w:rsid w:val="002A18BF"/>
    <w:pPr>
      <w:autoSpaceDE w:val="0"/>
      <w:autoSpaceDN w:val="0"/>
      <w:adjustRightInd w:val="0"/>
      <w:spacing w:after="0" w:line="240" w:lineRule="auto"/>
    </w:pPr>
    <w:rPr>
      <w:rFonts w:ascii="Arial" w:hAnsi="Arial" w:cs="Arial"/>
      <w:color w:val="000000"/>
      <w:sz w:val="24"/>
      <w:szCs w:val="24"/>
      <w:lang w:val="en-US"/>
    </w:rPr>
  </w:style>
  <w:style w:type="character" w:customStyle="1" w:styleId="A4">
    <w:name w:val="A4"/>
    <w:uiPriority w:val="99"/>
    <w:rsid w:val="00491FCC"/>
    <w:rPr>
      <w:rFonts w:cs="Bliss Pro Light"/>
      <w:color w:val="000000"/>
      <w:sz w:val="22"/>
      <w:szCs w:val="22"/>
    </w:rPr>
  </w:style>
  <w:style w:type="character" w:customStyle="1" w:styleId="Ttulo3Car">
    <w:name w:val="Título 3 Car"/>
    <w:basedOn w:val="Fuentedeprrafopredeter"/>
    <w:link w:val="Ttulo3"/>
    <w:uiPriority w:val="9"/>
    <w:rsid w:val="00DA11E9"/>
    <w:rPr>
      <w:rFonts w:asciiTheme="majorHAnsi" w:eastAsiaTheme="majorEastAsia" w:hAnsiTheme="majorHAnsi" w:cstheme="majorBidi"/>
      <w:color w:val="1F4D78" w:themeColor="accent1" w:themeShade="7F"/>
      <w:sz w:val="24"/>
      <w:szCs w:val="24"/>
    </w:rPr>
  </w:style>
  <w:style w:type="paragraph" w:styleId="Revisin">
    <w:name w:val="Revision"/>
    <w:hidden/>
    <w:uiPriority w:val="99"/>
    <w:semiHidden/>
    <w:rsid w:val="00342E35"/>
    <w:pPr>
      <w:spacing w:after="0" w:line="240" w:lineRule="auto"/>
    </w:pPr>
  </w:style>
  <w:style w:type="table" w:styleId="Listaclara-nfasis1">
    <w:name w:val="Light List Accent 1"/>
    <w:basedOn w:val="Tablanormal"/>
    <w:uiPriority w:val="61"/>
    <w:rsid w:val="00342E3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aconcuadrcula">
    <w:name w:val="Table Grid"/>
    <w:basedOn w:val="Tablanormal"/>
    <w:uiPriority w:val="39"/>
    <w:rsid w:val="000A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D47CE"/>
  </w:style>
  <w:style w:type="table" w:styleId="Tablanormal3">
    <w:name w:val="Plain Table 3"/>
    <w:basedOn w:val="Tablanormal"/>
    <w:uiPriority w:val="43"/>
    <w:rsid w:val="007E0E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3">
    <w:name w:val="Grid Table 4 Accent 3"/>
    <w:basedOn w:val="Tablanormal"/>
    <w:uiPriority w:val="49"/>
    <w:rsid w:val="007E0E7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D1F5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1720A3"/>
    <w:pPr>
      <w:spacing w:after="100"/>
      <w:ind w:left="440"/>
    </w:pPr>
  </w:style>
  <w:style w:type="character" w:customStyle="1" w:styleId="Ttulo4Car">
    <w:name w:val="Título 4 Car"/>
    <w:basedOn w:val="Fuentedeprrafopredeter"/>
    <w:link w:val="Ttulo4"/>
    <w:uiPriority w:val="9"/>
    <w:rsid w:val="001720A3"/>
    <w:rPr>
      <w:rFonts w:asciiTheme="majorHAnsi" w:eastAsiaTheme="majorEastAsia" w:hAnsiTheme="majorHAnsi" w:cstheme="majorBidi"/>
      <w:i/>
      <w:iCs/>
      <w:color w:val="2E74B5" w:themeColor="accent1" w:themeShade="BF"/>
    </w:rPr>
  </w:style>
  <w:style w:type="character" w:customStyle="1" w:styleId="Ttulo6Car">
    <w:name w:val="Título 6 Car"/>
    <w:basedOn w:val="Fuentedeprrafopredeter"/>
    <w:link w:val="Ttulo6"/>
    <w:uiPriority w:val="9"/>
    <w:rsid w:val="006C202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41716">
      <w:bodyDiv w:val="1"/>
      <w:marLeft w:val="0"/>
      <w:marRight w:val="0"/>
      <w:marTop w:val="0"/>
      <w:marBottom w:val="0"/>
      <w:divBdr>
        <w:top w:val="none" w:sz="0" w:space="0" w:color="auto"/>
        <w:left w:val="none" w:sz="0" w:space="0" w:color="auto"/>
        <w:bottom w:val="none" w:sz="0" w:space="0" w:color="auto"/>
        <w:right w:val="none" w:sz="0" w:space="0" w:color="auto"/>
      </w:divBdr>
    </w:div>
    <w:div w:id="705638184">
      <w:bodyDiv w:val="1"/>
      <w:marLeft w:val="0"/>
      <w:marRight w:val="0"/>
      <w:marTop w:val="0"/>
      <w:marBottom w:val="0"/>
      <w:divBdr>
        <w:top w:val="none" w:sz="0" w:space="0" w:color="auto"/>
        <w:left w:val="none" w:sz="0" w:space="0" w:color="auto"/>
        <w:bottom w:val="none" w:sz="0" w:space="0" w:color="auto"/>
        <w:right w:val="none" w:sz="0" w:space="0" w:color="auto"/>
      </w:divBdr>
    </w:div>
    <w:div w:id="952397120">
      <w:bodyDiv w:val="1"/>
      <w:marLeft w:val="0"/>
      <w:marRight w:val="0"/>
      <w:marTop w:val="0"/>
      <w:marBottom w:val="0"/>
      <w:divBdr>
        <w:top w:val="none" w:sz="0" w:space="0" w:color="auto"/>
        <w:left w:val="none" w:sz="0" w:space="0" w:color="auto"/>
        <w:bottom w:val="none" w:sz="0" w:space="0" w:color="auto"/>
        <w:right w:val="none" w:sz="0" w:space="0" w:color="auto"/>
      </w:divBdr>
    </w:div>
    <w:div w:id="989864562">
      <w:bodyDiv w:val="1"/>
      <w:marLeft w:val="0"/>
      <w:marRight w:val="0"/>
      <w:marTop w:val="0"/>
      <w:marBottom w:val="0"/>
      <w:divBdr>
        <w:top w:val="none" w:sz="0" w:space="0" w:color="auto"/>
        <w:left w:val="none" w:sz="0" w:space="0" w:color="auto"/>
        <w:bottom w:val="none" w:sz="0" w:space="0" w:color="auto"/>
        <w:right w:val="none" w:sz="0" w:space="0" w:color="auto"/>
      </w:divBdr>
    </w:div>
    <w:div w:id="1130396984">
      <w:bodyDiv w:val="1"/>
      <w:marLeft w:val="0"/>
      <w:marRight w:val="0"/>
      <w:marTop w:val="0"/>
      <w:marBottom w:val="0"/>
      <w:divBdr>
        <w:top w:val="none" w:sz="0" w:space="0" w:color="auto"/>
        <w:left w:val="none" w:sz="0" w:space="0" w:color="auto"/>
        <w:bottom w:val="none" w:sz="0" w:space="0" w:color="auto"/>
        <w:right w:val="none" w:sz="0" w:space="0" w:color="auto"/>
      </w:divBdr>
    </w:div>
    <w:div w:id="1279608058">
      <w:bodyDiv w:val="1"/>
      <w:marLeft w:val="0"/>
      <w:marRight w:val="0"/>
      <w:marTop w:val="0"/>
      <w:marBottom w:val="0"/>
      <w:divBdr>
        <w:top w:val="none" w:sz="0" w:space="0" w:color="auto"/>
        <w:left w:val="none" w:sz="0" w:space="0" w:color="auto"/>
        <w:bottom w:val="none" w:sz="0" w:space="0" w:color="auto"/>
        <w:right w:val="none" w:sz="0" w:space="0" w:color="auto"/>
      </w:divBdr>
    </w:div>
    <w:div w:id="1312101737">
      <w:bodyDiv w:val="1"/>
      <w:marLeft w:val="0"/>
      <w:marRight w:val="0"/>
      <w:marTop w:val="0"/>
      <w:marBottom w:val="0"/>
      <w:divBdr>
        <w:top w:val="none" w:sz="0" w:space="0" w:color="auto"/>
        <w:left w:val="none" w:sz="0" w:space="0" w:color="auto"/>
        <w:bottom w:val="none" w:sz="0" w:space="0" w:color="auto"/>
        <w:right w:val="none" w:sz="0" w:space="0" w:color="auto"/>
      </w:divBdr>
    </w:div>
    <w:div w:id="1350446362">
      <w:bodyDiv w:val="1"/>
      <w:marLeft w:val="0"/>
      <w:marRight w:val="0"/>
      <w:marTop w:val="0"/>
      <w:marBottom w:val="0"/>
      <w:divBdr>
        <w:top w:val="none" w:sz="0" w:space="0" w:color="auto"/>
        <w:left w:val="none" w:sz="0" w:space="0" w:color="auto"/>
        <w:bottom w:val="none" w:sz="0" w:space="0" w:color="auto"/>
        <w:right w:val="none" w:sz="0" w:space="0" w:color="auto"/>
      </w:divBdr>
      <w:divsChild>
        <w:div w:id="85543352">
          <w:marLeft w:val="0"/>
          <w:marRight w:val="0"/>
          <w:marTop w:val="0"/>
          <w:marBottom w:val="0"/>
          <w:divBdr>
            <w:top w:val="none" w:sz="0" w:space="0" w:color="auto"/>
            <w:left w:val="none" w:sz="0" w:space="0" w:color="auto"/>
            <w:bottom w:val="none" w:sz="0" w:space="0" w:color="auto"/>
            <w:right w:val="none" w:sz="0" w:space="0" w:color="auto"/>
          </w:divBdr>
        </w:div>
        <w:div w:id="786965422">
          <w:marLeft w:val="0"/>
          <w:marRight w:val="0"/>
          <w:marTop w:val="0"/>
          <w:marBottom w:val="0"/>
          <w:divBdr>
            <w:top w:val="none" w:sz="0" w:space="0" w:color="auto"/>
            <w:left w:val="none" w:sz="0" w:space="0" w:color="auto"/>
            <w:bottom w:val="none" w:sz="0" w:space="0" w:color="auto"/>
            <w:right w:val="none" w:sz="0" w:space="0" w:color="auto"/>
          </w:divBdr>
        </w:div>
      </w:divsChild>
    </w:div>
    <w:div w:id="1446273425">
      <w:bodyDiv w:val="1"/>
      <w:marLeft w:val="0"/>
      <w:marRight w:val="0"/>
      <w:marTop w:val="0"/>
      <w:marBottom w:val="0"/>
      <w:divBdr>
        <w:top w:val="none" w:sz="0" w:space="0" w:color="auto"/>
        <w:left w:val="none" w:sz="0" w:space="0" w:color="auto"/>
        <w:bottom w:val="none" w:sz="0" w:space="0" w:color="auto"/>
        <w:right w:val="none" w:sz="0" w:space="0" w:color="auto"/>
      </w:divBdr>
      <w:divsChild>
        <w:div w:id="740753649">
          <w:marLeft w:val="0"/>
          <w:marRight w:val="0"/>
          <w:marTop w:val="0"/>
          <w:marBottom w:val="0"/>
          <w:divBdr>
            <w:top w:val="none" w:sz="0" w:space="0" w:color="auto"/>
            <w:left w:val="none" w:sz="0" w:space="0" w:color="auto"/>
            <w:bottom w:val="none" w:sz="0" w:space="0" w:color="auto"/>
            <w:right w:val="none" w:sz="0" w:space="0" w:color="auto"/>
          </w:divBdr>
        </w:div>
        <w:div w:id="891889996">
          <w:marLeft w:val="0"/>
          <w:marRight w:val="0"/>
          <w:marTop w:val="0"/>
          <w:marBottom w:val="0"/>
          <w:divBdr>
            <w:top w:val="none" w:sz="0" w:space="0" w:color="auto"/>
            <w:left w:val="none" w:sz="0" w:space="0" w:color="auto"/>
            <w:bottom w:val="none" w:sz="0" w:space="0" w:color="auto"/>
            <w:right w:val="none" w:sz="0" w:space="0" w:color="auto"/>
          </w:divBdr>
        </w:div>
      </w:divsChild>
    </w:div>
    <w:div w:id="1672295904">
      <w:bodyDiv w:val="1"/>
      <w:marLeft w:val="0"/>
      <w:marRight w:val="0"/>
      <w:marTop w:val="0"/>
      <w:marBottom w:val="0"/>
      <w:divBdr>
        <w:top w:val="none" w:sz="0" w:space="0" w:color="auto"/>
        <w:left w:val="none" w:sz="0" w:space="0" w:color="auto"/>
        <w:bottom w:val="none" w:sz="0" w:space="0" w:color="auto"/>
        <w:right w:val="none" w:sz="0" w:space="0" w:color="auto"/>
      </w:divBdr>
    </w:div>
    <w:div w:id="1796867846">
      <w:bodyDiv w:val="1"/>
      <w:marLeft w:val="0"/>
      <w:marRight w:val="0"/>
      <w:marTop w:val="0"/>
      <w:marBottom w:val="0"/>
      <w:divBdr>
        <w:top w:val="none" w:sz="0" w:space="0" w:color="auto"/>
        <w:left w:val="none" w:sz="0" w:space="0" w:color="auto"/>
        <w:bottom w:val="none" w:sz="0" w:space="0" w:color="auto"/>
        <w:right w:val="none" w:sz="0" w:space="0" w:color="auto"/>
      </w:divBdr>
    </w:div>
    <w:div w:id="1945185006">
      <w:bodyDiv w:val="1"/>
      <w:marLeft w:val="0"/>
      <w:marRight w:val="0"/>
      <w:marTop w:val="0"/>
      <w:marBottom w:val="0"/>
      <w:divBdr>
        <w:top w:val="none" w:sz="0" w:space="0" w:color="auto"/>
        <w:left w:val="none" w:sz="0" w:space="0" w:color="auto"/>
        <w:bottom w:val="none" w:sz="0" w:space="0" w:color="auto"/>
        <w:right w:val="none" w:sz="0" w:space="0" w:color="auto"/>
      </w:divBdr>
      <w:divsChild>
        <w:div w:id="1471094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F6A05-7784-4320-8AC7-C195A47A8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6015</Words>
  <Characters>33083</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Navez</dc:creator>
  <cp:keywords/>
  <dc:description/>
  <cp:lastModifiedBy>Briceño-PC</cp:lastModifiedBy>
  <cp:revision>4</cp:revision>
  <dcterms:created xsi:type="dcterms:W3CDTF">2019-07-19T15:08:00Z</dcterms:created>
  <dcterms:modified xsi:type="dcterms:W3CDTF">2019-07-19T15:10:00Z</dcterms:modified>
</cp:coreProperties>
</file>